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041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#**********************************************************</w:t>
      </w:r>
    </w:p>
    <w:p w14:paraId="3420F28A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PROJECT: KILLEWALD- GENDER WAGE DISTRIBUTION</w:t>
      </w:r>
    </w:p>
    <w:p w14:paraId="6F055499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ANALYSIS FILE: COUNTERFACTUAL DECOMPOSITION ANALYSES</w:t>
      </w:r>
    </w:p>
    <w:p w14:paraId="3A8B61D3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AUTHOR: NINO CRICCO</w:t>
      </w:r>
    </w:p>
    <w:p w14:paraId="1034B964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LAST UPDATED: 09/06/2020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dmy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14:paraId="51B8EDB8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RUNTIME: 1131.871 sec (~19 min)</w:t>
      </w:r>
    </w:p>
    <w:p w14:paraId="3E84951E" w14:textId="77777777"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#****</w:t>
      </w:r>
      <w:r w:rsidRPr="00476DA9">
        <w:rPr>
          <w:rFonts w:asciiTheme="minorHAnsi" w:hAnsiTheme="minorHAnsi" w:cstheme="minorHAnsi"/>
          <w:sz w:val="22"/>
          <w:szCs w:val="22"/>
        </w:rPr>
        <w:t>******************************************************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NOTE: THIS CODE FILE DRAWS ON IMPUTS PRODUCED IN THE ANALYSIS_MAIN.R FILE AND SHOULD BE RUN AFTER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#**********************************************************************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FIGURE 4: COUNTERFACTUAL </w:t>
      </w:r>
      <w:r w:rsidRPr="00476DA9">
        <w:rPr>
          <w:rFonts w:asciiTheme="minorHAnsi" w:hAnsiTheme="minorHAnsi" w:cstheme="minorHAnsi"/>
          <w:sz w:val="22"/>
          <w:szCs w:val="22"/>
        </w:rPr>
        <w:t>SCENARIOS FOR CHANGES IN THE GENDER WAGE GAP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#**********************************************************************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We first "ungroup" the means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(grouped by sex and year)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ungroup(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These vectors are later used for va</w:t>
      </w:r>
      <w:r w:rsidRPr="00476DA9">
        <w:rPr>
          <w:rFonts w:asciiTheme="minorHAnsi" w:hAnsiTheme="minorHAnsi" w:cstheme="minorHAnsi"/>
          <w:sz w:val="22"/>
          <w:szCs w:val="22"/>
        </w:rPr>
        <w:t>riable selection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c("(Intercept)", "married",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prev.married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"numkids.3plus",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"afb.cat_21minus", "afb.cat_22to27", "afb.cat_27plus")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c("(Intercept)", "Northeast", "Northcentral", "South", "Black", "Hispanic", "Other</w:t>
      </w:r>
      <w:r w:rsidRPr="00476DA9">
        <w:rPr>
          <w:rFonts w:asciiTheme="minorHAnsi" w:hAnsiTheme="minorHAnsi" w:cstheme="minorHAnsi"/>
          <w:sz w:val="22"/>
          <w:szCs w:val="22"/>
        </w:rPr>
        <w:t>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"married",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prev.married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"housework", "numkids.3plus",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"afb.cat_21minus", "afb.cat_22to27", "afb.cat_27plus",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HighSchool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SomeCollege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ba.advdeg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"union",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govt.job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log.expf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"hrswrk.dummy_50plu</w:t>
      </w:r>
      <w:r w:rsidRPr="00476DA9">
        <w:rPr>
          <w:rFonts w:asciiTheme="minorHAnsi" w:hAnsiTheme="minorHAnsi" w:cstheme="minorHAnsi"/>
          <w:sz w:val="22"/>
          <w:szCs w:val="22"/>
        </w:rPr>
        <w:t>s",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"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emp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.tenure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occ.pct.female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occ.managers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manuf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First, we compute the observed gender wage gap by year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observed_gap1980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1981])/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</w:t>
      </w:r>
      <w:r w:rsidRPr="00476DA9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0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1981])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observed_gap1991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1991])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0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1991])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observed_gap2001 &lt;- exp</w:t>
      </w:r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2001])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0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2001])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observed_gap2011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2011])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r w:rsidRPr="00476DA9">
        <w:rPr>
          <w:rFonts w:asciiTheme="minorHAnsi" w:hAnsiTheme="minorHAnsi" w:cstheme="minorHAnsi"/>
          <w:sz w:val="22"/>
          <w:szCs w:val="22"/>
        </w:rPr>
        <w:t>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0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2011])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observed_gap2019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1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2019])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means.year$lnhrlywage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0 &amp;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means.year$year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2019])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Across counterfactual scenarios, we use the sex-specific coefficients for each model for the start of the period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wcoef_fam1980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fam.coefs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 estimate ==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coef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year == 1981)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select(-c(estimate, female, year))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mcoef</w:t>
      </w:r>
      <w:r w:rsidRPr="00476DA9">
        <w:rPr>
          <w:rFonts w:asciiTheme="minorHAnsi" w:hAnsiTheme="minorHAnsi" w:cstheme="minorHAnsi"/>
          <w:sz w:val="22"/>
          <w:szCs w:val="22"/>
        </w:rPr>
        <w:t xml:space="preserve">_fam1980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fam.coefs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 estimate ==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coef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year == 1981)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select(-c(estimate, female, year))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wcoef_full1980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full.coefs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 estimate ==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coef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year == 1981)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select(-c(estimate, fem</w:t>
      </w:r>
      <w:r w:rsidRPr="00476DA9">
        <w:rPr>
          <w:rFonts w:asciiTheme="minorHAnsi" w:hAnsiTheme="minorHAnsi" w:cstheme="minorHAnsi"/>
          <w:sz w:val="22"/>
          <w:szCs w:val="22"/>
        </w:rPr>
        <w:t>ale, year))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mcoef_full1980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full.coefs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 estimate ==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coef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year == 1981)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select(-c(estimate, female, year))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then compute the predicted gender wage gap in each model by multiplying the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year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-sex-specific mean</w:t>
      </w:r>
      <w:r w:rsidRPr="00476DA9">
        <w:rPr>
          <w:rFonts w:asciiTheme="minorHAnsi" w:hAnsiTheme="minorHAnsi" w:cstheme="minorHAnsi"/>
          <w:sz w:val="22"/>
          <w:szCs w:val="22"/>
        </w:rPr>
        <w:t xml:space="preserve">s to the appropriate regression coefficients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each model and year-sex combination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We use these intermediate objects later in the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counterfactuaal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scenarios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commentRangeStart w:id="0"/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t(wcoef_fam1980)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t(mcoef_fam1980)</w:t>
      </w:r>
      <w:commentRangeEnd w:id="0"/>
      <w:r w:rsidR="00F73444">
        <w:rPr>
          <w:rStyle w:val="CommentReference"/>
          <w:rFonts w:asciiTheme="minorHAnsi" w:hAnsiTheme="minorHAnsi"/>
        </w:rPr>
        <w:commentReference w:id="0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commentRangeStart w:id="1"/>
      <w:r w:rsidRPr="00476DA9">
        <w:rPr>
          <w:rFonts w:asciiTheme="minorHAnsi" w:hAnsiTheme="minorHAnsi" w:cstheme="minorHAnsi"/>
          <w:sz w:val="22"/>
          <w:szCs w:val="22"/>
        </w:rPr>
        <w:t>fam1980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)/exp(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</w:t>
      </w:r>
      <w:r w:rsidRPr="00476DA9">
        <w:rPr>
          <w:rFonts w:asciiTheme="minorHAnsi" w:hAnsiTheme="minorHAnsi" w:cstheme="minorHAnsi"/>
          <w:sz w:val="22"/>
          <w:szCs w:val="22"/>
        </w:rPr>
        <w:t>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full1980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t(wcoef_full1980))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</w:t>
      </w:r>
      <w:r w:rsidRPr="00476DA9">
        <w:rPr>
          <w:rFonts w:asciiTheme="minorHAnsi" w:hAnsiTheme="minorHAnsi" w:cstheme="minorHAnsi"/>
          <w:sz w:val="22"/>
          <w:szCs w:val="22"/>
        </w:rPr>
        <w:t>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t(mcoef_full1980))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fam1991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t(wcoef_fam1980)))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</w:t>
      </w:r>
      <w:r w:rsidRPr="00476DA9">
        <w:rPr>
          <w:rFonts w:asciiTheme="minorHAnsi" w:hAnsiTheme="minorHAnsi" w:cstheme="minorHAnsi"/>
          <w:sz w:val="22"/>
          <w:szCs w:val="22"/>
        </w:rPr>
        <w:t>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t(mcoef_fam1980)))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full1991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t(wcoef_full1980)))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</w:t>
      </w:r>
      <w:r w:rsidRPr="00476DA9">
        <w:rPr>
          <w:rFonts w:asciiTheme="minorHAnsi" w:hAnsiTheme="minorHAnsi" w:cstheme="minorHAnsi"/>
          <w:sz w:val="22"/>
          <w:szCs w:val="22"/>
        </w:rPr>
        <w:t>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t(mcoef_full1980)))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fam2001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</w:t>
      </w:r>
      <w:r w:rsidRPr="00476DA9">
        <w:rPr>
          <w:rFonts w:asciiTheme="minorHAnsi" w:hAnsiTheme="minorHAnsi" w:cstheme="minorHAnsi"/>
          <w:sz w:val="22"/>
          <w:szCs w:val="22"/>
        </w:rPr>
        <w:t>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t(wcoef_fam1980)))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t(mcoef_fam1980)))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full2001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t(wcoef_full1980)))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t(mcoef_full1980)))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>fam2011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</w:t>
      </w:r>
      <w:r w:rsidRPr="00476DA9">
        <w:rPr>
          <w:rFonts w:asciiTheme="minorHAnsi" w:hAnsiTheme="minorHAnsi" w:cstheme="minorHAnsi"/>
          <w:sz w:val="22"/>
          <w:szCs w:val="22"/>
        </w:rPr>
        <w:t>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t(wcoef_fam1980)))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t(mcoef_fam1980)))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fu</w:t>
      </w:r>
      <w:r w:rsidRPr="00476DA9">
        <w:rPr>
          <w:rFonts w:asciiTheme="minorHAnsi" w:hAnsiTheme="minorHAnsi" w:cstheme="minorHAnsi"/>
          <w:sz w:val="22"/>
          <w:szCs w:val="22"/>
        </w:rPr>
        <w:t>ll2011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t(wcoef_full1980)))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</w:t>
      </w:r>
      <w:r w:rsidRPr="00476DA9">
        <w:rPr>
          <w:rFonts w:asciiTheme="minorHAnsi" w:hAnsiTheme="minorHAnsi" w:cstheme="minorHAnsi"/>
          <w:sz w:val="22"/>
          <w:szCs w:val="22"/>
        </w:rPr>
        <w:t>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t(mcoef_full1980)))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fam2019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t(wcoef_fam1980)))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</w:t>
      </w:r>
      <w:r w:rsidRPr="00476DA9">
        <w:rPr>
          <w:rFonts w:asciiTheme="minorHAnsi" w:hAnsiTheme="minorHAnsi" w:cstheme="minorHAnsi"/>
          <w:sz w:val="22"/>
          <w:szCs w:val="22"/>
        </w:rPr>
        <w:t xml:space="preserve">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t(mcoef_fam1980)))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full2019 &lt;-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t(wcoef_full1980)))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</w:t>
      </w:r>
      <w:r w:rsidRPr="00476DA9">
        <w:rPr>
          <w:rFonts w:asciiTheme="minorHAnsi" w:hAnsiTheme="minorHAnsi" w:cstheme="minorHAnsi"/>
          <w:sz w:val="22"/>
          <w:szCs w:val="22"/>
        </w:rPr>
        <w:t>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%*% t(mcoef_full1980)))</w:t>
      </w:r>
      <w:commentRangeEnd w:id="1"/>
      <w:r w:rsidR="00F73444">
        <w:rPr>
          <w:rStyle w:val="CommentReference"/>
          <w:rFonts w:asciiTheme="minorHAnsi" w:hAnsiTheme="minorHAnsi"/>
        </w:rPr>
        <w:commentReference w:id="1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The following section computes the counterfactual wage gaps for each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yeaar</w:t>
      </w:r>
      <w:proofErr w:type="spellEnd"/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Across all counterfactual scenarios, we hold the "</w:t>
      </w:r>
      <w:r w:rsidRPr="00476DA9">
        <w:rPr>
          <w:rFonts w:asciiTheme="minorHAnsi" w:hAnsiTheme="minorHAnsi" w:cstheme="minorHAnsi"/>
          <w:sz w:val="22"/>
          <w:szCs w:val="22"/>
        </w:rPr>
        <w:t>returns" to men and women's characteristics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at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the level observed in 1980, so we multiply the hypothetical changes in men and women's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characteristics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by the sex-specific regression coefficients in 1980 to get predicted wages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under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different counterfa</w:t>
      </w:r>
      <w:r w:rsidRPr="00476DA9">
        <w:rPr>
          <w:rFonts w:asciiTheme="minorHAnsi" w:hAnsiTheme="minorHAnsi" w:cstheme="minorHAnsi"/>
          <w:sz w:val="22"/>
          <w:szCs w:val="22"/>
        </w:rPr>
        <w:t>ctual scenarios of characteristics change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First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we compute the scenarios highlighting the composition process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In this scenario, the "levels" of men and women's family characteristics change over time,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but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sex gap in characteristics stays constant at</w:t>
      </w:r>
      <w:r w:rsidRPr="00476DA9">
        <w:rPr>
          <w:rFonts w:asciiTheme="minorHAnsi" w:hAnsiTheme="minorHAnsi" w:cstheme="minorHAnsi"/>
          <w:sz w:val="22"/>
          <w:szCs w:val="22"/>
        </w:rPr>
        <w:t xml:space="preserve"> 1980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When "women" are the reference group, women's family characteristics are anchored to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changes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in men's family characteristics: that is, men's family characteristics change as observed,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women's family characteristics are manipulated</w:t>
      </w:r>
      <w:r w:rsidRPr="00476DA9">
        <w:rPr>
          <w:rFonts w:asciiTheme="minorHAnsi" w:hAnsiTheme="minorHAnsi" w:cstheme="minorHAnsi"/>
          <w:sz w:val="22"/>
          <w:szCs w:val="22"/>
        </w:rPr>
        <w:t xml:space="preserve"> to change in ways that maintain the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characteristics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gap with men observed in 1980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Creating the counterfactual means for women under the composition scenario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q_comp_1991_women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</w:t>
      </w:r>
      <w:r w:rsidRPr="00476DA9">
        <w:rPr>
          <w:rFonts w:asciiTheme="minorHAnsi" w:hAnsiTheme="minorHAnsi" w:cstheme="minorHAnsi"/>
          <w:sz w:val="22"/>
          <w:szCs w:val="22"/>
        </w:rPr>
        <w:t>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Computing the numerator (women's average pay under the composition </w:t>
      </w:r>
      <w:r w:rsidRPr="00476DA9">
        <w:rPr>
          <w:rFonts w:asciiTheme="minorHAnsi" w:hAnsiTheme="minorHAnsi" w:cstheme="minorHAnsi"/>
          <w:sz w:val="22"/>
          <w:szCs w:val="22"/>
        </w:rPr>
        <w:t>scenario 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women's coefficients for the family model in 1980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num_comp_1991_refwomen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t(q_comp_1991_women)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Computing the denominator (men's average pay changes as observed 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># men's coefficients for the family model in 19</w:t>
      </w:r>
      <w:r w:rsidRPr="00476DA9">
        <w:rPr>
          <w:rFonts w:asciiTheme="minorHAnsi" w:hAnsiTheme="minorHAnsi" w:cstheme="minorHAnsi"/>
          <w:sz w:val="22"/>
          <w:szCs w:val="22"/>
        </w:rPr>
        <w:t>80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denom_comp_1991_refwomen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Computing the counterfactual pay gap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comp_1991_refwomen  &lt;- exp(num_comp_1991_refwomen)/exp(denom_comp_1991_ref</w:t>
      </w:r>
      <w:r w:rsidRPr="00476DA9">
        <w:rPr>
          <w:rFonts w:asciiTheme="minorHAnsi" w:hAnsiTheme="minorHAnsi" w:cstheme="minorHAnsi"/>
          <w:sz w:val="22"/>
          <w:szCs w:val="22"/>
        </w:rPr>
        <w:t>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When "men" are the reference group, men's family characteristics are anchored to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changes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in women's family characteristics: that is, women's family characteristics change as observed,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men's family characteristics are manipulated to chan</w:t>
      </w:r>
      <w:r w:rsidRPr="00476DA9">
        <w:rPr>
          <w:rFonts w:asciiTheme="minorHAnsi" w:hAnsiTheme="minorHAnsi" w:cstheme="minorHAnsi"/>
          <w:sz w:val="22"/>
          <w:szCs w:val="22"/>
        </w:rPr>
        <w:t>ge in ways that maintain the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characteristics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gap with women observed in 1980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Creating the counterfactual means for men under the composition scenario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q_comp_1991_men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Computing the numerator (women's average pay changes as observed *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women's </w:t>
      </w:r>
      <w:r w:rsidRPr="00476DA9">
        <w:rPr>
          <w:rFonts w:asciiTheme="minorHAnsi" w:hAnsiTheme="minorHAnsi" w:cstheme="minorHAnsi"/>
          <w:sz w:val="22"/>
          <w:szCs w:val="22"/>
        </w:rPr>
        <w:t>coefficients for the family model in 1980)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num_comp_1991_refmen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(wcoef_fam1980)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denom_comp_1991_refmen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t(q_comp_1991_men)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comp_1991_refmen  &lt;- exp(num_comp_1991_refmen)/exp(denom_comp_1991_refmen)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Composition: 2001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q_comp_2001_women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q_comp_2001_men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</w:t>
      </w:r>
      <w:r w:rsidRPr="00476DA9">
        <w:rPr>
          <w:rFonts w:asciiTheme="minorHAnsi" w:hAnsiTheme="minorHAnsi" w:cstheme="minorHAnsi"/>
          <w:sz w:val="22"/>
          <w:szCs w:val="22"/>
        </w:rPr>
        <w:t xml:space="preserve">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num_comp_2001_refwomen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t(q_comp_2001_women)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denom_comp_2001_refwomen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</w:t>
      </w:r>
      <w:r w:rsidRPr="00476DA9">
        <w:rPr>
          <w:rFonts w:asciiTheme="minorHAnsi" w:hAnsiTheme="minorHAnsi" w:cstheme="minorHAnsi"/>
          <w:sz w:val="22"/>
          <w:szCs w:val="22"/>
        </w:rPr>
        <w:t>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comp_2001_refwomen  &lt;- exp(num_comp_2001_refwomen)/exp(denom_comp_2001_refwomen)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num_comp_2001_refmen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(wcoef_fam1980)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</w:t>
      </w:r>
      <w:r w:rsidRPr="00476DA9">
        <w:rPr>
          <w:rFonts w:asciiTheme="minorHAnsi" w:hAnsiTheme="minorHAnsi" w:cstheme="minorHAnsi"/>
          <w:sz w:val="22"/>
          <w:szCs w:val="22"/>
        </w:rPr>
        <w:t xml:space="preserve">&gt;% filter(female == 1, year == 2001)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denom_comp_2001_refmen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t(q_comp_2001_men)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comp_2001_refmen  &lt;- exp(num_comp_2001_refmen)/exp(denom_comp_2001_refmen)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Composition: 2011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q_comp_2011_women</w:t>
      </w:r>
      <w:r w:rsidRPr="00476DA9">
        <w:rPr>
          <w:rFonts w:asciiTheme="minorHAnsi" w:hAnsiTheme="minorHAnsi" w:cstheme="minorHAnsi"/>
          <w:sz w:val="22"/>
          <w:szCs w:val="22"/>
        </w:rPr>
        <w:t xml:space="preserve">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</w:t>
      </w:r>
      <w:r w:rsidRPr="00476DA9">
        <w:rPr>
          <w:rFonts w:asciiTheme="minorHAnsi" w:hAnsiTheme="minorHAnsi" w:cstheme="minorHAnsi"/>
          <w:sz w:val="22"/>
          <w:szCs w:val="22"/>
        </w:rPr>
        <w:t>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q_comp_2011_men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num_comp_2011_refwomen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t(q_comp_2011_women)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denom_comp_2011_refwomen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comp_2011</w:t>
      </w:r>
      <w:r w:rsidRPr="00476DA9">
        <w:rPr>
          <w:rFonts w:asciiTheme="minorHAnsi" w:hAnsiTheme="minorHAnsi" w:cstheme="minorHAnsi"/>
          <w:sz w:val="22"/>
          <w:szCs w:val="22"/>
        </w:rPr>
        <w:t>_refwomen  &lt;- exp(num_comp_2011_refwomen)/exp(denom_comp_2011_refwomen)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num_comp_2011_refmen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(wcoef_fam1980)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denom_comp_2011_refmen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</w:t>
      </w:r>
      <w:r w:rsidRPr="00476DA9">
        <w:rPr>
          <w:rFonts w:asciiTheme="minorHAnsi" w:hAnsiTheme="minorHAnsi" w:cstheme="minorHAnsi"/>
          <w:sz w:val="22"/>
          <w:szCs w:val="22"/>
        </w:rPr>
        <w:t>1980) %*% t(q_comp_2011_men)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comp_2011_refmen  &lt;- exp(num_comp_2011_refmen)/exp(denom_comp_2011_refmen)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Composition: 2019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q_comp_2019_women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</w:t>
      </w:r>
      <w:r w:rsidRPr="00476DA9">
        <w:rPr>
          <w:rFonts w:asciiTheme="minorHAnsi" w:hAnsiTheme="minorHAnsi" w:cstheme="minorHAnsi"/>
          <w:sz w:val="22"/>
          <w:szCs w:val="22"/>
        </w:rPr>
        <w:t>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q_comp_2019_men &lt;-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</w:t>
      </w:r>
      <w:r w:rsidRPr="00476DA9">
        <w:rPr>
          <w:rFonts w:asciiTheme="minorHAnsi" w:hAnsiTheme="minorHAnsi" w:cstheme="minorHAnsi"/>
          <w:sz w:val="22"/>
          <w:szCs w:val="22"/>
        </w:rPr>
        <w:t>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num_comp_2019_refwomen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t(q_comp_2019_women)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denom_c</w:t>
      </w:r>
      <w:r w:rsidRPr="00476DA9">
        <w:rPr>
          <w:rFonts w:asciiTheme="minorHAnsi" w:hAnsiTheme="minorHAnsi" w:cstheme="minorHAnsi"/>
          <w:sz w:val="22"/>
          <w:szCs w:val="22"/>
        </w:rPr>
        <w:t xml:space="preserve">omp_2019_refwomen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comp_2019_refwomen  &lt;- exp(num_comp_2019_refwomen)/exp(denom_comp_2019_refwomen)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num_comp_2019_refmen &lt;-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</w:t>
      </w:r>
      <w:r w:rsidRPr="00476DA9">
        <w:rPr>
          <w:rFonts w:asciiTheme="minorHAnsi" w:hAnsiTheme="minorHAnsi" w:cstheme="minorHAnsi"/>
          <w:sz w:val="22"/>
          <w:szCs w:val="22"/>
        </w:rPr>
        <w:t>am1980)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denom_comp_2019_refmen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t(q_comp_2019_men)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comp_2019_refmen  &lt;- exp(num_comp_2019_refmen)/exp(denom_comp_2019_refmen)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the</w:t>
      </w:r>
      <w:r w:rsidRPr="00476DA9">
        <w:rPr>
          <w:rFonts w:asciiTheme="minorHAnsi" w:hAnsiTheme="minorHAnsi" w:cstheme="minorHAnsi"/>
          <w:sz w:val="22"/>
          <w:szCs w:val="22"/>
        </w:rPr>
        <w:t>n compute the scenarios highlighting the convergence process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In this scenario, the sex gap in family characteristics changes over time, but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remain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anchored to the "levels" of men and women's family characteristics at their 1980 levels.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For these scen</w:t>
      </w:r>
      <w:r w:rsidRPr="00476DA9">
        <w:rPr>
          <w:rFonts w:asciiTheme="minorHAnsi" w:hAnsiTheme="minorHAnsi" w:cstheme="minorHAnsi"/>
          <w:sz w:val="22"/>
          <w:szCs w:val="22"/>
        </w:rPr>
        <w:t>arios, the gap between men and women's family characteristics changes as observed,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but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one group remains anchored at their 1980 levels. When women are the reference group,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menâ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€™s traits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anchored at their 1980 levels and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womenâ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€™s traits converge t</w:t>
      </w:r>
      <w:r w:rsidRPr="00476DA9">
        <w:rPr>
          <w:rFonts w:asciiTheme="minorHAnsi" w:hAnsiTheme="minorHAnsi" w:cstheme="minorHAnsi"/>
          <w:sz w:val="22"/>
          <w:szCs w:val="22"/>
        </w:rPr>
        <w:t>o / diverge from that level as observed.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conv_1991_women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(wcoef_fam1980) %*%  # We multiply women's 1980 family coefficients by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commentRangeStart w:id="2"/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co</w:t>
      </w:r>
      <w:proofErr w:type="gramEnd"/>
      <w:del w:id="3" w:author="Killewald, Alexandra" w:date="2022-02-24T16:33:00Z">
        <w:r w:rsidRPr="00476DA9" w:rsidDel="00C7230C">
          <w:rPr>
            <w:rFonts w:asciiTheme="minorHAnsi" w:hAnsiTheme="minorHAnsi" w:cstheme="minorHAnsi"/>
            <w:sz w:val="22"/>
            <w:szCs w:val="22"/>
          </w:rPr>
          <w:delText>o</w:delText>
        </w:r>
      </w:del>
      <w:r w:rsidRPr="00476DA9">
        <w:rPr>
          <w:rFonts w:asciiTheme="minorHAnsi" w:hAnsiTheme="minorHAnsi" w:cstheme="minorHAnsi"/>
          <w:sz w:val="22"/>
          <w:szCs w:val="22"/>
        </w:rPr>
        <w:t>unterfactual traits for women, where their traits change as they did relative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men's over time but remain anchored to men's 1980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t((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</w:t>
      </w:r>
      <w:r w:rsidRPr="00476DA9">
        <w:rPr>
          <w:rFonts w:asciiTheme="minorHAnsi" w:hAnsiTheme="minorHAnsi" w:cstheme="minorHAnsi"/>
          <w:sz w:val="22"/>
          <w:szCs w:val="22"/>
        </w:rPr>
        <w:t>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 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  <w:r w:rsidRPr="00476DA9">
        <w:rPr>
          <w:rFonts w:asciiTheme="minorHAnsi" w:hAnsiTheme="minorHAnsi" w:cstheme="minorHAnsi"/>
          <w:sz w:val="22"/>
          <w:szCs w:val="22"/>
        </w:rPr>
        <w:t>)))/</w:t>
      </w:r>
      <w:commentRangeEnd w:id="2"/>
      <w:r w:rsidR="00A230F0">
        <w:rPr>
          <w:rStyle w:val="CommentReference"/>
          <w:rFonts w:asciiTheme="minorHAnsi" w:hAnsiTheme="minorHAnsi"/>
        </w:rPr>
        <w:commentReference w:id="2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# Here, we already computed the predicted outcome for men with traits at 1980 levels and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with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coefficients from the 1980 family model for men- men's traits are anchored at their 1980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When men are the reference grou</w:t>
      </w:r>
      <w:r w:rsidRPr="00476DA9">
        <w:rPr>
          <w:rFonts w:asciiTheme="minorHAnsi" w:hAnsiTheme="minorHAnsi" w:cstheme="minorHAnsi"/>
          <w:sz w:val="22"/>
          <w:szCs w:val="22"/>
        </w:rPr>
        <w:t>ps, women's traits are anchored at their 1980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use the already computed predicted outcome for women with traits at their 1980 levels and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with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coefficients from the 1980 family model for women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>conv_1991_men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# We then mu</w:t>
      </w:r>
      <w:r w:rsidRPr="00476DA9">
        <w:rPr>
          <w:rFonts w:asciiTheme="minorHAnsi" w:hAnsiTheme="minorHAnsi" w:cstheme="minorHAnsi"/>
          <w:sz w:val="22"/>
          <w:szCs w:val="22"/>
        </w:rPr>
        <w:t xml:space="preserve">ltiply men's 1980 family coefficients by counterfactual traits for 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where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men's traits change as they did over time relative to women's, but remain anchored at women's 1980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0, year == 199</w:t>
      </w:r>
      <w:r w:rsidRPr="00476DA9">
        <w:rPr>
          <w:rFonts w:asciiTheme="minorHAnsi" w:hAnsiTheme="minorHAnsi" w:cstheme="minorHAnsi"/>
          <w:sz w:val="22"/>
          <w:szCs w:val="22"/>
        </w:rPr>
        <w:t>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</w:t>
      </w:r>
      <w:r w:rsidRPr="00476DA9">
        <w:rPr>
          <w:rFonts w:asciiTheme="minorHAnsi" w:hAnsiTheme="minorHAnsi" w:cstheme="minorHAnsi"/>
          <w:sz w:val="22"/>
          <w:szCs w:val="22"/>
        </w:rPr>
        <w:t>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Repeating the same procedure as above for subsequent years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conv_2001_women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filter(female == 1, year == 2001)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filter(female == 0, year == 2001)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conv_2001_</w:t>
      </w:r>
      <w:r w:rsidRPr="00476DA9">
        <w:rPr>
          <w:rFonts w:asciiTheme="minorHAnsi" w:hAnsiTheme="minorHAnsi" w:cstheme="minorHAnsi"/>
          <w:sz w:val="22"/>
          <w:szCs w:val="22"/>
        </w:rPr>
        <w:t>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conv_2011_women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filter(fe</w:t>
      </w:r>
      <w:r w:rsidRPr="00476DA9">
        <w:rPr>
          <w:rFonts w:asciiTheme="minorHAnsi" w:hAnsiTheme="minorHAnsi" w:cstheme="minorHAnsi"/>
          <w:sz w:val="22"/>
          <w:szCs w:val="22"/>
        </w:rPr>
        <w:t>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filter(fema</w:t>
      </w:r>
      <w:r w:rsidRPr="00476DA9">
        <w:rPr>
          <w:rFonts w:asciiTheme="minorHAnsi" w:hAnsiTheme="minorHAnsi" w:cstheme="minorHAnsi"/>
          <w:sz w:val="22"/>
          <w:szCs w:val="22"/>
        </w:rPr>
        <w:t xml:space="preserve">le == 1, year == 2011)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filter(female == 0, year == 2011)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)))))</w:t>
      </w:r>
      <w:r w:rsidRPr="00476DA9">
        <w:rPr>
          <w:rFonts w:asciiTheme="minorHAnsi" w:hAnsiTheme="minorHAnsi" w:cstheme="minorHAnsi"/>
          <w:sz w:val="22"/>
          <w:szCs w:val="22"/>
        </w:rPr>
        <w:t>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conv_2011_men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</w:t>
      </w:r>
      <w:r w:rsidRPr="00476DA9">
        <w:rPr>
          <w:rFonts w:asciiTheme="minorHAnsi" w:hAnsiTheme="minorHAnsi" w:cstheme="minorHAnsi"/>
          <w:sz w:val="22"/>
          <w:szCs w:val="22"/>
        </w:rPr>
        <w:t>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conv_2019_women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(wcoef_fam1980) %*% t((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filter(female == 1, year == 2019)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filter(female == 0, year == 2019)</w:t>
      </w:r>
      <w:r w:rsidRPr="00476DA9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conv_2019_men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woutcome_fam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(mcoef_fam1980)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For the full models, we use the same procedure for both counterfactu</w:t>
      </w:r>
      <w:r w:rsidRPr="00476DA9">
        <w:rPr>
          <w:rFonts w:asciiTheme="minorHAnsi" w:hAnsiTheme="minorHAnsi" w:cstheme="minorHAnsi"/>
          <w:sz w:val="22"/>
          <w:szCs w:val="22"/>
        </w:rPr>
        <w:t>al scenarios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but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the level of men and women's characteristics change as observed for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non-family characteristics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c("Northeast", "Northcentral", "South", "Black", "Hispanic", "Other",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commentRangeStart w:id="4"/>
      <w:r w:rsidRPr="00476DA9">
        <w:rPr>
          <w:rFonts w:asciiTheme="minorHAnsi" w:hAnsiTheme="minorHAnsi" w:cstheme="minorHAnsi"/>
          <w:sz w:val="22"/>
          <w:szCs w:val="22"/>
        </w:rPr>
        <w:t>"housework"</w:t>
      </w:r>
      <w:commentRangeEnd w:id="4"/>
      <w:r w:rsidR="009B1525">
        <w:rPr>
          <w:rStyle w:val="CommentReference"/>
          <w:rFonts w:asciiTheme="minorHAnsi" w:hAnsiTheme="minorHAnsi"/>
        </w:rPr>
        <w:commentReference w:id="4"/>
      </w:r>
      <w:r w:rsidRPr="00476DA9">
        <w:rPr>
          <w:rFonts w:asciiTheme="minorHAnsi" w:hAnsiTheme="minorHAnsi" w:cstheme="minorHAnsi"/>
          <w:sz w:val="22"/>
          <w:szCs w:val="22"/>
        </w:rPr>
        <w:t>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HighSchool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SomeCollege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ba.advdeg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"union",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govt.job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log.expf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"hrswrk.dummy_50plus",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"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emp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.tenure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occ.pct.female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occ.managers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manuf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In the compos</w:t>
      </w:r>
      <w:ins w:id="5" w:author="Killewald, Alexandra" w:date="2022-02-24T16:37:00Z">
        <w:r w:rsidR="009B1525">
          <w:rPr>
            <w:rFonts w:asciiTheme="minorHAnsi" w:hAnsiTheme="minorHAnsi" w:cstheme="minorHAnsi"/>
            <w:sz w:val="22"/>
            <w:szCs w:val="22"/>
          </w:rPr>
          <w:t>it</w:t>
        </w:r>
      </w:ins>
      <w:r w:rsidRPr="00476DA9">
        <w:rPr>
          <w:rFonts w:asciiTheme="minorHAnsi" w:hAnsiTheme="minorHAnsi" w:cstheme="minorHAnsi"/>
          <w:sz w:val="22"/>
          <w:szCs w:val="22"/>
        </w:rPr>
        <w:t>ion scenario, we use the already computed counterfactual family t</w:t>
      </w:r>
      <w:r w:rsidRPr="00476DA9">
        <w:rPr>
          <w:rFonts w:asciiTheme="minorHAnsi" w:hAnsiTheme="minorHAnsi" w:cstheme="minorHAnsi"/>
          <w:sz w:val="22"/>
          <w:szCs w:val="22"/>
        </w:rPr>
        <w:t>raits for women by year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q_comp_1991_women_full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(q_comp_1991_women,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combine them with the observed non-family characteristics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</w:t>
      </w:r>
      <w:r w:rsidRPr="00476DA9">
        <w:rPr>
          <w:rFonts w:asciiTheme="minorHAnsi" w:hAnsiTheme="minorHAnsi" w:cstheme="minorHAnsi"/>
          <w:sz w:val="22"/>
          <w:szCs w:val="22"/>
        </w:rPr>
        <w:t>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# this line re-orders the variables in the appropriate order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Multiplying coefficients from women's full 1980 regression to women's counterfac</w:t>
      </w:r>
      <w:r w:rsidRPr="00476DA9">
        <w:rPr>
          <w:rFonts w:asciiTheme="minorHAnsi" w:hAnsiTheme="minorHAnsi" w:cstheme="minorHAnsi"/>
          <w:sz w:val="22"/>
          <w:szCs w:val="22"/>
        </w:rPr>
        <w:t xml:space="preserve">tual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characteristics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in 1991 (non-family variables change as observed)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num_comp_1991_refwomen_full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 t(q_comp_1991_women_full)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># Multiplying coefficients from men's full 1980 regression to men's observed 1991 characteris</w:t>
      </w:r>
      <w:r w:rsidRPr="00476DA9">
        <w:rPr>
          <w:rFonts w:asciiTheme="minorHAnsi" w:hAnsiTheme="minorHAnsi" w:cstheme="minorHAnsi"/>
          <w:sz w:val="22"/>
          <w:szCs w:val="22"/>
        </w:rPr>
        <w:t>tics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denom_comp_1991_refwomen_full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Computing wage gap under the composition counterfactual scenario with the full model and women as ref</w:t>
      </w:r>
      <w:r w:rsidRPr="00476DA9">
        <w:rPr>
          <w:rFonts w:asciiTheme="minorHAnsi" w:hAnsiTheme="minorHAnsi" w:cstheme="minorHAnsi"/>
          <w:sz w:val="22"/>
          <w:szCs w:val="22"/>
        </w:rPr>
        <w:t xml:space="preserve">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comp_1991_refwomen_full  &lt;- exp(num_comp_1991_refwomen_full)/exp(denom_comp_1991_refwomen_full)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Repeating the same procedure as above, but using the already computed counterfactual family traits for men by year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q_comp_1991_men_full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r w:rsidRPr="00476DA9">
        <w:rPr>
          <w:rFonts w:asciiTheme="minorHAnsi" w:hAnsiTheme="minorHAnsi" w:cstheme="minorHAnsi"/>
          <w:sz w:val="22"/>
          <w:szCs w:val="22"/>
        </w:rPr>
        <w:t xml:space="preserve">q_comp_1991_men,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When men are the reference group, women's character</w:t>
      </w:r>
      <w:r w:rsidRPr="00476DA9">
        <w:rPr>
          <w:rFonts w:asciiTheme="minorHAnsi" w:hAnsiTheme="minorHAnsi" w:cstheme="minorHAnsi"/>
          <w:sz w:val="22"/>
          <w:szCs w:val="22"/>
        </w:rPr>
        <w:t>istics change as observed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num_comp_1991_refmen_full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(wcoef_full1980)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Men's fam</w:t>
      </w:r>
      <w:ins w:id="6" w:author="Killewald, Alexandra" w:date="2022-02-24T16:39:00Z">
        <w:r w:rsidR="009B1525">
          <w:rPr>
            <w:rFonts w:asciiTheme="minorHAnsi" w:hAnsiTheme="minorHAnsi" w:cstheme="minorHAnsi"/>
            <w:sz w:val="22"/>
            <w:szCs w:val="22"/>
          </w:rPr>
          <w:t>i</w:t>
        </w:r>
      </w:ins>
      <w:r w:rsidRPr="00476DA9">
        <w:rPr>
          <w:rFonts w:asciiTheme="minorHAnsi" w:hAnsiTheme="minorHAnsi" w:cstheme="minorHAnsi"/>
          <w:sz w:val="22"/>
          <w:szCs w:val="22"/>
        </w:rPr>
        <w:t>ly characteristics change as per the composition counterfactua</w:t>
      </w:r>
      <w:r w:rsidRPr="00476DA9">
        <w:rPr>
          <w:rFonts w:asciiTheme="minorHAnsi" w:hAnsiTheme="minorHAnsi" w:cstheme="minorHAnsi"/>
          <w:sz w:val="22"/>
          <w:szCs w:val="22"/>
        </w:rPr>
        <w:t xml:space="preserve">l scenario,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non-family characteristics change as observed. Multiplying by men's full coefficients in 1980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denom_comp_1991_refmen_full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t(q_comp_1991_men_full)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Computing wage gap under the composition counterfactual sc</w:t>
      </w:r>
      <w:r w:rsidRPr="00476DA9">
        <w:rPr>
          <w:rFonts w:asciiTheme="minorHAnsi" w:hAnsiTheme="minorHAnsi" w:cstheme="minorHAnsi"/>
          <w:sz w:val="22"/>
          <w:szCs w:val="22"/>
        </w:rPr>
        <w:t>enario with the full model and men as ref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comp_1991_refmen_full  &lt;- exp(num_comp_1991_refmen_full)/exp(denom_comp_1991_refmen_full)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2001, women as reference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q_comp_2001_women_full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(q_comp_2001_women,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num_comp_2001_refwomen_full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t(q_comp_2001_w</w:t>
      </w:r>
      <w:r w:rsidRPr="00476DA9">
        <w:rPr>
          <w:rFonts w:asciiTheme="minorHAnsi" w:hAnsiTheme="minorHAnsi" w:cstheme="minorHAnsi"/>
          <w:sz w:val="22"/>
          <w:szCs w:val="22"/>
        </w:rPr>
        <w:t>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denom_comp_2001_refwomen_full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comp_2001_refwomen_full  &lt;- exp(num_comp_2001_refwomen_full)/exp(denom_comp_2001_refwomen_full)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2001, men as reference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q_comp_2001_men_full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(q_comp_2001_men,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)) </w:t>
      </w:r>
      <w:r w:rsidRPr="00476DA9">
        <w:rPr>
          <w:rFonts w:asciiTheme="minorHAnsi" w:hAnsiTheme="minorHAnsi" w:cstheme="minorHAnsi"/>
          <w:sz w:val="22"/>
          <w:szCs w:val="22"/>
        </w:rPr>
        <w:t>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num_comp_2001_refmen_full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(wcoef_full1980)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denom_comp_2001_refmen_full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t(q_comp_2001_men_</w:t>
      </w:r>
      <w:r w:rsidRPr="00476DA9">
        <w:rPr>
          <w:rFonts w:asciiTheme="minorHAnsi" w:hAnsiTheme="minorHAnsi" w:cstheme="minorHAnsi"/>
          <w:sz w:val="22"/>
          <w:szCs w:val="22"/>
        </w:rPr>
        <w:t>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comp_2001_refmen_full  &lt;- exp(num_comp_2001_refmen_full)/exp(denom_comp_2001_refmen_full)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2011, women as reference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q_comp_2011_women_full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(q_comp_2011_women,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  <w:r w:rsidRPr="00476DA9">
        <w:rPr>
          <w:rFonts w:asciiTheme="minorHAnsi" w:hAnsiTheme="minorHAnsi" w:cstheme="minorHAnsi"/>
          <w:sz w:val="22"/>
          <w:szCs w:val="22"/>
        </w:rPr>
        <w:t xml:space="preserve">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num_comp_2011_refwomen_full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t(q_comp_2011_women_full)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denom_comp_2011_refwomen_ful</w:t>
      </w:r>
      <w:r w:rsidRPr="00476DA9">
        <w:rPr>
          <w:rFonts w:asciiTheme="minorHAnsi" w:hAnsiTheme="minorHAnsi" w:cstheme="minorHAnsi"/>
          <w:sz w:val="22"/>
          <w:szCs w:val="22"/>
        </w:rPr>
        <w:t xml:space="preserve">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comp_2011_refwomen_full  &lt;- exp(num_comp_2011_refwomen_full)/exp(denom_comp_2011_refwomen_full)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2011, men as refer</w:t>
      </w:r>
      <w:r w:rsidRPr="00476DA9">
        <w:rPr>
          <w:rFonts w:asciiTheme="minorHAnsi" w:hAnsiTheme="minorHAnsi" w:cstheme="minorHAnsi"/>
          <w:sz w:val="22"/>
          <w:szCs w:val="22"/>
        </w:rPr>
        <w:t>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q_comp_2011_men_full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(q_comp_2011_men,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num_comp</w:t>
      </w:r>
      <w:r w:rsidRPr="00476DA9">
        <w:rPr>
          <w:rFonts w:asciiTheme="minorHAnsi" w:hAnsiTheme="minorHAnsi" w:cstheme="minorHAnsi"/>
          <w:sz w:val="22"/>
          <w:szCs w:val="22"/>
        </w:rPr>
        <w:t xml:space="preserve">_2011_refmen_full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(wcoef_full1980)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2011)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denom_comp_2011_refmen_full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t(q_comp_2011_men_full)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comp_2011_refmen_full  &lt;- exp(num</w:t>
      </w:r>
      <w:r w:rsidRPr="00476DA9">
        <w:rPr>
          <w:rFonts w:asciiTheme="minorHAnsi" w:hAnsiTheme="minorHAnsi" w:cstheme="minorHAnsi"/>
          <w:sz w:val="22"/>
          <w:szCs w:val="22"/>
        </w:rPr>
        <w:t>_comp_2011_refmen_full)/exp(denom_comp_2011_refmen_full)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2019, women as reference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q_comp_2019_women_full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(q_comp_2019_women,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num_comp_2019_refwomen_full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t(q_comp_2019_women_full)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denom_comp_2019_refwomen_full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</w:t>
      </w:r>
      <w:r w:rsidRPr="00476DA9">
        <w:rPr>
          <w:rFonts w:asciiTheme="minorHAnsi" w:hAnsiTheme="minorHAnsi" w:cstheme="minorHAnsi"/>
          <w:sz w:val="22"/>
          <w:szCs w:val="22"/>
        </w:rPr>
        <w:t>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comp_2019_refwomen_full  &lt;- exp(num_comp_2019_refwomen_full)/exp(denom_comp_2019_refwomen_full)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Composition, full, 2019, men as reference group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q_comp_2019_men_full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</w:t>
      </w:r>
      <w:r w:rsidRPr="00476DA9">
        <w:rPr>
          <w:rFonts w:asciiTheme="minorHAnsi" w:hAnsiTheme="minorHAnsi" w:cstheme="minorHAnsi"/>
          <w:sz w:val="22"/>
          <w:szCs w:val="22"/>
        </w:rPr>
        <w:t>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(q_comp_2019_men,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num_comp_2019_refmen_full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</w:t>
      </w:r>
      <w:r w:rsidRPr="00476DA9">
        <w:rPr>
          <w:rFonts w:asciiTheme="minorHAnsi" w:hAnsiTheme="minorHAnsi" w:cstheme="minorHAnsi"/>
          <w:sz w:val="22"/>
          <w:szCs w:val="22"/>
        </w:rPr>
        <w:t xml:space="preserve">1980) %*%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2019) %&gt;%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denom_comp_2019_refmen_full 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t(q_comp_2019_men_full)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comp_2019_refmen_full  &lt;- exp(num_comp_2019_refmen_full)/exp(denom_comp_20</w:t>
      </w:r>
      <w:r w:rsidRPr="00476DA9">
        <w:rPr>
          <w:rFonts w:asciiTheme="minorHAnsi" w:hAnsiTheme="minorHAnsi" w:cstheme="minorHAnsi"/>
          <w:sz w:val="22"/>
          <w:szCs w:val="22"/>
        </w:rPr>
        <w:t>19_refmen_full)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For the convergence scenario, we once again allow non-family characteristics to change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as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observed. When women are the reference group, women's characteristics converge with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men's characteristics as they did, but changes are anchore</w:t>
      </w:r>
      <w:r w:rsidRPr="00476DA9">
        <w:rPr>
          <w:rFonts w:asciiTheme="minorHAnsi" w:hAnsiTheme="minorHAnsi" w:cstheme="minorHAnsi"/>
          <w:sz w:val="22"/>
          <w:szCs w:val="22"/>
        </w:rPr>
        <w:t xml:space="preserve">d at men's </w:t>
      </w:r>
      <w:commentRangeStart w:id="7"/>
      <w:r w:rsidRPr="00476DA9">
        <w:rPr>
          <w:rFonts w:asciiTheme="minorHAnsi" w:hAnsiTheme="minorHAnsi" w:cstheme="minorHAnsi"/>
          <w:sz w:val="22"/>
          <w:szCs w:val="22"/>
        </w:rPr>
        <w:t xml:space="preserve">1980 levels: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thus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, when women are the reference group, men's family characteristics also stay at 1981</w:t>
      </w:r>
      <w:commentRangeEnd w:id="7"/>
      <w:r w:rsidR="009B1525">
        <w:rPr>
          <w:rStyle w:val="CommentReference"/>
          <w:rFonts w:asciiTheme="minorHAnsi" w:hAnsiTheme="minorHAnsi"/>
        </w:rPr>
        <w:commentReference w:id="7"/>
      </w:r>
      <w:r w:rsidRPr="00476DA9">
        <w:rPr>
          <w:rFonts w:asciiTheme="minorHAnsi" w:hAnsiTheme="minorHAnsi" w:cstheme="minorHAnsi"/>
          <w:sz w:val="22"/>
          <w:szCs w:val="22"/>
        </w:rPr>
        <w:t xml:space="preserve"> levels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first create the counterfactual characteristics for women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q_conv_1991_women_full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1, year == 1991)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0, year == 1991)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))) </w:t>
      </w:r>
      <w:r w:rsidRPr="00476DA9">
        <w:rPr>
          <w:rFonts w:asciiTheme="minorHAnsi" w:hAnsiTheme="minorHAnsi" w:cstheme="minorHAnsi"/>
          <w:sz w:val="22"/>
          <w:szCs w:val="22"/>
        </w:rPr>
        <w:t>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</w:t>
      </w:r>
      <w:r w:rsidRPr="00476DA9">
        <w:rPr>
          <w:rFonts w:asciiTheme="minorHAnsi" w:hAnsiTheme="minorHAnsi" w:cstheme="minorHAnsi"/>
          <w:sz w:val="22"/>
          <w:szCs w:val="22"/>
        </w:rPr>
        <w:t>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Then, we compute the counterfactual wage gap under this scenario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conv_1991_women_full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t(q_conv_1991_women_full))/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Repeating the same process as above, first creating counterfactual characteristics for men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(family traits converg</w:t>
      </w:r>
      <w:r w:rsidRPr="00476DA9">
        <w:rPr>
          <w:rFonts w:asciiTheme="minorHAnsi" w:hAnsiTheme="minorHAnsi" w:cstheme="minorHAnsi"/>
          <w:sz w:val="22"/>
          <w:szCs w:val="22"/>
        </w:rPr>
        <w:t>e with women's traits as observed, but are anchored at women's 1980 levels)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q_conv_1991_men_full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1, year == 1991) %</w:t>
      </w:r>
      <w:r w:rsidRPr="00476DA9">
        <w:rPr>
          <w:rFonts w:asciiTheme="minorHAnsi" w:hAnsiTheme="minorHAnsi" w:cstheme="minorHAnsi"/>
          <w:sz w:val="22"/>
          <w:szCs w:val="22"/>
        </w:rPr>
        <w:t>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Then, we compute the counterfactual wage gap un</w:t>
      </w:r>
      <w:r w:rsidRPr="00476DA9">
        <w:rPr>
          <w:rFonts w:asciiTheme="minorHAnsi" w:hAnsiTheme="minorHAnsi" w:cstheme="minorHAnsi"/>
          <w:sz w:val="22"/>
          <w:szCs w:val="22"/>
        </w:rPr>
        <w:t>der this scenario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conv_1991_men_full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</w:t>
      </w:r>
      <w:r w:rsidRPr="00476DA9">
        <w:rPr>
          <w:rFonts w:asciiTheme="minorHAnsi" w:hAnsiTheme="minorHAnsi" w:cstheme="minorHAnsi"/>
          <w:sz w:val="22"/>
          <w:szCs w:val="22"/>
        </w:rPr>
        <w:t>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t(q_conv_1991_men_full))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Repeating the process for subsequent years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q_conv_2001_women_full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1, year == 2001)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</w:t>
      </w:r>
      <w:r w:rsidRPr="00476DA9">
        <w:rPr>
          <w:rFonts w:asciiTheme="minorHAnsi" w:hAnsiTheme="minorHAnsi" w:cstheme="minorHAnsi"/>
          <w:sz w:val="22"/>
          <w:szCs w:val="22"/>
        </w:rPr>
        <w:t>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0, year == 2001)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</w:t>
      </w:r>
      <w:r w:rsidRPr="00476DA9">
        <w:rPr>
          <w:rFonts w:asciiTheme="minorHAnsi" w:hAnsiTheme="minorHAnsi" w:cstheme="minorHAnsi"/>
          <w:sz w:val="22"/>
          <w:szCs w:val="22"/>
        </w:rPr>
        <w:t>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conv_2001_women_full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t(q_conv_2001_women_full))/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</w:t>
      </w:r>
      <w:r w:rsidRPr="00476DA9">
        <w:rPr>
          <w:rFonts w:asciiTheme="minorHAnsi" w:hAnsiTheme="minorHAnsi" w:cstheme="minorHAnsi"/>
          <w:sz w:val="22"/>
          <w:szCs w:val="22"/>
        </w:rPr>
        <w:t xml:space="preserve">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q_conv_2001_men_full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</w:t>
      </w:r>
      <w:r w:rsidRPr="00476DA9">
        <w:rPr>
          <w:rFonts w:asciiTheme="minorHAnsi" w:hAnsiTheme="minorHAnsi" w:cstheme="minorHAnsi"/>
          <w:sz w:val="22"/>
          <w:szCs w:val="22"/>
        </w:rPr>
        <w:t>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conv_2001_men_full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</w:t>
      </w:r>
      <w:r w:rsidRPr="00476DA9">
        <w:rPr>
          <w:rFonts w:asciiTheme="minorHAnsi" w:hAnsiTheme="minorHAnsi" w:cstheme="minorHAnsi"/>
          <w:sz w:val="22"/>
          <w:szCs w:val="22"/>
        </w:rPr>
        <w:t>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  <w:r w:rsidRPr="00476DA9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t(q_conv_2001_men_full))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q_conv_2011_women_full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1, year == 2011)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</w:t>
      </w:r>
      <w:r w:rsidRPr="00476DA9">
        <w:rPr>
          <w:rFonts w:asciiTheme="minorHAnsi" w:hAnsiTheme="minorHAnsi" w:cstheme="minorHAnsi"/>
          <w:sz w:val="22"/>
          <w:szCs w:val="22"/>
        </w:rPr>
        <w:t xml:space="preserve">er(female == 0, year == 2011)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conv_2011_women_full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</w:t>
      </w:r>
      <w:r w:rsidRPr="00476DA9">
        <w:rPr>
          <w:rFonts w:asciiTheme="minorHAnsi" w:hAnsiTheme="minorHAnsi" w:cstheme="minorHAnsi"/>
          <w:sz w:val="22"/>
          <w:szCs w:val="22"/>
        </w:rPr>
        <w:t>l1980) %*% t(q_conv_2011_women_full))/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</w:t>
      </w:r>
      <w:r w:rsidRPr="00476DA9">
        <w:rPr>
          <w:rFonts w:asciiTheme="minorHAnsi" w:hAnsiTheme="minorHAnsi" w:cstheme="minorHAnsi"/>
          <w:sz w:val="22"/>
          <w:szCs w:val="22"/>
        </w:rPr>
        <w:t>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</w:t>
      </w:r>
      <w:r w:rsidRPr="00476DA9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q_conv_2011_men_full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0</w:t>
      </w:r>
      <w:r w:rsidRPr="00476DA9">
        <w:rPr>
          <w:rFonts w:asciiTheme="minorHAnsi" w:hAnsiTheme="minorHAnsi" w:cstheme="minorHAnsi"/>
          <w:sz w:val="22"/>
          <w:szCs w:val="22"/>
        </w:rPr>
        <w:t>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</w:t>
      </w:r>
      <w:r w:rsidRPr="00476DA9">
        <w:rPr>
          <w:rFonts w:asciiTheme="minorHAnsi" w:hAnsiTheme="minorHAnsi" w:cstheme="minorHAnsi"/>
          <w:sz w:val="22"/>
          <w:szCs w:val="22"/>
        </w:rPr>
        <w:t>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conv_2011_men_full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</w:t>
      </w:r>
      <w:r w:rsidRPr="00476DA9">
        <w:rPr>
          <w:rFonts w:asciiTheme="minorHAnsi" w:hAnsiTheme="minorHAnsi" w:cstheme="minorHAnsi"/>
          <w:sz w:val="22"/>
          <w:szCs w:val="22"/>
        </w:rPr>
        <w:t>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</w:t>
      </w:r>
      <w:r w:rsidRPr="00476DA9">
        <w:rPr>
          <w:rFonts w:asciiTheme="minorHAnsi" w:hAnsiTheme="minorHAnsi" w:cstheme="minorHAnsi"/>
          <w:sz w:val="22"/>
          <w:szCs w:val="22"/>
        </w:rPr>
        <w:t xml:space="preserve"> %*% t(q_conv_2011_men_full))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q_conv_2019_women_full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filter(female == 1, year == 2019)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-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filter(female == 0, year == 2019) %&gt;%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</w:t>
      </w:r>
      <w:r w:rsidRPr="00476DA9">
        <w:rPr>
          <w:rFonts w:asciiTheme="minorHAnsi" w:hAnsiTheme="minorHAnsi" w:cstheme="minorHAnsi"/>
          <w:sz w:val="22"/>
          <w:szCs w:val="22"/>
        </w:rPr>
        <w:t>%&gt;%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conv_2019_women_full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t(q_conv_2019_women_full))/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</w:t>
      </w:r>
      <w:r w:rsidRPr="00476DA9">
        <w:rPr>
          <w:rFonts w:asciiTheme="minorHAnsi" w:hAnsiTheme="minorHAnsi" w:cstheme="minorHAnsi"/>
          <w:sz w:val="22"/>
          <w:szCs w:val="22"/>
        </w:rPr>
        <w:t>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</w:t>
      </w:r>
      <w:r w:rsidRPr="00476DA9">
        <w:rPr>
          <w:rFonts w:asciiTheme="minorHAnsi" w:hAnsiTheme="minorHAnsi" w:cstheme="minorHAnsi"/>
          <w:sz w:val="22"/>
          <w:szCs w:val="22"/>
        </w:rPr>
        <w:t xml:space="preserve">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q_conv_2019_men_full &lt;- 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filter(female == 1</w:t>
      </w:r>
      <w:r w:rsidRPr="00476DA9">
        <w:rPr>
          <w:rFonts w:asciiTheme="minorHAnsi" w:hAnsiTheme="minorHAnsi" w:cstheme="minorHAnsi"/>
          <w:sz w:val="22"/>
          <w:szCs w:val="22"/>
        </w:rPr>
        <w:t>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(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means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 -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</w:t>
      </w:r>
      <w:r w:rsidRPr="00476DA9">
        <w:rPr>
          <w:rFonts w:asciiTheme="minorHAnsi" w:hAnsiTheme="minorHAnsi" w:cstheme="minorHAnsi"/>
          <w:sz w:val="22"/>
          <w:szCs w:val="22"/>
        </w:rPr>
        <w:t>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conv_2019_men_full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t(q_conv_2019_men_full))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create an additional counterfactual scenario for compar</w:t>
      </w:r>
      <w:r w:rsidRPr="00476DA9">
        <w:rPr>
          <w:rFonts w:asciiTheme="minorHAnsi" w:hAnsiTheme="minorHAnsi" w:cstheme="minorHAnsi"/>
          <w:sz w:val="22"/>
          <w:szCs w:val="22"/>
        </w:rPr>
        <w:t>ison to the full model, where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476DA9">
        <w:rPr>
          <w:rFonts w:asciiTheme="minorHAnsi" w:hAnsiTheme="minorHAnsi" w:cstheme="minorHAnsi"/>
          <w:sz w:val="22"/>
          <w:szCs w:val="22"/>
        </w:rPr>
        <w:t>family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 xml:space="preserve"> traits stay at their 1980 levels for both groups but non-family traits change as observed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nofamchange_1991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</w:t>
      </w:r>
      <w:r w:rsidRPr="00476DA9">
        <w:rPr>
          <w:rFonts w:asciiTheme="minorHAnsi" w:hAnsiTheme="minorHAnsi" w:cstheme="minorHAnsi"/>
          <w:sz w:val="22"/>
          <w:szCs w:val="22"/>
        </w:rPr>
        <w:t>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</w:t>
      </w:r>
      <w:r w:rsidRPr="00476DA9">
        <w:rPr>
          <w:rFonts w:asciiTheme="minorHAnsi" w:hAnsiTheme="minorHAnsi" w:cstheme="minorHAnsi"/>
          <w:sz w:val="22"/>
          <w:szCs w:val="22"/>
        </w:rPr>
        <w:t>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</w:t>
      </w:r>
      <w:r w:rsidRPr="00476DA9">
        <w:rPr>
          <w:rFonts w:asciiTheme="minorHAnsi" w:hAnsiTheme="minorHAnsi" w:cstheme="minorHAnsi"/>
          <w:sz w:val="22"/>
          <w:szCs w:val="22"/>
        </w:rPr>
        <w:t>, year == 1991)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nofamchange_2001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</w:t>
      </w:r>
      <w:r w:rsidRPr="00476DA9">
        <w:rPr>
          <w:rFonts w:asciiTheme="minorHAnsi" w:hAnsiTheme="minorHAnsi" w:cstheme="minorHAnsi"/>
          <w:sz w:val="22"/>
          <w:szCs w:val="22"/>
        </w:rPr>
        <w:t>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2001)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nofamchange_2011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</w:t>
      </w:r>
      <w:r w:rsidRPr="00476DA9">
        <w:rPr>
          <w:rFonts w:asciiTheme="minorHAnsi" w:hAnsiTheme="minorHAnsi" w:cstheme="minorHAnsi"/>
          <w:sz w:val="22"/>
          <w:szCs w:val="22"/>
        </w:rPr>
        <w:t>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</w:t>
      </w:r>
      <w:r w:rsidRPr="00476DA9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2011)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nofamchange_2019 &lt;-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(wcoef_full1980)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filter(female == 1,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1,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 /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exp(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as.matrix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(mcoef_full1980) %*% 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bind_cols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filter(female == 0, year == 1981)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fam_vars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means.year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%&gt;%filter(female == 0, year == 2019)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full_vars_exc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full_vars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Combining the observed wage gap into one vector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observed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data.frame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(year = c(1980, 1990, 2000, 2010, 2019),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Observed = c(observed_gap1980, observed_gap1991, observed_gap2001,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observed_gap2011, observed_gap2019))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commentRangeStart w:id="8"/>
      <w:r w:rsidRPr="00476DA9">
        <w:rPr>
          <w:rFonts w:asciiTheme="minorHAnsi" w:hAnsiTheme="minorHAnsi" w:cstheme="minorHAnsi"/>
          <w:sz w:val="22"/>
          <w:szCs w:val="22"/>
        </w:rPr>
        <w:t># Combining the wage gap predicted under each model into one vector</w:t>
      </w:r>
      <w:commentRangeEnd w:id="8"/>
      <w:r w:rsidR="00394F02">
        <w:rPr>
          <w:rStyle w:val="CommentReference"/>
          <w:rFonts w:asciiTheme="minorHAnsi" w:hAnsiTheme="minorHAnsi"/>
        </w:rPr>
        <w:commentReference w:id="8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predicted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data.frame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(year = c(1980, 1990, 2000, 2010, 2019),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Family = c(fam1980[1], fam1991[1],</w:t>
      </w:r>
      <w:r w:rsidRPr="00476DA9">
        <w:rPr>
          <w:rFonts w:asciiTheme="minorHAnsi" w:hAnsiTheme="minorHAnsi" w:cstheme="minorHAnsi"/>
          <w:sz w:val="22"/>
          <w:szCs w:val="22"/>
        </w:rPr>
        <w:t xml:space="preserve"> fam2001[1], fam2011[1], fam2019[1]), 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Full = c(full1980[1], full1991[1], full2001[1], full2011[1], full2019[1]))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Combining the wage gap predicted under the scenario of no family change into one vector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nofamchange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data.frame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r w:rsidRPr="00476DA9">
        <w:rPr>
          <w:rFonts w:asciiTheme="minorHAnsi" w:hAnsiTheme="minorHAnsi" w:cstheme="minorHAnsi"/>
          <w:sz w:val="22"/>
          <w:szCs w:val="22"/>
        </w:rPr>
        <w:t xml:space="preserve">year = c(1980, 1990, 2000, 2010, 2019),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Family = rep(NA, 5),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Full = c(</w:t>
      </w:r>
      <w:commentRangeStart w:id="9"/>
      <w:r w:rsidRPr="00476DA9">
        <w:rPr>
          <w:rFonts w:asciiTheme="minorHAnsi" w:hAnsiTheme="minorHAnsi" w:cstheme="minorHAnsi"/>
          <w:sz w:val="22"/>
          <w:szCs w:val="22"/>
        </w:rPr>
        <w:t>full1980[1</w:t>
      </w:r>
      <w:commentRangeEnd w:id="9"/>
      <w:r w:rsidR="00394F02">
        <w:rPr>
          <w:rStyle w:val="CommentReference"/>
          <w:rFonts w:asciiTheme="minorHAnsi" w:hAnsiTheme="minorHAnsi"/>
        </w:rPr>
        <w:commentReference w:id="9"/>
      </w:r>
      <w:r w:rsidRPr="00476DA9">
        <w:rPr>
          <w:rFonts w:asciiTheme="minorHAnsi" w:hAnsiTheme="minorHAnsi" w:cstheme="minorHAnsi"/>
          <w:sz w:val="22"/>
          <w:szCs w:val="22"/>
        </w:rPr>
        <w:t>], nofamchange_1991[1], nofamchange_2001[1], nofamchange_2011[1], nofamchange_2019[1]))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We then combine these elements i</w:t>
      </w:r>
      <w:r w:rsidRPr="00476DA9">
        <w:rPr>
          <w:rFonts w:asciiTheme="minorHAnsi" w:hAnsiTheme="minorHAnsi" w:cstheme="minorHAnsi"/>
          <w:sz w:val="22"/>
          <w:szCs w:val="22"/>
        </w:rPr>
        <w:t xml:space="preserve">nto a single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fig4_data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data.frame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(year = c(1980, 1990, 2000, 2010, 2019),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commentRangeStart w:id="10"/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Convergence_Women.Family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conv_1991_women[1], conv_2001_women[1],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conv_20</w:t>
      </w:r>
      <w:r w:rsidRPr="00476DA9">
        <w:rPr>
          <w:rFonts w:asciiTheme="minorHAnsi" w:hAnsiTheme="minorHAnsi" w:cstheme="minorHAnsi"/>
          <w:sz w:val="22"/>
          <w:szCs w:val="22"/>
        </w:rPr>
        <w:t xml:space="preserve">11_women[1], conv_2019_women[1]),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Convergence_Men.Family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conv_1991_men[1], conv_2001_men[1],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conv_2011_men[1], conv_2019_men[1]),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Conv</w:t>
      </w:r>
      <w:r w:rsidRPr="00476DA9">
        <w:rPr>
          <w:rFonts w:asciiTheme="minorHAnsi" w:hAnsiTheme="minorHAnsi" w:cstheme="minorHAnsi"/>
          <w:sz w:val="22"/>
          <w:szCs w:val="22"/>
        </w:rPr>
        <w:t>ergence_Women.Full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full1980[1], conv_1991_women_full[1], conv_2001_women_full[1],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conv_2011_women_full[1], conv_2019_women_full[1]),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Convergence_Men.Full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full1980[1], conv_1991_men_full[1], conv_2001_men_full[1],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conv_2011_men_full[1], conv_2019_men_full[1]), </w:t>
      </w:r>
      <w:commentRangeEnd w:id="10"/>
      <w:r w:rsidR="00394F02">
        <w:rPr>
          <w:rStyle w:val="CommentReference"/>
          <w:rFonts w:asciiTheme="minorHAnsi" w:hAnsiTheme="minorHAnsi"/>
        </w:rPr>
        <w:commentReference w:id="10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Composition_Women.Family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comp_1991_refw</w:t>
      </w:r>
      <w:r w:rsidRPr="00476DA9">
        <w:rPr>
          <w:rFonts w:asciiTheme="minorHAnsi" w:hAnsiTheme="minorHAnsi" w:cstheme="minorHAnsi"/>
          <w:sz w:val="22"/>
          <w:szCs w:val="22"/>
        </w:rPr>
        <w:t xml:space="preserve">omen[1], comp_2001_refwomen[1],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comp_2011_refwomen[1], comp_2019_refwomen[1]),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Composition_Men.Family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comp_1991_refmen[1], comp_2001_refmen[1],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comp_2011_refmen[1], comp_2019_refmen[1]),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Composition_Women.Full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comp_1991_refwomen_full[1], comp_2001_refwomen_full[1],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comp_2011_refwomen_full[1</w:t>
      </w:r>
      <w:r w:rsidRPr="00476DA9">
        <w:rPr>
          <w:rFonts w:asciiTheme="minorHAnsi" w:hAnsiTheme="minorHAnsi" w:cstheme="minorHAnsi"/>
          <w:sz w:val="22"/>
          <w:szCs w:val="22"/>
        </w:rPr>
        <w:t xml:space="preserve">], comp_2019_refwomen_full[1]),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Composition_Men.Full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 = c(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fam1980[1], comp_1991_refmen_full[1], comp_2001_refmen_full[1],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comp_2011_refmen_full[1], comp_2019_refmen_full[1])) %</w:t>
      </w:r>
      <w:r w:rsidRPr="00476DA9">
        <w:rPr>
          <w:rFonts w:asciiTheme="minorHAnsi" w:hAnsiTheme="minorHAnsi" w:cstheme="minorHAnsi"/>
          <w:sz w:val="22"/>
          <w:szCs w:val="22"/>
        </w:rPr>
        <w:t>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gather(model, value, -year)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mutate(pathway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grepl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("Convergence", model), "Convergence", "Composition"),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reference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grepl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("Women", model), "Women", "Men"),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model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grepl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("Family", model), "Family", "Full</w:t>
      </w:r>
      <w:r w:rsidRPr="00476DA9">
        <w:rPr>
          <w:rFonts w:asciiTheme="minorHAnsi" w:hAnsiTheme="minorHAnsi" w:cstheme="minorHAnsi"/>
          <w:sz w:val="22"/>
          <w:szCs w:val="22"/>
        </w:rPr>
        <w:t>"))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left_join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(., predicted %&gt;% gather(model, predicted, - c(year)))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left_join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(.,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nofamchange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gather(model,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nofamchange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- c(year))) %&gt;% 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left_join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(., observed)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gather(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, value, -c(year, model, pathway, reference))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muta</w:t>
      </w:r>
      <w:r w:rsidRPr="00476DA9">
        <w:rPr>
          <w:rFonts w:asciiTheme="minorHAnsi" w:hAnsiTheme="minorHAnsi" w:cstheme="minorHAnsi"/>
          <w:sz w:val="22"/>
          <w:szCs w:val="22"/>
        </w:rPr>
        <w:t>te(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case_when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"Observed" ~ "Observed",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"predicted" ~ "Covariate Change",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"value" ~ "Hypothetical",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nofamc</w:t>
      </w:r>
      <w:r w:rsidRPr="00476DA9">
        <w:rPr>
          <w:rFonts w:asciiTheme="minorHAnsi" w:hAnsiTheme="minorHAnsi" w:cstheme="minorHAnsi"/>
          <w:sz w:val="22"/>
          <w:szCs w:val="22"/>
        </w:rPr>
        <w:t>hange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 ~ "No Family Change"),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== "Hypothetical", paste(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pathway,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sep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", "),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# We then create figures for these counterfactual trajectories for men and women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fig4_women &lt;- fig4_data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filter(r</w:t>
      </w:r>
      <w:r w:rsidRPr="00476DA9">
        <w:rPr>
          <w:rFonts w:asciiTheme="minorHAnsi" w:hAnsiTheme="minorHAnsi" w:cstheme="minorHAnsi"/>
          <w:sz w:val="22"/>
          <w:szCs w:val="22"/>
        </w:rPr>
        <w:t>eference == "Women")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distinct()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ggplot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aes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(y = value, x = year,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color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shape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geom_line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facet_wrap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(~model)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theme_bw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geom_point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scale_linetype_manual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(values=c(5, 4, 3, 2, 1)</w:t>
      </w:r>
      <w:r w:rsidRPr="00476DA9">
        <w:rPr>
          <w:rFonts w:asciiTheme="minorHAnsi" w:hAnsiTheme="minorHAnsi" w:cstheme="minorHAnsi"/>
          <w:sz w:val="22"/>
          <w:szCs w:val="22"/>
        </w:rPr>
        <w:t>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scale_color_manual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 = c("grey31", "snow4", "grey55", "grey69", "grey1"))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scale_shape_manual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(values=c(15, 17, 3, 8, 19))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labs(title = "(Reference: Women)",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y = "Gender Pay Gap",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x = "")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geom_point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geom_line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theme(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plot.title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element_text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hjust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0.5),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legend.position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"bottom")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scale_x_continuous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(breaks=c(1980, 1990, 2000, 2010, 2018))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ylim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(.5, 1)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fig4_men &lt;- fig4_data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filter(reference == "Men")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distinct()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ggplot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aes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(y = value, </w:t>
      </w:r>
      <w:r w:rsidRPr="00476DA9">
        <w:rPr>
          <w:rFonts w:asciiTheme="minorHAnsi" w:hAnsiTheme="minorHAnsi" w:cstheme="minorHAnsi"/>
          <w:sz w:val="22"/>
          <w:szCs w:val="22"/>
        </w:rPr>
        <w:t xml:space="preserve">x = year,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color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shape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geom_line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facet_wrap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(~model)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theme_bw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geom_point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() +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scale_linetype_manual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(values=c(5, 4, 3, 2, 1))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scale_color_manual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 = c("grey31", "snow4", "grey55", "</w:t>
      </w:r>
      <w:r w:rsidRPr="00476DA9">
        <w:rPr>
          <w:rFonts w:asciiTheme="minorHAnsi" w:hAnsiTheme="minorHAnsi" w:cstheme="minorHAnsi"/>
          <w:sz w:val="22"/>
          <w:szCs w:val="22"/>
        </w:rPr>
        <w:t>grey69", "grey1"))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scale_shape_manual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(values=c(15, 17, 3, 8, 19))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labs(title = "(Reference: Men)",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y = "Gender Pay Gap",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x = "")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geom_point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geom_line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theme(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plot.title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element_text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hjust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0.5),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legend.position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"b</w:t>
      </w:r>
      <w:r w:rsidRPr="00476DA9">
        <w:rPr>
          <w:rFonts w:asciiTheme="minorHAnsi" w:hAnsiTheme="minorHAnsi" w:cstheme="minorHAnsi"/>
          <w:sz w:val="22"/>
          <w:szCs w:val="22"/>
        </w:rPr>
        <w:t>ottom")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scale_x_continuous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(breaks=c(1980, 1990, 2000, 2010, 2018)) +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ylim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(.5, 1)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Combining these figures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fig4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grid.arrange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(fig4_women, fig4_men,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ncol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1,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top = "Changing Pay Gap under Different Counterfactual Scenarios")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Saving figure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ggsave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(plot = fig4, "/Users/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ninocricco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/Desktop/fig4.jpg",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width = 10, height = 10, units = "in", device='jpeg', dpi=700)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# Outputting figure values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>View(fig4_data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pivot_wider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names_from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c(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linetype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, pathway),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values_fr</w:t>
      </w:r>
      <w:r w:rsidRPr="00476DA9">
        <w:rPr>
          <w:rFonts w:asciiTheme="minorHAnsi" w:hAnsiTheme="minorHAnsi" w:cstheme="minorHAnsi"/>
          <w:sz w:val="22"/>
          <w:szCs w:val="22"/>
        </w:rPr>
        <w:t>om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value)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select(-c("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Observed_Composition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"Covariate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Change_Composition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"No Family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Change_Composition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rename("Observed" = "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Observed_Convergence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"Covariate Change" = "Covariate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Change_Convergence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"No Family Change" = "No Family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Change_Convergence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"))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commentRangeStart w:id="11"/>
      <w:r w:rsidRPr="00476DA9">
        <w:rPr>
          <w:rFonts w:asciiTheme="minorHAnsi" w:hAnsiTheme="minorHAnsi" w:cstheme="minorHAnsi"/>
          <w:sz w:val="22"/>
          <w:szCs w:val="22"/>
        </w:rPr>
        <w:t># We also create an appendix Table to show the counterfactual means in each scenario</w:t>
      </w:r>
      <w:commentRangeEnd w:id="11"/>
      <w:r w:rsidR="0079143E">
        <w:rPr>
          <w:rStyle w:val="CommentReference"/>
          <w:rFonts w:asciiTheme="minorHAnsi" w:hAnsiTheme="minorHAnsi"/>
        </w:rPr>
        <w:commentReference w:id="11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app_table_q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bind_rows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q_conv_1991_men_full %&gt;% mutate(year = 1991, ref = "men",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q_conv_2001_men_full %&gt;% mutate(year = 2001, ref = "men",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q_conv_2011_men_full %&gt;% mutate(year = 2011, ref = "men",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q_conv_2019_men_full %&gt;% mutate(year = 2019, ref = "men", q = "convergence"),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q_conv_1991_w</w:t>
      </w:r>
      <w:r w:rsidRPr="00476DA9">
        <w:rPr>
          <w:rFonts w:asciiTheme="minorHAnsi" w:hAnsiTheme="minorHAnsi" w:cstheme="minorHAnsi"/>
          <w:sz w:val="22"/>
          <w:szCs w:val="22"/>
        </w:rPr>
        <w:t>omen_full %&gt;% mutate(year = 1991, ref = "women",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q_conv_2001_women_full %&gt;% mutate(year = 2001, ref = "women",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q_conv_2011_women_full %&gt;% mutate(year = 2011, ref = "women", q = "convergence"),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q_conv_2019_women</w:t>
      </w:r>
      <w:r w:rsidRPr="00476DA9">
        <w:rPr>
          <w:rFonts w:asciiTheme="minorHAnsi" w:hAnsiTheme="minorHAnsi" w:cstheme="minorHAnsi"/>
          <w:sz w:val="22"/>
          <w:szCs w:val="22"/>
        </w:rPr>
        <w:t xml:space="preserve">_full %&gt;% mutate(year = 2019, ref = "women", q = "convergence"),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q_comp_1991_men_full %&gt;% mutate(year = 1991, ref = "men",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q_comp_2001_men_full %&gt;% mutate(year = 2001, ref = "men",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q_comp_2011_men_full %&gt;% mut</w:t>
      </w:r>
      <w:r w:rsidRPr="00476DA9">
        <w:rPr>
          <w:rFonts w:asciiTheme="minorHAnsi" w:hAnsiTheme="minorHAnsi" w:cstheme="minorHAnsi"/>
          <w:sz w:val="22"/>
          <w:szCs w:val="22"/>
        </w:rPr>
        <w:t>ate(year = 2011, ref = "men",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q_comp_2019_men_full %&gt;% mutate(year = 2019, ref = "men",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q_comp_1991_women_full %&gt;% mutate(year = 1991, ref = "women",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q_comp_2001_women_full %&gt;% mutate(year =</w:t>
      </w:r>
      <w:r w:rsidRPr="00476DA9">
        <w:rPr>
          <w:rFonts w:asciiTheme="minorHAnsi" w:hAnsiTheme="minorHAnsi" w:cstheme="minorHAnsi"/>
          <w:sz w:val="22"/>
          <w:szCs w:val="22"/>
        </w:rPr>
        <w:t xml:space="preserve"> 2001, ref = "women",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q_comp_2011_women_full %&gt;% mutate(year = 2011, ref = "women", q = "composition"),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q_comp_2019_women_full %&gt;% mutate(year = 2019, ref = "women", q = "composition"))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select(year, ref, q, everything()</w:t>
      </w:r>
      <w:r w:rsidRPr="00476DA9">
        <w:rPr>
          <w:rFonts w:asciiTheme="minorHAnsi" w:hAnsiTheme="minorHAnsi" w:cstheme="minorHAnsi"/>
          <w:sz w:val="22"/>
          <w:szCs w:val="22"/>
        </w:rPr>
        <w:t>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gather(key, value, -c(year, ref, q))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filter(key != "(Intercept)")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pivot_wider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names_from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c(year, ref, q),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values_from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value)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gramEnd"/>
      <w:r w:rsidRPr="00476DA9">
        <w:rPr>
          <w:rFonts w:asciiTheme="minorHAnsi" w:hAnsiTheme="minorHAnsi" w:cstheme="minorHAnsi"/>
          <w:sz w:val="22"/>
          <w:szCs w:val="22"/>
        </w:rPr>
        <w:t>select(-key)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colnames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app_table_q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&lt;- (c("1991", "2001", "2011", "2019",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"1991 ", "2001 ", "2011 ", "2019 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"1991  ", "2001  ", "2011  ", "2019  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 "1991   ", "2001   ", "2011   ", "2019   "))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476DA9">
        <w:rPr>
          <w:rFonts w:asciiTheme="minorHAnsi" w:hAnsiTheme="minorHAnsi" w:cstheme="minorHAnsi"/>
          <w:sz w:val="22"/>
          <w:szCs w:val="22"/>
        </w:rPr>
        <w:t>rownames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app_table_q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) &lt;- c("Northeast", "Northcentral",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476DA9">
        <w:rPr>
          <w:rFonts w:asciiTheme="minorHAnsi" w:hAnsiTheme="minorHAnsi" w:cstheme="minorHAnsi"/>
          <w:sz w:val="22"/>
          <w:szCs w:val="22"/>
        </w:rPr>
        <w:t xml:space="preserve">                 "South", "Black", "Latinx", "Other", "Married",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"Previously Married", "Housework", "Number of Kids: 3+",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"&lt;= 21", "22 to 27", "28 +",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"High School", "Some Co</w:t>
      </w:r>
      <w:r w:rsidRPr="00476DA9">
        <w:rPr>
          <w:rFonts w:asciiTheme="minorHAnsi" w:hAnsiTheme="minorHAnsi" w:cstheme="minorHAnsi"/>
          <w:sz w:val="22"/>
          <w:szCs w:val="22"/>
        </w:rPr>
        <w:t>llege", "BA/Advanced Degree",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"Unionized Job", "Government Job",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"Log, Full-Time Experience", #"Part-Time",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#"35 to 39", "40 to 44", "45 to 59",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</w:t>
      </w:r>
      <w:r w:rsidRPr="00476DA9">
        <w:rPr>
          <w:rFonts w:asciiTheme="minorHAnsi" w:hAnsiTheme="minorHAnsi" w:cstheme="minorHAnsi"/>
          <w:sz w:val="22"/>
          <w:szCs w:val="22"/>
        </w:rPr>
        <w:t xml:space="preserve">Overwork",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#"Less than 50", "50+",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"Employer Tenure",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commentRangeStart w:id="12"/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#"Percent in Male Occupations",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#"Percent in Female Occupations",  "Percent in Integrated Oc</w:t>
      </w:r>
      <w:r w:rsidRPr="00476DA9">
        <w:rPr>
          <w:rFonts w:asciiTheme="minorHAnsi" w:hAnsiTheme="minorHAnsi" w:cstheme="minorHAnsi"/>
          <w:sz w:val="22"/>
          <w:szCs w:val="22"/>
        </w:rPr>
        <w:t>cupations",</w:t>
      </w:r>
      <w:commentRangeEnd w:id="12"/>
      <w:r w:rsidR="0079143E">
        <w:rPr>
          <w:rStyle w:val="CommentReference"/>
          <w:rFonts w:asciiTheme="minorHAnsi" w:hAnsiTheme="minorHAnsi"/>
        </w:rPr>
        <w:commentReference w:id="12"/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              "Percent Female in Occupation", "Management Occupation", "Manufacturing")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76DA9">
        <w:rPr>
          <w:rFonts w:asciiTheme="minorHAnsi" w:hAnsiTheme="minorHAnsi" w:cstheme="minorHAnsi"/>
          <w:sz w:val="22"/>
          <w:szCs w:val="22"/>
        </w:rPr>
        <w:t>knitr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::</w:t>
      </w:r>
      <w:proofErr w:type="spellStart"/>
      <w:proofErr w:type="gramEnd"/>
      <w:r w:rsidRPr="00476DA9">
        <w:rPr>
          <w:rFonts w:asciiTheme="minorHAnsi" w:hAnsiTheme="minorHAnsi" w:cstheme="minorHAnsi"/>
          <w:sz w:val="22"/>
          <w:szCs w:val="22"/>
        </w:rPr>
        <w:t>kable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app_table_q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mutate_if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is.numeric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, round, digits = 2),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booktabs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 = T, format = "latex",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           caption = "C</w:t>
      </w:r>
      <w:r w:rsidRPr="00476DA9">
        <w:rPr>
          <w:rFonts w:asciiTheme="minorHAnsi" w:hAnsiTheme="minorHAnsi" w:cstheme="minorHAnsi"/>
          <w:sz w:val="22"/>
          <w:szCs w:val="22"/>
        </w:rPr>
        <w:t>ounterfactual Characteristics Change by Decade and Pathway")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add_header_above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(c(" ", "Male" = 4, "Female" = 4, "Male" = 4, "Female" = 4))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add_header_above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(c(" ", "Convergence" = 8, "Composition" = 8)) %&gt;%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pack_rows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("Region", 1, 3, bold = F) %</w:t>
      </w:r>
      <w:r w:rsidRPr="00476DA9">
        <w:rPr>
          <w:rFonts w:asciiTheme="minorHAnsi" w:hAnsiTheme="minorHAnsi" w:cstheme="minorHAnsi"/>
          <w:sz w:val="22"/>
          <w:szCs w:val="22"/>
        </w:rPr>
        <w:t xml:space="preserve">&gt;%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pack_rows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("Race", 4, 6, bold = F)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pack_rows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("Marital Status", 7, 8, bold = F) %&gt;%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pack_rows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 xml:space="preserve">("Age at First Birth", 11, 13, bold = F) %&gt;% </w:t>
      </w:r>
    </w:p>
    <w:p w:rsidR="0000000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76DA9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76DA9">
        <w:rPr>
          <w:rFonts w:asciiTheme="minorHAnsi" w:hAnsiTheme="minorHAnsi" w:cstheme="minorHAnsi"/>
          <w:sz w:val="22"/>
          <w:szCs w:val="22"/>
        </w:rPr>
        <w:t>pack_rows</w:t>
      </w:r>
      <w:proofErr w:type="spellEnd"/>
      <w:r w:rsidRPr="00476DA9">
        <w:rPr>
          <w:rFonts w:asciiTheme="minorHAnsi" w:hAnsiTheme="minorHAnsi" w:cstheme="minorHAnsi"/>
          <w:sz w:val="22"/>
          <w:szCs w:val="22"/>
        </w:rPr>
        <w:t>("Education", 14, 16, bold = F)</w:t>
      </w:r>
    </w:p>
    <w:p w:rsidR="00130070" w:rsidRPr="00476DA9" w:rsidRDefault="00130070" w:rsidP="003566A2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130070" w:rsidRPr="00476DA9" w:rsidSect="003566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llewald, Alexandra" w:date="2022-02-24T16:24:00Z" w:initials="KA">
    <w:p w14:paraId="694702B2" w14:textId="3DF42B7A" w:rsidR="00F73444" w:rsidRDefault="00F73444">
      <w:pPr>
        <w:pStyle w:val="CommentText"/>
      </w:pPr>
      <w:r>
        <w:rPr>
          <w:rStyle w:val="CommentReference"/>
        </w:rPr>
        <w:annotationRef/>
      </w:r>
      <w:r>
        <w:t>I don’t understand – are these literally just the mean outcomes for men and women in 1980? Why do we need to compute them in this way?</w:t>
      </w:r>
    </w:p>
  </w:comment>
  <w:comment w:id="1" w:author="Killewald, Alexandra" w:date="2022-02-24T16:25:00Z" w:initials="KA">
    <w:p w14:paraId="5B34B911" w14:textId="784AF2AC" w:rsidR="00F73444" w:rsidRDefault="00F73444">
      <w:pPr>
        <w:pStyle w:val="CommentText"/>
      </w:pPr>
      <w:r>
        <w:rPr>
          <w:rStyle w:val="CommentReference"/>
        </w:rPr>
        <w:annotationRef/>
      </w:r>
      <w:r>
        <w:t xml:space="preserve">And then are these the full covariate </w:t>
      </w:r>
      <w:proofErr w:type="gramStart"/>
      <w:r>
        <w:t>change</w:t>
      </w:r>
      <w:proofErr w:type="gramEnd"/>
      <w:r>
        <w:t xml:space="preserve"> results?</w:t>
      </w:r>
    </w:p>
  </w:comment>
  <w:comment w:id="2" w:author="Killewald, Alexandra" w:date="2022-02-24T16:50:00Z" w:initials="KA">
    <w:p w14:paraId="34A295CB" w14:textId="3785E301" w:rsidR="00A230F0" w:rsidRDefault="00A230F0">
      <w:pPr>
        <w:pStyle w:val="CommentText"/>
      </w:pPr>
      <w:r>
        <w:rPr>
          <w:rStyle w:val="CommentReference"/>
        </w:rPr>
        <w:annotationRef/>
      </w:r>
      <w:r>
        <w:t>This is all fine, I was just surprised that you treated the convergence and composition pathways a little differently in terms of creating a q vector for composition that you then also use in the full model, whereas here you just do the calculation all at one go. I don’t necessarily object, just curious about what made you do them differently.</w:t>
      </w:r>
    </w:p>
  </w:comment>
  <w:comment w:id="4" w:author="Killewald, Alexandra" w:date="2022-02-24T16:37:00Z" w:initials="KA">
    <w:p w14:paraId="548DB708" w14:textId="7441AAF4" w:rsidR="009B1525" w:rsidRDefault="009B1525">
      <w:pPr>
        <w:pStyle w:val="CommentText"/>
      </w:pPr>
      <w:r>
        <w:rPr>
          <w:rStyle w:val="CommentReference"/>
        </w:rPr>
        <w:annotationRef/>
      </w:r>
      <w:r>
        <w:t>I think housework is erroneously treated as one of the non-family variables from here on out.</w:t>
      </w:r>
    </w:p>
  </w:comment>
  <w:comment w:id="7" w:author="Killewald, Alexandra" w:date="2022-02-24T16:45:00Z" w:initials="KA">
    <w:p w14:paraId="6E180BCD" w14:textId="41111003" w:rsidR="009B1525" w:rsidRDefault="009B1525">
      <w:pPr>
        <w:pStyle w:val="CommentText"/>
      </w:pPr>
      <w:r>
        <w:rPr>
          <w:rStyle w:val="CommentReference"/>
        </w:rPr>
        <w:annotationRef/>
      </w:r>
      <w:r>
        <w:t>Awkward b/c one mention says 1980 and the other 1981. Just make consistent.</w:t>
      </w:r>
    </w:p>
  </w:comment>
  <w:comment w:id="8" w:author="Killewald, Alexandra" w:date="2022-02-24T17:03:00Z" w:initials="KA">
    <w:p w14:paraId="468E33BF" w14:textId="692A2431" w:rsidR="00394F02" w:rsidRDefault="00394F02">
      <w:pPr>
        <w:pStyle w:val="CommentText"/>
      </w:pPr>
      <w:r>
        <w:rPr>
          <w:rStyle w:val="CommentReference"/>
        </w:rPr>
        <w:annotationRef/>
      </w:r>
      <w:r>
        <w:t xml:space="preserve">Similar to my comment near the start of the file – this is just the </w:t>
      </w:r>
      <w:proofErr w:type="gramStart"/>
      <w:r>
        <w:t>all covariate</w:t>
      </w:r>
      <w:proofErr w:type="gramEnd"/>
      <w:r>
        <w:t xml:space="preserve"> change, right? If yes, great, just asking for a comment here that uses language in keeping with the figure.</w:t>
      </w:r>
    </w:p>
  </w:comment>
  <w:comment w:id="9" w:author="Killewald, Alexandra" w:date="2022-02-24T17:04:00Z" w:initials="KA">
    <w:p w14:paraId="10BB656A" w14:textId="2637C0DE" w:rsidR="00394F02" w:rsidRDefault="00394F02">
      <w:pPr>
        <w:pStyle w:val="CommentText"/>
      </w:pPr>
      <w:r>
        <w:rPr>
          <w:rStyle w:val="CommentReference"/>
        </w:rPr>
        <w:annotationRef/>
      </w:r>
      <w:r>
        <w:t>And this, like fam1980[1], should just be the observed ratio, right?</w:t>
      </w:r>
    </w:p>
  </w:comment>
  <w:comment w:id="10" w:author="Killewald, Alexandra" w:date="2022-02-24T17:06:00Z" w:initials="KA">
    <w:p w14:paraId="43EEC9F5" w14:textId="3669FC49" w:rsidR="00394F02" w:rsidRDefault="00394F02">
      <w:pPr>
        <w:pStyle w:val="CommentText"/>
      </w:pPr>
      <w:r>
        <w:rPr>
          <w:rStyle w:val="CommentReference"/>
        </w:rPr>
        <w:annotationRef/>
      </w:r>
      <w:r>
        <w:t>It struck me here that another  difference in how you treat the scenarios is using the “ref</w:t>
      </w:r>
      <w:r w:rsidR="0079143E">
        <w:t>” tag for the composition scenario but not for the convergence scenario. Any reason? I can live with it, but in the next round of edits/review it might be nice to make it parallel.</w:t>
      </w:r>
    </w:p>
  </w:comment>
  <w:comment w:id="11" w:author="Killewald, Alexandra" w:date="2022-02-24T17:11:00Z" w:initials="KA">
    <w:p w14:paraId="1B0048E0" w14:textId="74D92FA0" w:rsidR="0079143E" w:rsidRDefault="0079143E">
      <w:pPr>
        <w:pStyle w:val="CommentText"/>
      </w:pPr>
      <w:r>
        <w:rPr>
          <w:rStyle w:val="CommentReference"/>
        </w:rPr>
        <w:annotationRef/>
      </w:r>
      <w:r>
        <w:t>Does this just show counterfactual means for the family traits? It occurred to me that we don’t need it for the non-family traits, since they’re allowed to change as observed. I think it outputs everything, but we don’t need it, right?</w:t>
      </w:r>
    </w:p>
  </w:comment>
  <w:comment w:id="12" w:author="Killewald, Alexandra" w:date="2022-02-24T17:12:00Z" w:initials="KA">
    <w:p w14:paraId="4B04FF77" w14:textId="4E767A43" w:rsidR="0079143E" w:rsidRDefault="0079143E">
      <w:pPr>
        <w:pStyle w:val="CommentText"/>
      </w:pPr>
      <w:r>
        <w:rPr>
          <w:rStyle w:val="CommentReference"/>
        </w:rPr>
        <w:annotationRef/>
      </w:r>
      <w:r>
        <w:t>This no longer exists, right? As noted above, I don’t think we need these. The current output table doesn’t include them.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4702B2" w15:done="0"/>
  <w15:commentEx w15:paraId="5B34B911" w15:done="0"/>
  <w15:commentEx w15:paraId="34A295CB" w15:done="0"/>
  <w15:commentEx w15:paraId="548DB708" w15:done="0"/>
  <w15:commentEx w15:paraId="6E180BCD" w15:done="0"/>
  <w15:commentEx w15:paraId="468E33BF" w15:done="0"/>
  <w15:commentEx w15:paraId="10BB656A" w15:done="0"/>
  <w15:commentEx w15:paraId="43EEC9F5" w15:done="0"/>
  <w15:commentEx w15:paraId="1B0048E0" w15:done="0"/>
  <w15:commentEx w15:paraId="4B04FF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2FC1" w16cex:dateUtc="2022-02-24T21:24:00Z"/>
  <w16cex:commentExtensible w16cex:durableId="25C22FF0" w16cex:dateUtc="2022-02-24T21:25:00Z"/>
  <w16cex:commentExtensible w16cex:durableId="25C235C8" w16cex:dateUtc="2022-02-24T21:50:00Z"/>
  <w16cex:commentExtensible w16cex:durableId="25C232BD" w16cex:dateUtc="2022-02-24T21:37:00Z"/>
  <w16cex:commentExtensible w16cex:durableId="25C234B7" w16cex:dateUtc="2022-02-24T21:45:00Z"/>
  <w16cex:commentExtensible w16cex:durableId="25C238DE" w16cex:dateUtc="2022-02-24T22:03:00Z"/>
  <w16cex:commentExtensible w16cex:durableId="25C23923" w16cex:dateUtc="2022-02-24T22:04:00Z"/>
  <w16cex:commentExtensible w16cex:durableId="25C239A2" w16cex:dateUtc="2022-02-24T22:06:00Z"/>
  <w16cex:commentExtensible w16cex:durableId="25C23AB7" w16cex:dateUtc="2022-02-24T22:11:00Z"/>
  <w16cex:commentExtensible w16cex:durableId="25C23B00" w16cex:dateUtc="2022-02-24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4702B2" w16cid:durableId="25C22FC1"/>
  <w16cid:commentId w16cid:paraId="5B34B911" w16cid:durableId="25C22FF0"/>
  <w16cid:commentId w16cid:paraId="34A295CB" w16cid:durableId="25C235C8"/>
  <w16cid:commentId w16cid:paraId="548DB708" w16cid:durableId="25C232BD"/>
  <w16cid:commentId w16cid:paraId="6E180BCD" w16cid:durableId="25C234B7"/>
  <w16cid:commentId w16cid:paraId="468E33BF" w16cid:durableId="25C238DE"/>
  <w16cid:commentId w16cid:paraId="10BB656A" w16cid:durableId="25C23923"/>
  <w16cid:commentId w16cid:paraId="43EEC9F5" w16cid:durableId="25C239A2"/>
  <w16cid:commentId w16cid:paraId="1B0048E0" w16cid:durableId="25C23AB7"/>
  <w16cid:commentId w16cid:paraId="4B04FF77" w16cid:durableId="25C23B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llewald, Alexandra">
    <w15:presenceInfo w15:providerId="AD" w15:userId="S::killewald@fas.harvard.edu::e6cc345f-44ed-43a7-94fa-decd6b7dd8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5C"/>
    <w:rsid w:val="00130070"/>
    <w:rsid w:val="00264ACE"/>
    <w:rsid w:val="003566A2"/>
    <w:rsid w:val="00394F02"/>
    <w:rsid w:val="00476DA9"/>
    <w:rsid w:val="0079143E"/>
    <w:rsid w:val="009B1525"/>
    <w:rsid w:val="00A230F0"/>
    <w:rsid w:val="00A4265C"/>
    <w:rsid w:val="00C7230C"/>
    <w:rsid w:val="00E326C7"/>
    <w:rsid w:val="00F7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C1"/>
  <w15:chartTrackingRefBased/>
  <w15:docId w15:val="{1CADC5B7-1041-49F2-B7C0-EA3B810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6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66A2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64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A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7519</Words>
  <Characters>42861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Killewald, Alexandra</dc:creator>
  <cp:keywords/>
  <dc:description/>
  <cp:lastModifiedBy>Killewald, Alexandra</cp:lastModifiedBy>
  <cp:revision>4</cp:revision>
  <dcterms:created xsi:type="dcterms:W3CDTF">2022-02-24T20:56:00Z</dcterms:created>
  <dcterms:modified xsi:type="dcterms:W3CDTF">2022-02-24T22:14:00Z</dcterms:modified>
</cp:coreProperties>
</file>