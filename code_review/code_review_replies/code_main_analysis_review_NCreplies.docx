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503" w14:textId="77777777" w:rsidR="00EE4B4A" w:rsidRDefault="00EE4B4A" w:rsidP="00EE4B4A">
      <w:r>
        <w:t>#**********************************************************</w:t>
      </w:r>
    </w:p>
    <w:p w14:paraId="5AE15FD7" w14:textId="77777777" w:rsidR="00EE4B4A" w:rsidRDefault="00EE4B4A" w:rsidP="00EE4B4A">
      <w:r>
        <w:t># PROJECT: KILLEWALD- GENDER WAGE DISTRIBUTION</w:t>
      </w:r>
    </w:p>
    <w:p w14:paraId="1326AD73" w14:textId="77777777" w:rsidR="00EE4B4A" w:rsidRDefault="00EE4B4A" w:rsidP="00EE4B4A">
      <w:r>
        <w:t># ANALYSIS FILE: MAIN DECOMPOSITION ANALYSES</w:t>
      </w:r>
    </w:p>
    <w:p w14:paraId="4DD8CF4C" w14:textId="77777777" w:rsidR="00EE4B4A" w:rsidRDefault="00EE4B4A" w:rsidP="00EE4B4A">
      <w:r>
        <w:t># AUTHOR: NINO CRICCO</w:t>
      </w:r>
    </w:p>
    <w:p w14:paraId="11956B22" w14:textId="77777777" w:rsidR="00EE4B4A" w:rsidRDefault="00EE4B4A" w:rsidP="00EE4B4A">
      <w:r>
        <w:t># LAST UPDATED: 09/06/2020 (dmy)</w:t>
      </w:r>
    </w:p>
    <w:p w14:paraId="2C3BA6A2" w14:textId="77777777" w:rsidR="00EE4B4A" w:rsidRDefault="00EE4B4A" w:rsidP="00EE4B4A">
      <w:r>
        <w:t># RUNTIME: 1131.871 sec (~19 min)</w:t>
      </w:r>
    </w:p>
    <w:p w14:paraId="07745FEF" w14:textId="77777777" w:rsidR="00EE4B4A" w:rsidRDefault="00EE4B4A" w:rsidP="00EE4B4A">
      <w:r>
        <w:t>#**********************************************************</w:t>
      </w:r>
    </w:p>
    <w:p w14:paraId="16910774" w14:textId="77777777" w:rsidR="00EE4B4A" w:rsidRDefault="00EE4B4A" w:rsidP="00EE4B4A"/>
    <w:p w14:paraId="54D7A663" w14:textId="77777777" w:rsidR="00EE4B4A" w:rsidRDefault="00EE4B4A" w:rsidP="00EE4B4A">
      <w:r>
        <w:t>library(tidyverse)</w:t>
      </w:r>
    </w:p>
    <w:p w14:paraId="7016F51C" w14:textId="77777777" w:rsidR="00EE4B4A" w:rsidRDefault="00EE4B4A" w:rsidP="00EE4B4A">
      <w:r>
        <w:t>library(survey)</w:t>
      </w:r>
    </w:p>
    <w:p w14:paraId="3BC62883" w14:textId="77777777" w:rsidR="00EE4B4A" w:rsidRDefault="00EE4B4A" w:rsidP="00EE4B4A">
      <w:r>
        <w:t>library(mitools)</w:t>
      </w:r>
    </w:p>
    <w:p w14:paraId="3C0CEE73" w14:textId="77777777" w:rsidR="00EE4B4A" w:rsidRDefault="00EE4B4A" w:rsidP="00EE4B4A">
      <w:r>
        <w:t>library(fastDummies)</w:t>
      </w:r>
    </w:p>
    <w:p w14:paraId="572488D8" w14:textId="77777777" w:rsidR="00EE4B4A" w:rsidRDefault="00EE4B4A" w:rsidP="00EE4B4A">
      <w:r>
        <w:t>library(Hmisc)</w:t>
      </w:r>
    </w:p>
    <w:p w14:paraId="2FA2A2DB" w14:textId="77777777" w:rsidR="00EE4B4A" w:rsidRDefault="00EE4B4A" w:rsidP="00EE4B4A">
      <w:r>
        <w:t>library(knitr)</w:t>
      </w:r>
    </w:p>
    <w:p w14:paraId="0D4E83FA" w14:textId="77777777" w:rsidR="00EE4B4A" w:rsidRDefault="00EE4B4A" w:rsidP="00EE4B4A">
      <w:r>
        <w:t>library(kableExtra)</w:t>
      </w:r>
    </w:p>
    <w:p w14:paraId="1829CE30" w14:textId="77777777" w:rsidR="00EE4B4A" w:rsidRDefault="00EE4B4A" w:rsidP="00EE4B4A">
      <w:r>
        <w:t>library(weights)</w:t>
      </w:r>
    </w:p>
    <w:p w14:paraId="16D7BC0A" w14:textId="77777777" w:rsidR="00EE4B4A" w:rsidRDefault="00EE4B4A" w:rsidP="00EE4B4A">
      <w:r>
        <w:t>library(gridExtra)</w:t>
      </w:r>
    </w:p>
    <w:p w14:paraId="6D5592BD" w14:textId="77777777" w:rsidR="00EE4B4A" w:rsidRDefault="00EE4B4A" w:rsidP="00EE4B4A">
      <w:r>
        <w:t>library(mice)</w:t>
      </w:r>
    </w:p>
    <w:p w14:paraId="06EB44F7" w14:textId="77777777" w:rsidR="00EE4B4A" w:rsidRDefault="00EE4B4A" w:rsidP="00EE4B4A">
      <w:r>
        <w:t>library(janitor)</w:t>
      </w:r>
    </w:p>
    <w:p w14:paraId="0AC16537" w14:textId="77777777" w:rsidR="00EE4B4A" w:rsidRDefault="00EE4B4A" w:rsidP="00EE4B4A">
      <w:r>
        <w:t>library(ggrepel)</w:t>
      </w:r>
    </w:p>
    <w:p w14:paraId="3854AC46" w14:textId="77777777" w:rsidR="00EE4B4A" w:rsidRDefault="00EE4B4A" w:rsidP="00EE4B4A"/>
    <w:p w14:paraId="2361C33C" w14:textId="77777777" w:rsidR="00EE4B4A" w:rsidRDefault="00EE4B4A" w:rsidP="00EE4B4A">
      <w:r>
        <w:t>source("Jobs/helperfunctions.R")</w:t>
      </w:r>
    </w:p>
    <w:p w14:paraId="788BAB69" w14:textId="77777777" w:rsidR="00EE4B4A" w:rsidRDefault="00EE4B4A" w:rsidP="00EE4B4A">
      <w:commentRangeStart w:id="0"/>
      <w:r>
        <w:t>options(survey.lonely.psu = "certainty")</w:t>
      </w:r>
      <w:commentRangeEnd w:id="0"/>
      <w:r w:rsidR="00397917">
        <w:rPr>
          <w:rStyle w:val="CommentReference"/>
        </w:rPr>
        <w:commentReference w:id="0"/>
      </w:r>
    </w:p>
    <w:p w14:paraId="213BDA73" w14:textId="77777777" w:rsidR="00EE4B4A" w:rsidRDefault="00EE4B4A" w:rsidP="00EE4B4A"/>
    <w:p w14:paraId="103838A2" w14:textId="77777777" w:rsidR="00EE4B4A" w:rsidRDefault="00EE4B4A" w:rsidP="00EE4B4A">
      <w:r>
        <w:t># Loading the imputed dataset</w:t>
      </w:r>
    </w:p>
    <w:p w14:paraId="57E163EF" w14:textId="77777777" w:rsidR="00EE4B4A" w:rsidRDefault="00EE4B4A" w:rsidP="00EE4B4A">
      <w:r>
        <w:t xml:space="preserve">psid_imp &lt;- read_csv("clean_data/psid_final_2019.csv") </w:t>
      </w:r>
    </w:p>
    <w:p w14:paraId="7CC3B3CB" w14:textId="77777777" w:rsidR="00EE4B4A" w:rsidRDefault="00EE4B4A" w:rsidP="00EE4B4A"/>
    <w:p w14:paraId="7AD56921" w14:textId="77777777" w:rsidR="00EE4B4A" w:rsidRDefault="00EE4B4A" w:rsidP="00EE4B4A">
      <w:r>
        <w:t># Creating the analytic sample</w:t>
      </w:r>
    </w:p>
    <w:p w14:paraId="682F16E4" w14:textId="77777777" w:rsidR="00EE4B4A" w:rsidRDefault="00EE4B4A" w:rsidP="00EE4B4A">
      <w:r>
        <w:t>psid_analytic &lt;- psid_imp %&gt;%</w:t>
      </w:r>
    </w:p>
    <w:p w14:paraId="718E0510" w14:textId="77777777" w:rsidR="00EE4B4A" w:rsidRDefault="00EE4B4A" w:rsidP="00EE4B4A">
      <w:commentRangeStart w:id="1"/>
      <w:r>
        <w:lastRenderedPageBreak/>
        <w:t xml:space="preserve">  filter(.imp &gt; 0) %&gt;% # Removing non-imputed data %&gt;%</w:t>
      </w:r>
      <w:commentRangeEnd w:id="1"/>
      <w:r w:rsidR="00397917">
        <w:rPr>
          <w:rStyle w:val="CommentReference"/>
        </w:rPr>
        <w:commentReference w:id="1"/>
      </w:r>
    </w:p>
    <w:p w14:paraId="706527A7" w14:textId="77777777" w:rsidR="00EE4B4A" w:rsidRDefault="00EE4B4A" w:rsidP="00EE4B4A">
      <w:r>
        <w:t xml:space="preserve">  filter(samp.inc.final == 1) # Selecting sample members </w:t>
      </w:r>
    </w:p>
    <w:p w14:paraId="73AF20C9" w14:textId="77777777" w:rsidR="00EE4B4A" w:rsidRDefault="00EE4B4A" w:rsidP="00EE4B4A"/>
    <w:p w14:paraId="2089A73F" w14:textId="77777777" w:rsidR="00EE4B4A" w:rsidRDefault="00EE4B4A" w:rsidP="00EE4B4A">
      <w:r>
        <w:t># Creating an object to use in the decompositions using the sample means</w:t>
      </w:r>
    </w:p>
    <w:p w14:paraId="5BE1E8D6" w14:textId="77777777" w:rsidR="00EE4B4A" w:rsidRDefault="00EE4B4A" w:rsidP="00EE4B4A">
      <w:r>
        <w:t>means.year &lt;- psid_analytic %&gt;%</w:t>
      </w:r>
    </w:p>
    <w:p w14:paraId="04AE487D" w14:textId="77777777" w:rsidR="00EE4B4A" w:rsidRDefault="00EE4B4A" w:rsidP="00EE4B4A">
      <w:r>
        <w:t xml:space="preserve">  group_by(year, female, .imp) %&gt;% # For each year, sex, and imputation,</w:t>
      </w:r>
    </w:p>
    <w:p w14:paraId="2D1FA8B8" w14:textId="77777777" w:rsidR="00EE4B4A" w:rsidRDefault="00EE4B4A" w:rsidP="00EE4B4A">
      <w:r>
        <w:t xml:space="preserve">  # Compute the weighted means for the variables below, using the weights specified in the function</w:t>
      </w:r>
    </w:p>
    <w:p w14:paraId="3298755C" w14:textId="77777777" w:rsidR="00EE4B4A" w:rsidRDefault="00EE4B4A" w:rsidP="00EE4B4A">
      <w:r>
        <w:t xml:space="preserve">  dplyr::select(lnhrlywage, age, Northeast, Northcentral, South, West, Black, Hispanic, Other, White,</w:t>
      </w:r>
    </w:p>
    <w:p w14:paraId="1DDB0E16" w14:textId="77777777" w:rsidR="00EE4B4A" w:rsidRDefault="00EE4B4A" w:rsidP="00EE4B4A">
      <w:r>
        <w:t xml:space="preserve">                married, prev.married, unmarried, housework, </w:t>
      </w:r>
    </w:p>
    <w:p w14:paraId="77B8164A" w14:textId="77777777" w:rsidR="00EE4B4A" w:rsidRDefault="00EE4B4A" w:rsidP="00EE4B4A">
      <w:r>
        <w:t xml:space="preserve">                numkids.0, numkids.1to2, numkids.3plus,</w:t>
      </w:r>
    </w:p>
    <w:p w14:paraId="6C3C0CD7" w14:textId="77777777" w:rsidR="00EE4B4A" w:rsidRDefault="00EE4B4A" w:rsidP="00EE4B4A">
      <w:r>
        <w:t xml:space="preserve">                afb.cat_21minus, afb.cat_22to27, afb.cat_27plus,</w:t>
      </w:r>
    </w:p>
    <w:p w14:paraId="56C58CF7" w14:textId="77777777" w:rsidR="00EE4B4A" w:rsidRDefault="00EE4B4A" w:rsidP="00EE4B4A">
      <w:r>
        <w:t xml:space="preserve">                LessthanHS, HighSchool, SomeCollege, ba.advdeg, </w:t>
      </w:r>
    </w:p>
    <w:p w14:paraId="73BDB91E" w14:textId="77777777" w:rsidR="00EE4B4A" w:rsidRDefault="00EE4B4A" w:rsidP="00EE4B4A">
      <w:r>
        <w:t xml:space="preserve">                union, govt.job, expf, log.expf, hrswrk.dummy_50plus, emp.tenure, </w:t>
      </w:r>
    </w:p>
    <w:p w14:paraId="5073A87C" w14:textId="77777777" w:rsidR="00EE4B4A" w:rsidRDefault="00EE4B4A" w:rsidP="00EE4B4A">
      <w:r>
        <w:t xml:space="preserve">                occ.pct.female, occ.managers, manuf, perwt) %&gt;%</w:t>
      </w:r>
    </w:p>
    <w:p w14:paraId="00138F2B" w14:textId="77777777" w:rsidR="00EE4B4A" w:rsidRDefault="00EE4B4A" w:rsidP="00EE4B4A">
      <w:r>
        <w:t xml:space="preserve">  summarize_all(list(wmean = ~weighted.mean(., w = perwt))) %&gt;% </w:t>
      </w:r>
    </w:p>
    <w:p w14:paraId="09680A3D" w14:textId="77777777" w:rsidR="00EE4B4A" w:rsidRDefault="00EE4B4A" w:rsidP="00EE4B4A">
      <w:r>
        <w:t xml:space="preserve">  mutate("(Intercept)" = 1) %&gt;% # Creating an intercept column</w:t>
      </w:r>
    </w:p>
    <w:p w14:paraId="775D80AD" w14:textId="77777777" w:rsidR="00EE4B4A" w:rsidRDefault="00EE4B4A" w:rsidP="00EE4B4A">
      <w:commentRangeStart w:id="2"/>
      <w:r>
        <w:t xml:space="preserve">  filter(.imp != 0) %&gt;% # Filtering out the non-imputed data</w:t>
      </w:r>
      <w:commentRangeEnd w:id="2"/>
      <w:r w:rsidR="00397917">
        <w:rPr>
          <w:rStyle w:val="CommentReference"/>
        </w:rPr>
        <w:commentReference w:id="2"/>
      </w:r>
    </w:p>
    <w:p w14:paraId="591E7562" w14:textId="77777777" w:rsidR="00EE4B4A" w:rsidRDefault="00EE4B4A" w:rsidP="00EE4B4A">
      <w:r>
        <w:t xml:space="preserve">  dplyr::select(year, female, "(Intercept)", everything()) %&gt;% # Ordering the columns</w:t>
      </w:r>
    </w:p>
    <w:p w14:paraId="008A2711" w14:textId="77777777" w:rsidR="00EE4B4A" w:rsidRDefault="00EE4B4A" w:rsidP="00EE4B4A">
      <w:r>
        <w:t xml:space="preserve">  dplyr::select(-c(.imp, perwt_wmean)) %&gt;% # Removing weight and imputation column</w:t>
      </w:r>
    </w:p>
    <w:p w14:paraId="4F097152" w14:textId="77777777" w:rsidR="00EE4B4A" w:rsidRDefault="00EE4B4A" w:rsidP="00EE4B4A">
      <w:r>
        <w:t xml:space="preserve">  ungroup() %&gt;%</w:t>
      </w:r>
    </w:p>
    <w:p w14:paraId="384D2ED5" w14:textId="77777777" w:rsidR="00EE4B4A" w:rsidRDefault="00EE4B4A" w:rsidP="00EE4B4A">
      <w:r>
        <w:t xml:space="preserve">  group_by(year, female) %&gt;% # For each year and female, compute means mean across imputations</w:t>
      </w:r>
    </w:p>
    <w:p w14:paraId="040A70BB" w14:textId="77777777" w:rsidR="00EE4B4A" w:rsidRDefault="00EE4B4A" w:rsidP="00EE4B4A">
      <w:r>
        <w:t xml:space="preserve">  summarise_all(mean) </w:t>
      </w:r>
    </w:p>
    <w:p w14:paraId="1F937720" w14:textId="77777777" w:rsidR="00EE4B4A" w:rsidRDefault="00EE4B4A" w:rsidP="00EE4B4A"/>
    <w:p w14:paraId="774DBB26" w14:textId="77777777" w:rsidR="00EE4B4A" w:rsidRDefault="00EE4B4A" w:rsidP="00EE4B4A">
      <w:r>
        <w:t># Setting names to the weighted means table</w:t>
      </w:r>
    </w:p>
    <w:p w14:paraId="7C11874E" w14:textId="77777777" w:rsidR="00EE4B4A" w:rsidRDefault="00EE4B4A" w:rsidP="00EE4B4A">
      <w:r>
        <w:t>names(means.year) &lt;- gsub("_wmean", "", names(means.year))</w:t>
      </w:r>
    </w:p>
    <w:p w14:paraId="4780A7C2" w14:textId="77777777" w:rsidR="00EE4B4A" w:rsidRDefault="00EE4B4A" w:rsidP="00EE4B4A"/>
    <w:p w14:paraId="2DB09106" w14:textId="77777777" w:rsidR="00EE4B4A" w:rsidRDefault="00EE4B4A" w:rsidP="00EE4B4A">
      <w:r>
        <w:t># We use this table of year-and-sex specific means for the decomposition analyses</w:t>
      </w:r>
    </w:p>
    <w:p w14:paraId="69B85AF5" w14:textId="77777777" w:rsidR="00EE4B4A" w:rsidRDefault="00EE4B4A" w:rsidP="00EE4B4A">
      <w:r>
        <w:t># Each row is a year X sex combination, columns are year-sex specific means of selected variables</w:t>
      </w:r>
    </w:p>
    <w:p w14:paraId="608669A7" w14:textId="77777777" w:rsidR="00EE4B4A" w:rsidRDefault="00EE4B4A" w:rsidP="00EE4B4A">
      <w:r>
        <w:t xml:space="preserve">means.year_table &lt;- means.year %&gt;% </w:t>
      </w:r>
    </w:p>
    <w:p w14:paraId="1F902727" w14:textId="77777777" w:rsidR="00EE4B4A" w:rsidRDefault="00EE4B4A" w:rsidP="00EE4B4A">
      <w:r>
        <w:lastRenderedPageBreak/>
        <w:t xml:space="preserve">  filter(year %in% c(1981, 1991, 2001, 2011, 2019))</w:t>
      </w:r>
    </w:p>
    <w:p w14:paraId="783AC3D4" w14:textId="77777777" w:rsidR="00EE4B4A" w:rsidRDefault="00EE4B4A" w:rsidP="00EE4B4A"/>
    <w:p w14:paraId="017792DB" w14:textId="77777777" w:rsidR="00EE4B4A" w:rsidRDefault="00EE4B4A" w:rsidP="00EE4B4A">
      <w:r>
        <w:t>#**********************************************************</w:t>
      </w:r>
    </w:p>
    <w:p w14:paraId="63499254" w14:textId="77777777" w:rsidR="00EE4B4A" w:rsidRDefault="00EE4B4A" w:rsidP="00EE4B4A">
      <w:r>
        <w:t xml:space="preserve"># TABLE 1: DESCRIPTIVE STATISTICS </w:t>
      </w:r>
    </w:p>
    <w:p w14:paraId="187F9841" w14:textId="77777777" w:rsidR="00EE4B4A" w:rsidRDefault="00EE4B4A" w:rsidP="00EE4B4A">
      <w:r>
        <w:t>#**********************************************************</w:t>
      </w:r>
    </w:p>
    <w:p w14:paraId="7200BE97" w14:textId="77777777" w:rsidR="00EE4B4A" w:rsidRDefault="00EE4B4A" w:rsidP="00EE4B4A"/>
    <w:p w14:paraId="219CA3EA" w14:textId="77777777" w:rsidR="00EE4B4A" w:rsidRDefault="00EE4B4A" w:rsidP="00EE4B4A">
      <w:commentRangeStart w:id="3"/>
      <w:r>
        <w:t># First summarize the sample size in our analytic sample within each year</w:t>
      </w:r>
    </w:p>
    <w:p w14:paraId="114901A1" w14:textId="77777777" w:rsidR="00EE4B4A" w:rsidRDefault="00EE4B4A" w:rsidP="00EE4B4A">
      <w:r>
        <w:t>sampsize &lt;- psid_analytic %&gt;%</w:t>
      </w:r>
    </w:p>
    <w:p w14:paraId="38D04B1D" w14:textId="77777777" w:rsidR="00EE4B4A" w:rsidRDefault="00EE4B4A" w:rsidP="00EE4B4A">
      <w:r>
        <w:t xml:space="preserve">  filter(.imp == 1) %&gt;% # Selecting data from a single imputation</w:t>
      </w:r>
    </w:p>
    <w:p w14:paraId="29DE7845" w14:textId="77777777" w:rsidR="00EE4B4A" w:rsidRDefault="00EE4B4A" w:rsidP="00EE4B4A">
      <w:r>
        <w:t xml:space="preserve">  group_by(year, female) %&gt;% # Getting the n's by sex and year</w:t>
      </w:r>
    </w:p>
    <w:p w14:paraId="56B8B5A6" w14:textId="77777777" w:rsidR="00EE4B4A" w:rsidRDefault="00EE4B4A" w:rsidP="00EE4B4A">
      <w:r>
        <w:t xml:space="preserve">  filter(year %in% c(1981, 1991, 2001, 2011, 2019)) %&gt;%</w:t>
      </w:r>
    </w:p>
    <w:p w14:paraId="071D7F32" w14:textId="77777777" w:rsidR="00EE4B4A" w:rsidRDefault="00EE4B4A" w:rsidP="00EE4B4A">
      <w:r>
        <w:t xml:space="preserve">  summarise(n = n()) </w:t>
      </w:r>
      <w:commentRangeEnd w:id="3"/>
      <w:r w:rsidR="00C47FE9">
        <w:rPr>
          <w:rStyle w:val="CommentReference"/>
        </w:rPr>
        <w:commentReference w:id="3"/>
      </w:r>
    </w:p>
    <w:p w14:paraId="11A54522" w14:textId="77777777" w:rsidR="00EE4B4A" w:rsidRDefault="00EE4B4A" w:rsidP="00EE4B4A"/>
    <w:p w14:paraId="0C59E406" w14:textId="77777777" w:rsidR="00EE4B4A" w:rsidRDefault="00EE4B4A" w:rsidP="00EE4B4A">
      <w:r>
        <w:t># Creating table of descriptive statistics from our table of year-and-sex specific means</w:t>
      </w:r>
    </w:p>
    <w:p w14:paraId="6F8D7645" w14:textId="77777777" w:rsidR="00EE4B4A" w:rsidRDefault="00EE4B4A" w:rsidP="00EE4B4A">
      <w:r>
        <w:t>t1_means &lt;- means.year_table %&gt;%</w:t>
      </w:r>
    </w:p>
    <w:p w14:paraId="20FF28D5" w14:textId="77777777" w:rsidR="00EE4B4A" w:rsidRDefault="00EE4B4A" w:rsidP="00EE4B4A">
      <w:r>
        <w:t xml:space="preserve">  # Joining table of sample sizes with table of year-and-sex specific means</w:t>
      </w:r>
    </w:p>
    <w:p w14:paraId="77CE3F47" w14:textId="77777777" w:rsidR="00EE4B4A" w:rsidRDefault="00EE4B4A" w:rsidP="00EE4B4A">
      <w:r>
        <w:t xml:space="preserve">  left_join(., sampsize) %&gt;%</w:t>
      </w:r>
    </w:p>
    <w:p w14:paraId="3E5E8712" w14:textId="77777777" w:rsidR="00EE4B4A" w:rsidRDefault="00EE4B4A" w:rsidP="00EE4B4A">
      <w:r>
        <w:t xml:space="preserve">  # Creating column of actual hourly wages as opposed to logged hourly wages for desc stats table</w:t>
      </w:r>
    </w:p>
    <w:p w14:paraId="4B70962E" w14:textId="77777777" w:rsidR="00EE4B4A" w:rsidRDefault="00EE4B4A" w:rsidP="00EE4B4A">
      <w:r>
        <w:t xml:space="preserve">  mutate(outcome_exp = exp(lnhrlywage)) %&gt;%</w:t>
      </w:r>
    </w:p>
    <w:p w14:paraId="393E37FB" w14:textId="77777777" w:rsidR="00EE4B4A" w:rsidRDefault="00EE4B4A" w:rsidP="00EE4B4A">
      <w:r>
        <w:t xml:space="preserve">  # For categorical variables, convert decimals to percentage terms </w:t>
      </w:r>
    </w:p>
    <w:p w14:paraId="22F666C9" w14:textId="77777777" w:rsidR="00EE4B4A" w:rsidRDefault="00EE4B4A" w:rsidP="00EE4B4A">
      <w:r>
        <w:t xml:space="preserve">  mutate_at(vars(Northeast, Northcentral,South, West, Black, Hispanic, Other, White, </w:t>
      </w:r>
    </w:p>
    <w:p w14:paraId="61D1F540" w14:textId="77777777" w:rsidR="00EE4B4A" w:rsidRDefault="00EE4B4A" w:rsidP="00EE4B4A">
      <w:r>
        <w:t xml:space="preserve">                 married, prev.married, unmarried, </w:t>
      </w:r>
    </w:p>
    <w:p w14:paraId="4EBA75FC" w14:textId="77777777" w:rsidR="00EE4B4A" w:rsidRDefault="00EE4B4A" w:rsidP="00EE4B4A">
      <w:r>
        <w:t xml:space="preserve">                 numkids.0, numkids.1to2, numkids.3plus, </w:t>
      </w:r>
    </w:p>
    <w:p w14:paraId="624D274D" w14:textId="77777777" w:rsidR="00EE4B4A" w:rsidRDefault="00EE4B4A" w:rsidP="00EE4B4A">
      <w:r>
        <w:t xml:space="preserve">                 afb.cat_21minus, afb.cat_22to27, afb.cat_27plus,</w:t>
      </w:r>
    </w:p>
    <w:p w14:paraId="44E99E3F" w14:textId="77777777" w:rsidR="00EE4B4A" w:rsidRDefault="00EE4B4A" w:rsidP="00EE4B4A">
      <w:r>
        <w:t xml:space="preserve">                 hrswrk.dummy_50plus, LessthanHS, HighSchool, SomeCollege, ba.advdeg,</w:t>
      </w:r>
    </w:p>
    <w:p w14:paraId="5168B898" w14:textId="77777777" w:rsidR="00EE4B4A" w:rsidRDefault="00EE4B4A" w:rsidP="00EE4B4A">
      <w:r>
        <w:t xml:space="preserve">                 union, govt.job, occ.pct.female, occ.managers, manuf), </w:t>
      </w:r>
    </w:p>
    <w:p w14:paraId="397E73AA" w14:textId="77777777" w:rsidR="00EE4B4A" w:rsidRDefault="00EE4B4A" w:rsidP="00EE4B4A">
      <w:r>
        <w:t xml:space="preserve">            function (x) x*100) %&gt;% </w:t>
      </w:r>
    </w:p>
    <w:p w14:paraId="43280F6F" w14:textId="77777777" w:rsidR="00EE4B4A" w:rsidRDefault="00EE4B4A" w:rsidP="00EE4B4A">
      <w:r>
        <w:t xml:space="preserve">  # Rounding all values to the first decimal point</w:t>
      </w:r>
    </w:p>
    <w:p w14:paraId="72E4E485" w14:textId="77777777" w:rsidR="00EE4B4A" w:rsidRDefault="00EE4B4A" w:rsidP="00EE4B4A">
      <w:r>
        <w:t xml:space="preserve">  round(digits = 1) %&gt;%</w:t>
      </w:r>
    </w:p>
    <w:p w14:paraId="521FC24B" w14:textId="77777777" w:rsidR="00EE4B4A" w:rsidRDefault="00EE4B4A" w:rsidP="00EE4B4A">
      <w:r>
        <w:lastRenderedPageBreak/>
        <w:t xml:space="preserve">  # Setting the order of the variables, removing intercept, logged hourly wage, and log of experience column</w:t>
      </w:r>
    </w:p>
    <w:p w14:paraId="276D9A61" w14:textId="77777777" w:rsidR="00EE4B4A" w:rsidRDefault="00EE4B4A" w:rsidP="00EE4B4A">
      <w:r>
        <w:t xml:space="preserve">  dplyr::select(year, female, outcome_exp, everything(), -c("(Intercept)", "lnhrlywage", "log.expf")) %&gt;%</w:t>
      </w:r>
    </w:p>
    <w:p w14:paraId="32C83AA1" w14:textId="77777777" w:rsidR="00EE4B4A" w:rsidRDefault="00EE4B4A" w:rsidP="00EE4B4A">
      <w:commentRangeStart w:id="4"/>
      <w:r>
        <w:t xml:space="preserve">  # Reshaping output so that each row is a variable and each column is a year-sex specific mean</w:t>
      </w:r>
    </w:p>
    <w:p w14:paraId="467DFF97" w14:textId="77777777" w:rsidR="00EE4B4A" w:rsidRDefault="00EE4B4A" w:rsidP="00EE4B4A">
      <w:r>
        <w:t xml:space="preserve">  gather(vars, means, -c(year, female)) %&gt;%</w:t>
      </w:r>
    </w:p>
    <w:p w14:paraId="6AC31A2C" w14:textId="77777777" w:rsidR="00EE4B4A" w:rsidRDefault="00EE4B4A" w:rsidP="00EE4B4A">
      <w:r>
        <w:t xml:space="preserve">  pivot_wider(id_cols = c(vars),</w:t>
      </w:r>
    </w:p>
    <w:p w14:paraId="59CFED6A" w14:textId="77777777" w:rsidR="00EE4B4A" w:rsidRDefault="00EE4B4A" w:rsidP="00EE4B4A">
      <w:r>
        <w:t xml:space="preserve">              names_from = c(female, year), values_from = means) %&gt;%</w:t>
      </w:r>
      <w:commentRangeEnd w:id="4"/>
      <w:r w:rsidR="00F227C8">
        <w:rPr>
          <w:rStyle w:val="CommentReference"/>
        </w:rPr>
        <w:commentReference w:id="4"/>
      </w:r>
    </w:p>
    <w:p w14:paraId="18D3D6C6" w14:textId="77777777" w:rsidR="00EE4B4A" w:rsidRDefault="00EE4B4A" w:rsidP="00EE4B4A">
      <w:commentRangeStart w:id="5"/>
      <w:r>
        <w:t xml:space="preserve">  # Re-ordering columns to have var names first, year-sex specific means for men first, then women</w:t>
      </w:r>
    </w:p>
    <w:p w14:paraId="11E3268D" w14:textId="77777777" w:rsidR="00EE4B4A" w:rsidRDefault="00EE4B4A" w:rsidP="00EE4B4A">
      <w:r>
        <w:t xml:space="preserve">  dplyr::select(vars, starts_with("0"), everything()) %&gt;%</w:t>
      </w:r>
    </w:p>
    <w:p w14:paraId="524AA0AD" w14:textId="77777777" w:rsidR="00EE4B4A" w:rsidRDefault="00EE4B4A" w:rsidP="00EE4B4A">
      <w:r>
        <w:t xml:space="preserve">  as.data.frame() # Turning object to dataframe to change column and row names</w:t>
      </w:r>
      <w:commentRangeEnd w:id="5"/>
      <w:r w:rsidR="00F227C8">
        <w:rPr>
          <w:rStyle w:val="CommentReference"/>
        </w:rPr>
        <w:commentReference w:id="5"/>
      </w:r>
    </w:p>
    <w:p w14:paraId="1402E232" w14:textId="77777777" w:rsidR="00EE4B4A" w:rsidRDefault="00EE4B4A" w:rsidP="00EE4B4A"/>
    <w:p w14:paraId="4DAC475E" w14:textId="77777777" w:rsidR="00EE4B4A" w:rsidRDefault="00EE4B4A" w:rsidP="00EE4B4A">
      <w:r>
        <w:t># Setting column names for the descriptive stats table</w:t>
      </w:r>
    </w:p>
    <w:p w14:paraId="653ACB9F" w14:textId="77777777" w:rsidR="00EE4B4A" w:rsidRDefault="00EE4B4A" w:rsidP="00EE4B4A">
      <w:r>
        <w:t xml:space="preserve">colnames(t1_means) &lt;- (c("vars", "1981", "1991", "2001", "2011", "2019", </w:t>
      </w:r>
    </w:p>
    <w:p w14:paraId="1BA270E0" w14:textId="77777777" w:rsidR="00EE4B4A" w:rsidRDefault="00EE4B4A" w:rsidP="00EE4B4A">
      <w:r>
        <w:t xml:space="preserve">                            "1981 ", "1991 ", "2001 ", "2011 ", "2019 "))</w:t>
      </w:r>
    </w:p>
    <w:p w14:paraId="41D0FA3F" w14:textId="77777777" w:rsidR="00EE4B4A" w:rsidRDefault="00EE4B4A" w:rsidP="00EE4B4A"/>
    <w:p w14:paraId="091D178F" w14:textId="77777777" w:rsidR="00EE4B4A" w:rsidRDefault="00EE4B4A" w:rsidP="00EE4B4A">
      <w:r>
        <w:t xml:space="preserve"># Setting row names for the descriptive stats table </w:t>
      </w:r>
    </w:p>
    <w:p w14:paraId="3C1D862B" w14:textId="77777777" w:rsidR="00EE4B4A" w:rsidRDefault="00EE4B4A" w:rsidP="00EE4B4A">
      <w:r>
        <w:t xml:space="preserve">rownames(t1_means) &lt;- c("Hourly Earnings", "Age", "Northeast", </w:t>
      </w:r>
      <w:commentRangeStart w:id="6"/>
      <w:r>
        <w:t>"Northcentral"</w:t>
      </w:r>
      <w:commentRangeEnd w:id="6"/>
      <w:r w:rsidR="00F227C8">
        <w:rPr>
          <w:rStyle w:val="CommentReference"/>
        </w:rPr>
        <w:commentReference w:id="6"/>
      </w:r>
      <w:r>
        <w:t xml:space="preserve">, </w:t>
      </w:r>
    </w:p>
    <w:p w14:paraId="53B0E275" w14:textId="77777777" w:rsidR="00EE4B4A" w:rsidRDefault="00EE4B4A" w:rsidP="00EE4B4A">
      <w:r>
        <w:t xml:space="preserve">                           "South", "West", "Black", "Latinx", "Other", "White", "Married", </w:t>
      </w:r>
    </w:p>
    <w:p w14:paraId="43EC7D3E" w14:textId="77777777" w:rsidR="00EE4B4A" w:rsidRDefault="00EE4B4A" w:rsidP="00EE4B4A">
      <w:r>
        <w:t xml:space="preserve">                           "Previously Married", "Unmarried", "Housework", "0", "1-2", "3+",</w:t>
      </w:r>
    </w:p>
    <w:p w14:paraId="628D8C16" w14:textId="77777777" w:rsidR="00EE4B4A" w:rsidRDefault="00EE4B4A" w:rsidP="00EE4B4A">
      <w:r>
        <w:t xml:space="preserve">                           "&lt;= 21", "22 to 27", "</w:t>
      </w:r>
      <w:commentRangeStart w:id="7"/>
      <w:r>
        <w:t>28 +</w:t>
      </w:r>
      <w:commentRangeEnd w:id="7"/>
      <w:r w:rsidR="00F227C8">
        <w:rPr>
          <w:rStyle w:val="CommentReference"/>
        </w:rPr>
        <w:commentReference w:id="7"/>
      </w:r>
      <w:r>
        <w:t>",</w:t>
      </w:r>
    </w:p>
    <w:p w14:paraId="6B441CA7" w14:textId="77777777" w:rsidR="00EE4B4A" w:rsidRDefault="00EE4B4A" w:rsidP="00EE4B4A">
      <w:r>
        <w:t xml:space="preserve">                           "Less than High School", "High School", "Some College", "BA/Advanced Degree",</w:t>
      </w:r>
    </w:p>
    <w:p w14:paraId="2F0C2BC1" w14:textId="77777777" w:rsidR="00EE4B4A" w:rsidRDefault="00EE4B4A" w:rsidP="00EE4B4A">
      <w:r>
        <w:t xml:space="preserve">                           "Unionized Job", "Government Job", </w:t>
      </w:r>
      <w:commentRangeStart w:id="8"/>
      <w:r>
        <w:t>"Full-Time"</w:t>
      </w:r>
      <w:commentRangeEnd w:id="8"/>
      <w:r w:rsidR="004C2917">
        <w:rPr>
          <w:rStyle w:val="CommentReference"/>
        </w:rPr>
        <w:commentReference w:id="8"/>
      </w:r>
      <w:r>
        <w:t xml:space="preserve">, "Overwork", </w:t>
      </w:r>
    </w:p>
    <w:p w14:paraId="00F752F9" w14:textId="77777777" w:rsidR="00EE4B4A" w:rsidRDefault="00EE4B4A" w:rsidP="00EE4B4A">
      <w:r>
        <w:t xml:space="preserve">                           "Employer Tenure", "Percent Female in Occupation", "</w:t>
      </w:r>
      <w:commentRangeStart w:id="9"/>
      <w:r>
        <w:t>Management Occupation</w:t>
      </w:r>
      <w:commentRangeEnd w:id="9"/>
      <w:r w:rsidR="004C2917">
        <w:rPr>
          <w:rStyle w:val="CommentReference"/>
        </w:rPr>
        <w:commentReference w:id="9"/>
      </w:r>
      <w:r>
        <w:t xml:space="preserve">", "Manufacturing", </w:t>
      </w:r>
    </w:p>
    <w:p w14:paraId="2B36D55A" w14:textId="77777777" w:rsidR="00EE4B4A" w:rsidRDefault="00EE4B4A" w:rsidP="00EE4B4A">
      <w:r>
        <w:t xml:space="preserve">                           "Sample Size")</w:t>
      </w:r>
    </w:p>
    <w:p w14:paraId="71A3AEB1" w14:textId="13F60FB8" w:rsidR="00EE4B4A" w:rsidDel="004C2917" w:rsidRDefault="00EE4B4A" w:rsidP="00F227C8">
      <w:pPr>
        <w:rPr>
          <w:del w:id="10" w:author="Alexandra Killewald" w:date="2022-02-03T16:14:00Z"/>
        </w:rPr>
      </w:pPr>
    </w:p>
    <w:p w14:paraId="2F71AF34" w14:textId="77777777" w:rsidR="00EE4B4A" w:rsidRDefault="00EE4B4A" w:rsidP="00EE4B4A">
      <w:r>
        <w:t># Generating the descriptive statistics table</w:t>
      </w:r>
    </w:p>
    <w:p w14:paraId="375B3987" w14:textId="77777777" w:rsidR="00EE4B4A" w:rsidRDefault="00EE4B4A" w:rsidP="00EE4B4A">
      <w:r>
        <w:t xml:space="preserve">knitr::kable(t1_means %&gt;% dplyr::select(-vars), booktabs = T, format = "latex", </w:t>
      </w:r>
    </w:p>
    <w:p w14:paraId="41BACF80" w14:textId="77777777" w:rsidR="00EE4B4A" w:rsidRDefault="00EE4B4A" w:rsidP="00EE4B4A">
      <w:r>
        <w:t xml:space="preserve">             caption = "Sample Descriptive Statistics") %&gt;%</w:t>
      </w:r>
    </w:p>
    <w:p w14:paraId="36B74B13" w14:textId="77777777" w:rsidR="00EE4B4A" w:rsidRDefault="00EE4B4A" w:rsidP="00EE4B4A">
      <w:r>
        <w:lastRenderedPageBreak/>
        <w:t xml:space="preserve">  add_header_above(c(" ", "Male" = 5, "Female" = 5)) %&gt;%</w:t>
      </w:r>
    </w:p>
    <w:p w14:paraId="30C7EF1F" w14:textId="77777777" w:rsidR="00EE4B4A" w:rsidRDefault="00EE4B4A" w:rsidP="00EE4B4A">
      <w:r>
        <w:t xml:space="preserve">  footnote("Descriptive statistics show weighted averages for the analytic sample by year and sex. The sample consists of PSID heads and </w:t>
      </w:r>
      <w:commentRangeStart w:id="11"/>
      <w:r>
        <w:t>wives</w:t>
      </w:r>
      <w:commentRangeEnd w:id="11"/>
      <w:r w:rsidR="004C2917">
        <w:rPr>
          <w:rStyle w:val="CommentReference"/>
        </w:rPr>
        <w:commentReference w:id="11"/>
      </w:r>
      <w:r>
        <w:t xml:space="preserve"> aged 30 to 60 who are full-time workers, defined as working </w:t>
      </w:r>
      <w:commentRangeStart w:id="12"/>
      <w:r>
        <w:t>35 hours a week or more for at least 26 weeks a year and reporting non-zero wages</w:t>
      </w:r>
      <w:commentRangeEnd w:id="12"/>
      <w:r w:rsidR="004C2917">
        <w:rPr>
          <w:rStyle w:val="CommentReference"/>
        </w:rPr>
        <w:commentReference w:id="12"/>
      </w:r>
      <w:r>
        <w:t xml:space="preserve">. It excludes individuals who report being self-employed and individuals employed in agriculture or the military", </w:t>
      </w:r>
    </w:p>
    <w:p w14:paraId="012D3C3A" w14:textId="77777777" w:rsidR="00EE4B4A" w:rsidRDefault="00EE4B4A" w:rsidP="00EE4B4A">
      <w:r>
        <w:t xml:space="preserve">           threeparttable = T) %&gt;%</w:t>
      </w:r>
    </w:p>
    <w:p w14:paraId="3F6C26E1" w14:textId="77777777" w:rsidR="00EE4B4A" w:rsidRDefault="00EE4B4A" w:rsidP="00EE4B4A">
      <w:r>
        <w:t xml:space="preserve">  pack_rows("Region", 3, 6, bold = F) %&gt;% pack_rows("Race", 7, 10, bold = F) %&gt;% </w:t>
      </w:r>
    </w:p>
    <w:p w14:paraId="331C6D37" w14:textId="77777777" w:rsidR="00EE4B4A" w:rsidRDefault="00EE4B4A" w:rsidP="00EE4B4A">
      <w:r>
        <w:t xml:space="preserve">  pack_rows("Marital Status", 11, 13, bold = F) %&gt;% pack_rows("Number of Kids", 15, 17, bold = F) %&gt;%</w:t>
      </w:r>
    </w:p>
    <w:p w14:paraId="6496B65D" w14:textId="77777777" w:rsidR="00EE4B4A" w:rsidRDefault="00EE4B4A" w:rsidP="00EE4B4A">
      <w:r>
        <w:t xml:space="preserve">  pack_rows("Age at First Birth", 18, 20, bold = F) %&gt;% pack_rows("Education", 21, 24, bold = F)</w:t>
      </w:r>
    </w:p>
    <w:p w14:paraId="04DEF065" w14:textId="77777777" w:rsidR="00EE4B4A" w:rsidRDefault="00EE4B4A" w:rsidP="00EE4B4A"/>
    <w:p w14:paraId="77B907AA" w14:textId="77777777" w:rsidR="00EE4B4A" w:rsidRDefault="00EE4B4A" w:rsidP="00EE4B4A">
      <w:r>
        <w:t>#**********************************************************</w:t>
      </w:r>
    </w:p>
    <w:p w14:paraId="1067EEB6" w14:textId="77777777" w:rsidR="00EE4B4A" w:rsidRDefault="00EE4B4A" w:rsidP="00EE4B4A">
      <w:r>
        <w:t># FIGURE 1: Changes in Gender Pay Gap Among FT Workers</w:t>
      </w:r>
    </w:p>
    <w:p w14:paraId="7E3D6998" w14:textId="77777777" w:rsidR="00EE4B4A" w:rsidRDefault="00EE4B4A" w:rsidP="00EE4B4A">
      <w:r>
        <w:t>#**********************************************************</w:t>
      </w:r>
    </w:p>
    <w:p w14:paraId="1508F63D" w14:textId="77777777" w:rsidR="00EE4B4A" w:rsidRDefault="00EE4B4A" w:rsidP="00EE4B4A"/>
    <w:p w14:paraId="13DB4C1E" w14:textId="77777777" w:rsidR="00EE4B4A" w:rsidRDefault="00EE4B4A" w:rsidP="00EE4B4A">
      <w:r>
        <w:t>fig1_values &lt;- means.year_table %&gt;%</w:t>
      </w:r>
    </w:p>
    <w:p w14:paraId="5F03D916" w14:textId="77777777" w:rsidR="00EE4B4A" w:rsidRDefault="00EE4B4A" w:rsidP="00EE4B4A">
      <w:r>
        <w:t xml:space="preserve">  mutate(outcome_exp = exp(lnhrlywage)) %&gt;%</w:t>
      </w:r>
    </w:p>
    <w:p w14:paraId="31AC180E" w14:textId="77777777" w:rsidR="00EE4B4A" w:rsidRDefault="00EE4B4A" w:rsidP="00EE4B4A">
      <w:r>
        <w:t xml:space="preserve">  dplyr::select(year, female, outcome_exp) %&gt;% </w:t>
      </w:r>
    </w:p>
    <w:p w14:paraId="32239C9D" w14:textId="77777777" w:rsidR="00EE4B4A" w:rsidRDefault="00EE4B4A" w:rsidP="00EE4B4A">
      <w:r>
        <w:t xml:space="preserve">  pivot_wider(names_from = female, values_from = outcome_exp) %&gt;%</w:t>
      </w:r>
    </w:p>
    <w:p w14:paraId="1B3C1079" w14:textId="77777777" w:rsidR="00EE4B4A" w:rsidRDefault="00EE4B4A" w:rsidP="00EE4B4A">
      <w:r>
        <w:t xml:space="preserve">  rename(Women = "1", Men = "0") %&gt;%</w:t>
      </w:r>
    </w:p>
    <w:p w14:paraId="6A50B8D6" w14:textId="77777777" w:rsidR="00EE4B4A" w:rsidRDefault="00EE4B4A" w:rsidP="00EE4B4A">
      <w:r>
        <w:t xml:space="preserve">  mutate(ratio = (Women/Men) * 100,</w:t>
      </w:r>
    </w:p>
    <w:p w14:paraId="35CFE380" w14:textId="77777777" w:rsidR="00EE4B4A" w:rsidRDefault="00EE4B4A" w:rsidP="00EE4B4A">
      <w:r>
        <w:t xml:space="preserve">         year = case_when(year == 1981 ~ 1980, </w:t>
      </w:r>
    </w:p>
    <w:p w14:paraId="035785B6" w14:textId="77777777" w:rsidR="00EE4B4A" w:rsidRDefault="00EE4B4A" w:rsidP="00EE4B4A">
      <w:r>
        <w:t xml:space="preserve">                          year == 1991 ~ 1990,</w:t>
      </w:r>
    </w:p>
    <w:p w14:paraId="4FB15349" w14:textId="77777777" w:rsidR="00EE4B4A" w:rsidRDefault="00EE4B4A" w:rsidP="00EE4B4A">
      <w:r>
        <w:t xml:space="preserve">                          year == 2001 ~ 2000,</w:t>
      </w:r>
    </w:p>
    <w:p w14:paraId="60D4EBE3" w14:textId="77777777" w:rsidR="00EE4B4A" w:rsidRDefault="00EE4B4A" w:rsidP="00EE4B4A">
      <w:r>
        <w:t xml:space="preserve">                          year == 2011 ~ 2010, </w:t>
      </w:r>
    </w:p>
    <w:p w14:paraId="636A5188" w14:textId="77777777" w:rsidR="00EE4B4A" w:rsidRDefault="00EE4B4A" w:rsidP="00EE4B4A">
      <w:r>
        <w:t xml:space="preserve">                          year == 2019 ~ 2018))</w:t>
      </w:r>
    </w:p>
    <w:p w14:paraId="00C6C818" w14:textId="77777777" w:rsidR="00EE4B4A" w:rsidRDefault="00EE4B4A" w:rsidP="00EE4B4A"/>
    <w:p w14:paraId="64F6F398" w14:textId="77777777" w:rsidR="00EE4B4A" w:rsidRDefault="00EE4B4A" w:rsidP="00EE4B4A">
      <w:r>
        <w:t>fig1 &lt;- fig1_values %&gt;%</w:t>
      </w:r>
    </w:p>
    <w:p w14:paraId="70EBF4DE" w14:textId="77777777" w:rsidR="00EE4B4A" w:rsidRDefault="00EE4B4A" w:rsidP="00EE4B4A">
      <w:r>
        <w:t xml:space="preserve">  ggplot(aes(x = year, y = ratio)) +</w:t>
      </w:r>
    </w:p>
    <w:p w14:paraId="271DEE79" w14:textId="77777777" w:rsidR="00EE4B4A" w:rsidRDefault="00EE4B4A" w:rsidP="00EE4B4A">
      <w:r>
        <w:t xml:space="preserve">  geom_point() +</w:t>
      </w:r>
    </w:p>
    <w:p w14:paraId="42525B51" w14:textId="77777777" w:rsidR="00EE4B4A" w:rsidRDefault="00EE4B4A" w:rsidP="00EE4B4A">
      <w:r>
        <w:t xml:space="preserve">  theme_bw() + </w:t>
      </w:r>
    </w:p>
    <w:p w14:paraId="6C861794" w14:textId="77777777" w:rsidR="00EE4B4A" w:rsidRDefault="00EE4B4A" w:rsidP="00EE4B4A">
      <w:r>
        <w:lastRenderedPageBreak/>
        <w:t xml:space="preserve">  labs(title = "Changes in Gender Pay Gap Among Full-time Workers, 1980-2018", </w:t>
      </w:r>
    </w:p>
    <w:p w14:paraId="6F436AD8" w14:textId="77777777" w:rsidR="00EE4B4A" w:rsidRDefault="00EE4B4A" w:rsidP="00EE4B4A">
      <w:r>
        <w:t xml:space="preserve">       y = "Mean Hrly Wage Women / Men", </w:t>
      </w:r>
    </w:p>
    <w:p w14:paraId="0866D7D5" w14:textId="77777777" w:rsidR="00EE4B4A" w:rsidRDefault="00EE4B4A" w:rsidP="00EE4B4A">
      <w:r>
        <w:t xml:space="preserve">       x = "") +</w:t>
      </w:r>
    </w:p>
    <w:p w14:paraId="6C72C77D" w14:textId="77777777" w:rsidR="00EE4B4A" w:rsidRDefault="00EE4B4A" w:rsidP="00EE4B4A">
      <w:r>
        <w:t xml:space="preserve">  geom_line() +</w:t>
      </w:r>
    </w:p>
    <w:p w14:paraId="0A5C00B2" w14:textId="77777777" w:rsidR="00EE4B4A" w:rsidRDefault="00EE4B4A" w:rsidP="00EE4B4A">
      <w:r>
        <w:t xml:space="preserve">  theme(plot.title = element_text(hjust = 0.5), legend.position = "bottom") +</w:t>
      </w:r>
    </w:p>
    <w:p w14:paraId="069370ED" w14:textId="77777777" w:rsidR="00EE4B4A" w:rsidRDefault="00EE4B4A" w:rsidP="00EE4B4A">
      <w:r>
        <w:t xml:space="preserve">  scale_x_continuous(breaks=c(1980, 1990, 2000, 2010, 2018)) +</w:t>
      </w:r>
    </w:p>
    <w:p w14:paraId="615FF9C7" w14:textId="77777777" w:rsidR="00EE4B4A" w:rsidRDefault="00EE4B4A" w:rsidP="00EE4B4A">
      <w:r>
        <w:t xml:space="preserve">  geom_hline(yintercept = 100, linetype = "dashed") +</w:t>
      </w:r>
    </w:p>
    <w:p w14:paraId="39FE44A6" w14:textId="77777777" w:rsidR="00EE4B4A" w:rsidRDefault="00EE4B4A" w:rsidP="00EE4B4A">
      <w:r>
        <w:t xml:space="preserve">  ylim(50, 100)</w:t>
      </w:r>
    </w:p>
    <w:p w14:paraId="6A9C69B8" w14:textId="77777777" w:rsidR="00EE4B4A" w:rsidRDefault="00EE4B4A" w:rsidP="00EE4B4A"/>
    <w:p w14:paraId="0D90BABF" w14:textId="77777777" w:rsidR="00EE4B4A" w:rsidRDefault="00EE4B4A" w:rsidP="00EE4B4A">
      <w:r>
        <w:t xml:space="preserve">ggsave(plot = fig1, "/Users/ninocricco/Desktop/PSID_CodeReview/output/fig1.jpg", </w:t>
      </w:r>
    </w:p>
    <w:p w14:paraId="0458F161" w14:textId="77777777" w:rsidR="00EE4B4A" w:rsidRDefault="00EE4B4A" w:rsidP="00EE4B4A">
      <w:r>
        <w:t xml:space="preserve">       width = 7, height = 6, units = "in", device='jpeg', dpi=700)</w:t>
      </w:r>
    </w:p>
    <w:p w14:paraId="6330CE5C" w14:textId="77777777" w:rsidR="00EE4B4A" w:rsidRDefault="00EE4B4A" w:rsidP="00EE4B4A"/>
    <w:p w14:paraId="62697B22" w14:textId="77777777" w:rsidR="00EE4B4A" w:rsidRDefault="00EE4B4A" w:rsidP="00EE4B4A">
      <w:r>
        <w:t>#**********************************************************</w:t>
      </w:r>
    </w:p>
    <w:p w14:paraId="03A5ADC8" w14:textId="77777777" w:rsidR="00EE4B4A" w:rsidRDefault="00EE4B4A" w:rsidP="00EE4B4A">
      <w:r>
        <w:t xml:space="preserve"># FIGURE 2: Changes in Levels, Family Variables </w:t>
      </w:r>
    </w:p>
    <w:p w14:paraId="060890C0" w14:textId="77777777" w:rsidR="00EE4B4A" w:rsidRDefault="00EE4B4A" w:rsidP="00EE4B4A">
      <w:r>
        <w:t>#**********************************************************</w:t>
      </w:r>
    </w:p>
    <w:p w14:paraId="11A5C6FB" w14:textId="25AF7E52" w:rsidR="00EE4B4A" w:rsidRDefault="00EE4B4A" w:rsidP="00EE4B4A">
      <w:r>
        <w:t># For the means for figure 2,</w:t>
      </w:r>
      <w:ins w:id="13" w:author="Alexandra Killewald" w:date="2022-02-03T16:17:00Z">
        <w:r w:rsidR="00086D87">
          <w:t xml:space="preserve"> </w:t>
        </w:r>
      </w:ins>
      <w:r>
        <w:t>we compute new means: while the "married" mean is the same, we</w:t>
      </w:r>
    </w:p>
    <w:p w14:paraId="1FCF4BA0" w14:textId="77777777" w:rsidR="00EE4B4A" w:rsidRDefault="00EE4B4A" w:rsidP="00EE4B4A">
      <w:r>
        <w:t># use the continuous measure for number of children and we compute only age at first birth</w:t>
      </w:r>
    </w:p>
    <w:p w14:paraId="6E94F4B1" w14:textId="77777777" w:rsidR="00EE4B4A" w:rsidRDefault="00EE4B4A" w:rsidP="00EE4B4A">
      <w:r>
        <w:t># among those who have children. We compute these sets of means both for our analytic sample</w:t>
      </w:r>
    </w:p>
    <w:p w14:paraId="637C13A6" w14:textId="77777777" w:rsidR="00EE4B4A" w:rsidRDefault="00EE4B4A" w:rsidP="00EE4B4A">
      <w:r>
        <w:t># and for the full PSID sample</w:t>
      </w:r>
    </w:p>
    <w:p w14:paraId="2A0AB022" w14:textId="77777777" w:rsidR="00EE4B4A" w:rsidRDefault="00EE4B4A" w:rsidP="00EE4B4A"/>
    <w:p w14:paraId="7713C03F" w14:textId="77777777" w:rsidR="00EE4B4A" w:rsidRDefault="00EE4B4A" w:rsidP="00EE4B4A">
      <w:r>
        <w:t>fig2_values &lt;- psid_analytic %&gt;%</w:t>
      </w:r>
    </w:p>
    <w:p w14:paraId="4BC31E0F" w14:textId="77777777" w:rsidR="00EE4B4A" w:rsidRDefault="00EE4B4A" w:rsidP="00EE4B4A">
      <w:r>
        <w:t xml:space="preserve">  filter(year %in% c(1981, 1991, 2001, 2011, 2019)) %&gt;%</w:t>
      </w:r>
    </w:p>
    <w:p w14:paraId="1764F1F4" w14:textId="77777777" w:rsidR="00EE4B4A" w:rsidRDefault="00EE4B4A" w:rsidP="00EE4B4A">
      <w:r>
        <w:t xml:space="preserve">  group_by(year, female, .imp) %&gt;% # For each year, sex, and imputation,</w:t>
      </w:r>
    </w:p>
    <w:p w14:paraId="16A2E294" w14:textId="77777777" w:rsidR="00EE4B4A" w:rsidRDefault="00EE4B4A" w:rsidP="00EE4B4A">
      <w:r>
        <w:t xml:space="preserve">  # Compute the weighted means for the variables below, using the weights specified in the function</w:t>
      </w:r>
    </w:p>
    <w:p w14:paraId="01DAFF71" w14:textId="77777777" w:rsidR="00EE4B4A" w:rsidRDefault="00EE4B4A" w:rsidP="00EE4B4A">
      <w:r>
        <w:t xml:space="preserve">  dplyr::select(married, num.children.synth, perwt) %&gt;%</w:t>
      </w:r>
    </w:p>
    <w:p w14:paraId="498643F4" w14:textId="77777777" w:rsidR="00EE4B4A" w:rsidRDefault="00EE4B4A" w:rsidP="00EE4B4A">
      <w:r>
        <w:t xml:space="preserve">  summarize_all(list(wmean = ~weighted.mean(., w = perwt))) %&gt;% </w:t>
      </w:r>
    </w:p>
    <w:p w14:paraId="3EE9C06F" w14:textId="77777777" w:rsidR="00EE4B4A" w:rsidRDefault="00EE4B4A" w:rsidP="00EE4B4A">
      <w:r>
        <w:t xml:space="preserve">  dplyr::select(year, female, everything()) %&gt;% # Ordering the columns</w:t>
      </w:r>
    </w:p>
    <w:p w14:paraId="2888362C" w14:textId="77777777" w:rsidR="00EE4B4A" w:rsidRDefault="00EE4B4A" w:rsidP="00EE4B4A">
      <w:r>
        <w:t xml:space="preserve">  dplyr::select(-c(.imp, perwt_wmean)) %&gt;% # Removing weight and imputation column</w:t>
      </w:r>
    </w:p>
    <w:p w14:paraId="0C92F347" w14:textId="77777777" w:rsidR="00EE4B4A" w:rsidRDefault="00EE4B4A" w:rsidP="00EE4B4A">
      <w:r>
        <w:t xml:space="preserve">  ungroup() %&gt;%</w:t>
      </w:r>
    </w:p>
    <w:p w14:paraId="7C8BB498" w14:textId="77777777" w:rsidR="00EE4B4A" w:rsidRDefault="00EE4B4A" w:rsidP="00EE4B4A">
      <w:r>
        <w:lastRenderedPageBreak/>
        <w:t xml:space="preserve">  group_by(year, female) %&gt;% # For each year and female, compute means mean across imputations</w:t>
      </w:r>
    </w:p>
    <w:p w14:paraId="169C2834" w14:textId="77777777" w:rsidR="00EE4B4A" w:rsidRDefault="00EE4B4A" w:rsidP="00EE4B4A">
      <w:r>
        <w:t xml:space="preserve">  summarise_all(mean) %&gt;% </w:t>
      </w:r>
    </w:p>
    <w:p w14:paraId="7FBF0577" w14:textId="77777777" w:rsidR="00EE4B4A" w:rsidRDefault="00EE4B4A" w:rsidP="00EE4B4A">
      <w:r>
        <w:t xml:space="preserve">  dplyr::select(year, female, married_wmean, num.children.synth_wmean) %&gt;%</w:t>
      </w:r>
    </w:p>
    <w:p w14:paraId="5E41975F" w14:textId="77777777" w:rsidR="00EE4B4A" w:rsidRDefault="00EE4B4A" w:rsidP="00EE4B4A">
      <w:r>
        <w:t xml:space="preserve">  ungroup() %&gt;%</w:t>
      </w:r>
    </w:p>
    <w:p w14:paraId="1558FC25" w14:textId="77777777" w:rsidR="00EE4B4A" w:rsidRDefault="00EE4B4A" w:rsidP="00EE4B4A">
      <w:r>
        <w:t xml:space="preserve">  # Here, we compute the mean age at first birth only among those who have children</w:t>
      </w:r>
    </w:p>
    <w:p w14:paraId="11CDC8BF" w14:textId="77777777" w:rsidR="00EE4B4A" w:rsidRDefault="00EE4B4A" w:rsidP="00EE4B4A">
      <w:r>
        <w:t xml:space="preserve">  left_join(psid_analytic %&gt;%</w:t>
      </w:r>
    </w:p>
    <w:p w14:paraId="1E9B0ECC" w14:textId="77777777" w:rsidR="00EE4B4A" w:rsidRDefault="00EE4B4A" w:rsidP="00EE4B4A">
      <w:r>
        <w:t xml:space="preserve">              group_by(year, female, .imp) %&gt;% # For each year, sex, and imputation,</w:t>
      </w:r>
    </w:p>
    <w:p w14:paraId="3D935F8F" w14:textId="77777777" w:rsidR="00EE4B4A" w:rsidRDefault="00EE4B4A" w:rsidP="00EE4B4A">
      <w:r>
        <w:t xml:space="preserve">              # Compute the weighted means for the variables below, using the weights specified in the function</w:t>
      </w:r>
    </w:p>
    <w:p w14:paraId="59C5B44F" w14:textId="77777777" w:rsidR="00EE4B4A" w:rsidRDefault="00EE4B4A" w:rsidP="00EE4B4A">
      <w:r>
        <w:t xml:space="preserve">              dplyr::select(afb.final, perwt) %&gt;%</w:t>
      </w:r>
    </w:p>
    <w:p w14:paraId="10A31FDB" w14:textId="77777777" w:rsidR="00EE4B4A" w:rsidRDefault="00EE4B4A" w:rsidP="00EE4B4A">
      <w:r>
        <w:t xml:space="preserve">              filter(afb.final != 9999) %&gt;% # filtering out those with no children</w:t>
      </w:r>
    </w:p>
    <w:p w14:paraId="5D09D046" w14:textId="77777777" w:rsidR="00EE4B4A" w:rsidRDefault="00EE4B4A" w:rsidP="00EE4B4A">
      <w:r>
        <w:t xml:space="preserve">              summarize_all(list(wmean = ~weighted.mean(., w = perwt))) %&gt;% </w:t>
      </w:r>
    </w:p>
    <w:p w14:paraId="5C8804B7" w14:textId="77777777" w:rsidR="00EE4B4A" w:rsidRDefault="00EE4B4A" w:rsidP="00EE4B4A">
      <w:r>
        <w:t xml:space="preserve">              dplyr::select(year, female, everything()) %&gt;% # Ordering the columns</w:t>
      </w:r>
    </w:p>
    <w:p w14:paraId="6929C0E9" w14:textId="77777777" w:rsidR="00EE4B4A" w:rsidRDefault="00EE4B4A" w:rsidP="00EE4B4A">
      <w:r>
        <w:t xml:space="preserve">              dplyr::select(-c(.imp, perwt_wmean)) %&gt;% # Removing weight and imputation column</w:t>
      </w:r>
    </w:p>
    <w:p w14:paraId="01DAA216" w14:textId="77777777" w:rsidR="00EE4B4A" w:rsidRDefault="00EE4B4A" w:rsidP="00EE4B4A">
      <w:r>
        <w:t xml:space="preserve">              ungroup() %&gt;%</w:t>
      </w:r>
    </w:p>
    <w:p w14:paraId="3B88C7A3" w14:textId="77777777" w:rsidR="00EE4B4A" w:rsidRDefault="00EE4B4A" w:rsidP="00EE4B4A">
      <w:r>
        <w:t xml:space="preserve">              group_by(year, female) %&gt;% # For each year and female, compute means mean across imputations</w:t>
      </w:r>
    </w:p>
    <w:p w14:paraId="095F810D" w14:textId="77777777" w:rsidR="00EE4B4A" w:rsidRDefault="00EE4B4A" w:rsidP="00EE4B4A">
      <w:r>
        <w:t xml:space="preserve">              summarise_all(mean) %&gt;%</w:t>
      </w:r>
    </w:p>
    <w:p w14:paraId="2FE6891E" w14:textId="77777777" w:rsidR="00EE4B4A" w:rsidRDefault="00EE4B4A" w:rsidP="00EE4B4A">
      <w:r>
        <w:t xml:space="preserve">              ungroup(), by = c("year", "female")) %&gt;%</w:t>
      </w:r>
    </w:p>
    <w:p w14:paraId="3A2722FC" w14:textId="77777777" w:rsidR="00EE4B4A" w:rsidRDefault="00EE4B4A" w:rsidP="00EE4B4A">
      <w:r>
        <w:t xml:space="preserve">  mutate(Sex = case_when(female == 0 ~ "Men", </w:t>
      </w:r>
    </w:p>
    <w:p w14:paraId="0A75E448" w14:textId="77777777" w:rsidR="00EE4B4A" w:rsidRDefault="00EE4B4A" w:rsidP="00EE4B4A">
      <w:r>
        <w:t xml:space="preserve">                         female == 1 ~ "Women"), </w:t>
      </w:r>
    </w:p>
    <w:p w14:paraId="67C3639D" w14:textId="77777777" w:rsidR="00EE4B4A" w:rsidRDefault="00EE4B4A" w:rsidP="00EE4B4A">
      <w:r>
        <w:t xml:space="preserve">         year = factor(year)) %&gt;%</w:t>
      </w:r>
    </w:p>
    <w:p w14:paraId="4DD1667C" w14:textId="77777777" w:rsidR="00EE4B4A" w:rsidRDefault="00EE4B4A" w:rsidP="00EE4B4A">
      <w:commentRangeStart w:id="14"/>
      <w:r>
        <w:t xml:space="preserve">  dplyr::select(-female) %&gt;%</w:t>
      </w:r>
      <w:commentRangeEnd w:id="14"/>
      <w:r w:rsidR="00043C61">
        <w:rPr>
          <w:rStyle w:val="CommentReference"/>
        </w:rPr>
        <w:commentReference w:id="14"/>
      </w:r>
    </w:p>
    <w:p w14:paraId="755584D3" w14:textId="77777777" w:rsidR="00EE4B4A" w:rsidRDefault="00EE4B4A" w:rsidP="00EE4B4A">
      <w:r>
        <w:t xml:space="preserve">  rename("Age at First Birth" = "afb.final_wmean", </w:t>
      </w:r>
    </w:p>
    <w:p w14:paraId="6CD5946D" w14:textId="77777777" w:rsidR="00EE4B4A" w:rsidRDefault="00EE4B4A" w:rsidP="00EE4B4A">
      <w:r>
        <w:t xml:space="preserve">         "Percent Married" = "married_wmean", </w:t>
      </w:r>
    </w:p>
    <w:p w14:paraId="58AC0A83" w14:textId="77777777" w:rsidR="00EE4B4A" w:rsidRDefault="00EE4B4A" w:rsidP="00EE4B4A">
      <w:r>
        <w:t xml:space="preserve">         "Number of Children" = "num.children.synth_wmean") %&gt;%</w:t>
      </w:r>
    </w:p>
    <w:p w14:paraId="5B1C399A" w14:textId="77777777" w:rsidR="00EE4B4A" w:rsidRDefault="00EE4B4A" w:rsidP="00EE4B4A">
      <w:r>
        <w:t xml:space="preserve">  gather(key, value, -c(year, Sex)) %&gt;%</w:t>
      </w:r>
    </w:p>
    <w:p w14:paraId="64DAA601" w14:textId="77777777" w:rsidR="00EE4B4A" w:rsidRDefault="00EE4B4A" w:rsidP="00EE4B4A">
      <w:r>
        <w:t xml:space="preserve">  mutate(sample = "Full-Time Workers") %&gt;%</w:t>
      </w:r>
    </w:p>
    <w:p w14:paraId="331F6522" w14:textId="77777777" w:rsidR="00EE4B4A" w:rsidRDefault="00EE4B4A" w:rsidP="00EE4B4A">
      <w:r>
        <w:t xml:space="preserve">  # Here, we compute these same sets of means but in the full PSID sample</w:t>
      </w:r>
    </w:p>
    <w:p w14:paraId="56778AFD" w14:textId="77777777" w:rsidR="00EE4B4A" w:rsidRDefault="00EE4B4A" w:rsidP="00EE4B4A">
      <w:r>
        <w:lastRenderedPageBreak/>
        <w:t xml:space="preserve">  rbind(psid_imp %&gt;%</w:t>
      </w:r>
    </w:p>
    <w:p w14:paraId="431BEA3F" w14:textId="77777777" w:rsidR="00EE4B4A" w:rsidRDefault="00EE4B4A" w:rsidP="00EE4B4A">
      <w:r>
        <w:t xml:space="preserve">          filter(.imp &gt; 0) %&gt;%</w:t>
      </w:r>
    </w:p>
    <w:p w14:paraId="20F640AA" w14:textId="77777777" w:rsidR="00EE4B4A" w:rsidRDefault="00EE4B4A" w:rsidP="00EE4B4A">
      <w:r>
        <w:t xml:space="preserve">          filter(year %in% c(1981, 1991, 2001, 2011, 2019)) %&gt;%</w:t>
      </w:r>
    </w:p>
    <w:p w14:paraId="221B8211" w14:textId="77777777" w:rsidR="00EE4B4A" w:rsidRDefault="00EE4B4A" w:rsidP="00EE4B4A">
      <w:r>
        <w:t xml:space="preserve">          group_by(year, female, .imp) %&gt;% # For each year, sex, and imputation,</w:t>
      </w:r>
    </w:p>
    <w:p w14:paraId="14598485" w14:textId="77777777" w:rsidR="00EE4B4A" w:rsidRDefault="00EE4B4A" w:rsidP="00EE4B4A">
      <w:r>
        <w:t xml:space="preserve">          # Compute the weighted means for the variables below, using the weights specified in the function</w:t>
      </w:r>
    </w:p>
    <w:p w14:paraId="493D9A96" w14:textId="77777777" w:rsidR="00EE4B4A" w:rsidRDefault="00EE4B4A" w:rsidP="00EE4B4A">
      <w:r>
        <w:t xml:space="preserve">          dplyr::select(married, num.children.synth, perwt) %&gt;%</w:t>
      </w:r>
    </w:p>
    <w:p w14:paraId="5B605624" w14:textId="77777777" w:rsidR="00EE4B4A" w:rsidRDefault="00EE4B4A" w:rsidP="00EE4B4A">
      <w:r>
        <w:t xml:space="preserve">          summarize_all(list(wmean = ~weighted.mean(., w = perwt))) %&gt;% </w:t>
      </w:r>
    </w:p>
    <w:p w14:paraId="19D58144" w14:textId="77777777" w:rsidR="00EE4B4A" w:rsidRDefault="00EE4B4A" w:rsidP="00EE4B4A">
      <w:r>
        <w:t xml:space="preserve">          ungroup() %&gt;%</w:t>
      </w:r>
    </w:p>
    <w:p w14:paraId="2ECCCD8B" w14:textId="77777777" w:rsidR="00EE4B4A" w:rsidRDefault="00EE4B4A" w:rsidP="00EE4B4A">
      <w:r>
        <w:t xml:space="preserve">          dplyr::select(year, female, everything()) %&gt;% # Ordering the columns</w:t>
      </w:r>
    </w:p>
    <w:p w14:paraId="01F61E0C" w14:textId="77777777" w:rsidR="00EE4B4A" w:rsidRDefault="00EE4B4A" w:rsidP="00EE4B4A">
      <w:r>
        <w:t xml:space="preserve">          dplyr::select(-c(.imp, perwt_wmean)) %&gt;% # Removing weight and imputation column</w:t>
      </w:r>
    </w:p>
    <w:p w14:paraId="59EB6FF3" w14:textId="77777777" w:rsidR="00EE4B4A" w:rsidRDefault="00EE4B4A" w:rsidP="00EE4B4A">
      <w:r>
        <w:t xml:space="preserve">          group_by(year, female) %&gt;% # For each year and female, compute means mean across imputations</w:t>
      </w:r>
    </w:p>
    <w:p w14:paraId="3832A2F5" w14:textId="77777777" w:rsidR="00EE4B4A" w:rsidRDefault="00EE4B4A" w:rsidP="00EE4B4A">
      <w:r>
        <w:t xml:space="preserve">          summarise_all(mean) %&gt;% </w:t>
      </w:r>
    </w:p>
    <w:p w14:paraId="09A26E25" w14:textId="77777777" w:rsidR="00EE4B4A" w:rsidRDefault="00EE4B4A" w:rsidP="00EE4B4A">
      <w:r>
        <w:t xml:space="preserve">          ungroup() %&gt;%</w:t>
      </w:r>
    </w:p>
    <w:p w14:paraId="37682C73" w14:textId="77777777" w:rsidR="00EE4B4A" w:rsidRDefault="00EE4B4A" w:rsidP="00EE4B4A">
      <w:r>
        <w:t xml:space="preserve">          dplyr::select(year, female, married_wmean, num.children.synth_wmean) %&gt;%</w:t>
      </w:r>
    </w:p>
    <w:p w14:paraId="327E1BA8" w14:textId="77777777" w:rsidR="00EE4B4A" w:rsidRDefault="00EE4B4A" w:rsidP="00EE4B4A">
      <w:r>
        <w:t xml:space="preserve">          left_join(psid_imp %&gt;%</w:t>
      </w:r>
    </w:p>
    <w:p w14:paraId="2AF7DABE" w14:textId="77777777" w:rsidR="00EE4B4A" w:rsidRDefault="00EE4B4A" w:rsidP="00EE4B4A">
      <w:r>
        <w:t xml:space="preserve">                      filter(.imp &gt; 0) %&gt;%</w:t>
      </w:r>
    </w:p>
    <w:p w14:paraId="018F7548" w14:textId="77777777" w:rsidR="00EE4B4A" w:rsidRDefault="00EE4B4A" w:rsidP="00EE4B4A">
      <w:r>
        <w:t xml:space="preserve">                      group_by(year, female, .imp) %&gt;% # For each year, sex, and imputation,</w:t>
      </w:r>
    </w:p>
    <w:p w14:paraId="7792FEDB" w14:textId="77777777" w:rsidR="00EE4B4A" w:rsidRDefault="00EE4B4A" w:rsidP="00EE4B4A">
      <w:r>
        <w:t xml:space="preserve">                      # Compute the weighted means for the variables below, using the weights specified in the function</w:t>
      </w:r>
    </w:p>
    <w:p w14:paraId="5D47FE23" w14:textId="77777777" w:rsidR="00EE4B4A" w:rsidRDefault="00EE4B4A" w:rsidP="00EE4B4A">
      <w:r>
        <w:t xml:space="preserve">                      dplyr::select(afb.final, perwt) %&gt;%</w:t>
      </w:r>
    </w:p>
    <w:p w14:paraId="2DED5D5B" w14:textId="77777777" w:rsidR="00EE4B4A" w:rsidRDefault="00EE4B4A" w:rsidP="00EE4B4A">
      <w:r>
        <w:t xml:space="preserve">                      filter(afb.final != 9999) %&gt;%</w:t>
      </w:r>
    </w:p>
    <w:p w14:paraId="06234155" w14:textId="77777777" w:rsidR="00EE4B4A" w:rsidRDefault="00EE4B4A" w:rsidP="00EE4B4A">
      <w:r>
        <w:t xml:space="preserve">                      summarize_all(list(wmean = ~weighted.mean(., w = perwt))) %&gt;% </w:t>
      </w:r>
    </w:p>
    <w:p w14:paraId="118E021E" w14:textId="77777777" w:rsidR="00EE4B4A" w:rsidRDefault="00EE4B4A" w:rsidP="00EE4B4A">
      <w:r>
        <w:t xml:space="preserve">                      ungroup() %&gt;%</w:t>
      </w:r>
    </w:p>
    <w:p w14:paraId="0FF40122" w14:textId="77777777" w:rsidR="00EE4B4A" w:rsidRDefault="00EE4B4A" w:rsidP="00EE4B4A">
      <w:r>
        <w:t xml:space="preserve">                      dplyr::select(year, female, everything()) %&gt;% # Ordering the columns</w:t>
      </w:r>
    </w:p>
    <w:p w14:paraId="1EDC2CBA" w14:textId="77777777" w:rsidR="00EE4B4A" w:rsidRDefault="00EE4B4A" w:rsidP="00EE4B4A">
      <w:r>
        <w:t xml:space="preserve">                      dplyr::select(-c(.imp, perwt_wmean)) %&gt;% # Removing weight and imputation column</w:t>
      </w:r>
    </w:p>
    <w:p w14:paraId="7FAC97F5" w14:textId="77777777" w:rsidR="00EE4B4A" w:rsidRDefault="00EE4B4A" w:rsidP="00EE4B4A">
      <w:r>
        <w:t xml:space="preserve">                      group_by(year, female) %&gt;% # For each year and female, compute means mean across imputations</w:t>
      </w:r>
    </w:p>
    <w:p w14:paraId="1B4EA1A5" w14:textId="77777777" w:rsidR="00EE4B4A" w:rsidRDefault="00EE4B4A" w:rsidP="00EE4B4A">
      <w:r>
        <w:t xml:space="preserve">                      summarise_all(mean) %&gt;%</w:t>
      </w:r>
    </w:p>
    <w:p w14:paraId="329BF25C" w14:textId="77777777" w:rsidR="00EE4B4A" w:rsidRDefault="00EE4B4A" w:rsidP="00EE4B4A">
      <w:r>
        <w:t xml:space="preserve">                      ungroup(), by = c("year", "female")) %&gt;%</w:t>
      </w:r>
    </w:p>
    <w:p w14:paraId="23AD8ED6" w14:textId="77777777" w:rsidR="00EE4B4A" w:rsidRDefault="00EE4B4A" w:rsidP="00EE4B4A">
      <w:r>
        <w:lastRenderedPageBreak/>
        <w:t xml:space="preserve">          mutate(Sex = case_when(female == 0 ~ "Men", </w:t>
      </w:r>
    </w:p>
    <w:p w14:paraId="544D724C" w14:textId="77777777" w:rsidR="00EE4B4A" w:rsidRDefault="00EE4B4A" w:rsidP="00EE4B4A">
      <w:r>
        <w:t xml:space="preserve">                                 female == 1 ~ "Women"), </w:t>
      </w:r>
    </w:p>
    <w:p w14:paraId="3A269D2F" w14:textId="77777777" w:rsidR="00EE4B4A" w:rsidRDefault="00EE4B4A" w:rsidP="00EE4B4A">
      <w:r>
        <w:t xml:space="preserve">                 year = factor(year)) %&gt;%</w:t>
      </w:r>
    </w:p>
    <w:p w14:paraId="7668EA2A" w14:textId="77777777" w:rsidR="00EE4B4A" w:rsidRDefault="00EE4B4A" w:rsidP="00EE4B4A">
      <w:r>
        <w:t xml:space="preserve">          dplyr::select(-female) %&gt;%</w:t>
      </w:r>
    </w:p>
    <w:p w14:paraId="31EC4226" w14:textId="77777777" w:rsidR="00EE4B4A" w:rsidRDefault="00EE4B4A" w:rsidP="00EE4B4A">
      <w:r>
        <w:t xml:space="preserve">          rename("Age at First Birth" = "afb.final_wmean", </w:t>
      </w:r>
    </w:p>
    <w:p w14:paraId="4FB26D11" w14:textId="77777777" w:rsidR="00EE4B4A" w:rsidRDefault="00EE4B4A" w:rsidP="00EE4B4A">
      <w:r>
        <w:t xml:space="preserve">                 "Percent Married" = "married_wmean", </w:t>
      </w:r>
    </w:p>
    <w:p w14:paraId="0B0F0709" w14:textId="77777777" w:rsidR="00EE4B4A" w:rsidRDefault="00EE4B4A" w:rsidP="00EE4B4A">
      <w:r>
        <w:t xml:space="preserve">                 "Number of Children" = "num.children.synth_wmean") %&gt;%</w:t>
      </w:r>
    </w:p>
    <w:p w14:paraId="5A8DA049" w14:textId="77777777" w:rsidR="00EE4B4A" w:rsidRDefault="00EE4B4A" w:rsidP="00EE4B4A">
      <w:r>
        <w:t xml:space="preserve">          gather(key, value, -c(year, Sex)) %&gt;%</w:t>
      </w:r>
    </w:p>
    <w:p w14:paraId="064AFD52" w14:textId="77777777" w:rsidR="00EE4B4A" w:rsidRDefault="00EE4B4A" w:rsidP="00EE4B4A">
      <w:r>
        <w:t xml:space="preserve">          mutate(sample = "Full PSID Sample")) %&gt;%</w:t>
      </w:r>
    </w:p>
    <w:p w14:paraId="05E4DC61" w14:textId="77777777" w:rsidR="00EE4B4A" w:rsidRDefault="00EE4B4A" w:rsidP="00EE4B4A">
      <w:r>
        <w:t xml:space="preserve">  mutate(year = case_when(year == 1981 ~ 1980, </w:t>
      </w:r>
    </w:p>
    <w:p w14:paraId="37E72172" w14:textId="77777777" w:rsidR="00EE4B4A" w:rsidRDefault="00EE4B4A" w:rsidP="00EE4B4A">
      <w:r>
        <w:t xml:space="preserve">                          year == 1991 ~ 1990,</w:t>
      </w:r>
    </w:p>
    <w:p w14:paraId="38FAF2B3" w14:textId="77777777" w:rsidR="00EE4B4A" w:rsidRDefault="00EE4B4A" w:rsidP="00EE4B4A">
      <w:r>
        <w:t xml:space="preserve">                          year == 2001 ~ 2000,</w:t>
      </w:r>
    </w:p>
    <w:p w14:paraId="0E3D802B" w14:textId="77777777" w:rsidR="00EE4B4A" w:rsidRDefault="00EE4B4A" w:rsidP="00EE4B4A">
      <w:r>
        <w:t xml:space="preserve">                          year == 2011 ~ 2010, </w:t>
      </w:r>
    </w:p>
    <w:p w14:paraId="686A9B81" w14:textId="77777777" w:rsidR="00EE4B4A" w:rsidRDefault="00EE4B4A" w:rsidP="00EE4B4A">
      <w:r>
        <w:t xml:space="preserve">                          year == 2019 ~ 2018))</w:t>
      </w:r>
    </w:p>
    <w:p w14:paraId="5CDC924E" w14:textId="77777777" w:rsidR="00EE4B4A" w:rsidRDefault="00EE4B4A" w:rsidP="00EE4B4A"/>
    <w:p w14:paraId="14E5B080" w14:textId="77777777" w:rsidR="00EE4B4A" w:rsidRDefault="00EE4B4A" w:rsidP="00EE4B4A">
      <w:r>
        <w:t>fig2 &lt;- fig2_values %&gt;%</w:t>
      </w:r>
    </w:p>
    <w:p w14:paraId="4AB0E322" w14:textId="77777777" w:rsidR="00EE4B4A" w:rsidRDefault="00EE4B4A" w:rsidP="00EE4B4A">
      <w:r>
        <w:t xml:space="preserve">  ggplot(aes(y = value, x = year, color = Sex, linetype = sample, alpha = sample, shape = sample)) +</w:t>
      </w:r>
    </w:p>
    <w:p w14:paraId="7F0677DF" w14:textId="77777777" w:rsidR="00EE4B4A" w:rsidRDefault="00EE4B4A" w:rsidP="00EE4B4A">
      <w:r>
        <w:t xml:space="preserve">  geom_point() +</w:t>
      </w:r>
    </w:p>
    <w:p w14:paraId="3631B520" w14:textId="77777777" w:rsidR="00EE4B4A" w:rsidRDefault="00EE4B4A" w:rsidP="00EE4B4A">
      <w:r>
        <w:t xml:space="preserve">  geom_line() +</w:t>
      </w:r>
    </w:p>
    <w:p w14:paraId="2BFE6411" w14:textId="77777777" w:rsidR="00EE4B4A" w:rsidRDefault="00EE4B4A" w:rsidP="00EE4B4A">
      <w:r>
        <w:t xml:space="preserve">  theme_bw() + </w:t>
      </w:r>
    </w:p>
    <w:p w14:paraId="5951B90A" w14:textId="77777777" w:rsidR="00EE4B4A" w:rsidRDefault="00EE4B4A" w:rsidP="00EE4B4A">
      <w:r>
        <w:t xml:space="preserve">  labs(title = "Changes in Family Formation, 1980-2018",</w:t>
      </w:r>
    </w:p>
    <w:p w14:paraId="2F349ECF" w14:textId="77777777" w:rsidR="00EE4B4A" w:rsidRDefault="00EE4B4A" w:rsidP="00EE4B4A">
      <w:r>
        <w:t xml:space="preserve">       y = "Mean Number of Children") +</w:t>
      </w:r>
    </w:p>
    <w:p w14:paraId="10BD2D70" w14:textId="77777777" w:rsidR="00EE4B4A" w:rsidRDefault="00EE4B4A" w:rsidP="00EE4B4A">
      <w:r>
        <w:t xml:space="preserve">  labs(title = "Changes in Mean Levels, Family Variables, 1980-2018") +</w:t>
      </w:r>
    </w:p>
    <w:p w14:paraId="4484EB0B" w14:textId="77777777" w:rsidR="00EE4B4A" w:rsidRDefault="00EE4B4A" w:rsidP="00EE4B4A">
      <w:r>
        <w:t xml:space="preserve">  facet_wrap(~key, scales = "free") +</w:t>
      </w:r>
    </w:p>
    <w:p w14:paraId="3A39D82B" w14:textId="77777777" w:rsidR="00EE4B4A" w:rsidRDefault="00EE4B4A" w:rsidP="00EE4B4A">
      <w:r>
        <w:t xml:space="preserve">  theme(plot.title = element_text(hjust = 0.5, face = "bold", size = 12), legend.position = "bottom") +</w:t>
      </w:r>
    </w:p>
    <w:p w14:paraId="5826B4EC" w14:textId="77777777" w:rsidR="00EE4B4A" w:rsidRDefault="00EE4B4A" w:rsidP="00EE4B4A">
      <w:r>
        <w:t xml:space="preserve">  scale_linetype_manual(values = c(3, 1)) +</w:t>
      </w:r>
    </w:p>
    <w:p w14:paraId="5FF7B0A0" w14:textId="77777777" w:rsidR="00EE4B4A" w:rsidRDefault="00EE4B4A" w:rsidP="00EE4B4A">
      <w:r>
        <w:t xml:space="preserve">  guides(linetype = FALSE) +</w:t>
      </w:r>
    </w:p>
    <w:p w14:paraId="3C3FE3BC" w14:textId="77777777" w:rsidR="00EE4B4A" w:rsidRDefault="00EE4B4A" w:rsidP="00EE4B4A">
      <w:r>
        <w:t xml:space="preserve">  scale_x_continuous(breaks=c(1980, 1990, 2000, 2010, 2018)) +</w:t>
      </w:r>
    </w:p>
    <w:p w14:paraId="7A107591" w14:textId="77777777" w:rsidR="00EE4B4A" w:rsidRDefault="00EE4B4A" w:rsidP="00EE4B4A">
      <w:r>
        <w:t xml:space="preserve">  scale_alpha_manual(values = c(0.8, 1))</w:t>
      </w:r>
    </w:p>
    <w:p w14:paraId="647B2672" w14:textId="77777777" w:rsidR="00EE4B4A" w:rsidRDefault="00EE4B4A" w:rsidP="00EE4B4A"/>
    <w:p w14:paraId="637EDD78" w14:textId="77777777" w:rsidR="00EE4B4A" w:rsidRDefault="00EE4B4A" w:rsidP="00EE4B4A">
      <w:r>
        <w:t># This line outputs the values for figure 2 in a more readable wide format</w:t>
      </w:r>
    </w:p>
    <w:p w14:paraId="150340AE" w14:textId="77777777" w:rsidR="00EE4B4A" w:rsidRDefault="00EE4B4A" w:rsidP="00EE4B4A">
      <w:r>
        <w:t># fig2_values %&gt;% pivot_wider(names_from = key, values_from = value)</w:t>
      </w:r>
    </w:p>
    <w:p w14:paraId="38D4FEE5" w14:textId="77777777" w:rsidR="00EE4B4A" w:rsidRDefault="00EE4B4A" w:rsidP="00EE4B4A"/>
    <w:p w14:paraId="5E436D0F" w14:textId="77777777" w:rsidR="00EE4B4A" w:rsidRDefault="00EE4B4A" w:rsidP="00EE4B4A">
      <w:r>
        <w:t xml:space="preserve">ggsave(plot = fig2, "/Users/ninocricco/Desktop/PSID_CodeReview/output/fig2.jpg", </w:t>
      </w:r>
    </w:p>
    <w:p w14:paraId="5BBBB86E" w14:textId="77777777" w:rsidR="00EE4B4A" w:rsidRDefault="00EE4B4A" w:rsidP="00EE4B4A">
      <w:r>
        <w:t xml:space="preserve">       width = 6, height = 6, units = "in", device='jpeg', dpi=700)</w:t>
      </w:r>
    </w:p>
    <w:p w14:paraId="4B9F47F3" w14:textId="77777777" w:rsidR="00EE4B4A" w:rsidRDefault="00EE4B4A" w:rsidP="00EE4B4A"/>
    <w:p w14:paraId="38981603" w14:textId="77777777" w:rsidR="00EE4B4A" w:rsidRDefault="00EE4B4A" w:rsidP="00EE4B4A"/>
    <w:p w14:paraId="3D9137AC" w14:textId="77777777" w:rsidR="00EE4B4A" w:rsidRDefault="00EE4B4A" w:rsidP="00EE4B4A">
      <w:r>
        <w:t># Next, we run the regressions</w:t>
      </w:r>
    </w:p>
    <w:p w14:paraId="07119F60" w14:textId="77777777" w:rsidR="00EE4B4A" w:rsidRDefault="00EE4B4A" w:rsidP="00EE4B4A"/>
    <w:p w14:paraId="4A1BC9D7" w14:textId="77777777" w:rsidR="00EE4B4A" w:rsidRDefault="00EE4B4A" w:rsidP="00EE4B4A">
      <w:r>
        <w:t>cov.years &lt;- c(1981, 2019) # sets the reference years for the decomposition</w:t>
      </w:r>
    </w:p>
    <w:p w14:paraId="271B1E24" w14:textId="77777777" w:rsidR="00EE4B4A" w:rsidRDefault="00EE4B4A" w:rsidP="00EE4B4A"/>
    <w:p w14:paraId="5660072B" w14:textId="77777777" w:rsidR="00EE4B4A" w:rsidRDefault="00EE4B4A" w:rsidP="00EE4B4A">
      <w:r>
        <w:t>psid_t1 &lt;- psid_analytic %&gt;%</w:t>
      </w:r>
    </w:p>
    <w:p w14:paraId="3CFFF063" w14:textId="77777777" w:rsidR="00EE4B4A" w:rsidRDefault="00EE4B4A" w:rsidP="00EE4B4A">
      <w:r>
        <w:t xml:space="preserve">  filter(year %in% cov.years) # Selecting focal years</w:t>
      </w:r>
    </w:p>
    <w:p w14:paraId="41B5D1CB" w14:textId="77777777" w:rsidR="00EE4B4A" w:rsidRDefault="00EE4B4A" w:rsidP="00EE4B4A"/>
    <w:p w14:paraId="773E2BB0" w14:textId="39884C66" w:rsidR="00EE4B4A" w:rsidRDefault="00EE4B4A" w:rsidP="00EE4B4A">
      <w:r>
        <w:t># For each ye</w:t>
      </w:r>
      <w:ins w:id="15" w:author="Alexandra Killewald" w:date="2022-02-10T15:03:00Z">
        <w:r w:rsidR="00A64CC0">
          <w:t>a</w:t>
        </w:r>
      </w:ins>
      <w:r>
        <w:t>r by sex group, we create list objects where each element contains an imputed dataset</w:t>
      </w:r>
    </w:p>
    <w:p w14:paraId="271F0210" w14:textId="77777777" w:rsidR="00EE4B4A" w:rsidRDefault="00EE4B4A" w:rsidP="00EE4B4A">
      <w:r>
        <w:t># We then create a survey design object that takes into account the uncertainty in the PSID's sampling design</w:t>
      </w:r>
    </w:p>
    <w:p w14:paraId="6B9EF4DB" w14:textId="77777777" w:rsidR="00EE4B4A" w:rsidRDefault="00EE4B4A" w:rsidP="00EE4B4A">
      <w:r>
        <w:t># For Men in t1</w:t>
      </w:r>
    </w:p>
    <w:p w14:paraId="4C24559E" w14:textId="77777777" w:rsidR="00EE4B4A" w:rsidRDefault="00EE4B4A" w:rsidP="00EE4B4A">
      <w:r>
        <w:t xml:space="preserve">mice.out.imp.mt1 &lt;- imputationList(psid_t1 %&gt;% </w:t>
      </w:r>
    </w:p>
    <w:p w14:paraId="28F56325" w14:textId="77777777" w:rsidR="00EE4B4A" w:rsidRDefault="00EE4B4A" w:rsidP="00EE4B4A">
      <w:r>
        <w:t xml:space="preserve">                                     filter(.imp &gt; 0) %&gt;%</w:t>
      </w:r>
    </w:p>
    <w:p w14:paraId="68E946A0" w14:textId="77777777" w:rsidR="00EE4B4A" w:rsidRDefault="00EE4B4A" w:rsidP="00EE4B4A">
      <w:r>
        <w:t xml:space="preserve">                                     filter(year == cov.years[1], female == 0) %&gt;%</w:t>
      </w:r>
    </w:p>
    <w:p w14:paraId="58474D34" w14:textId="77777777" w:rsidR="00EE4B4A" w:rsidRDefault="00EE4B4A" w:rsidP="00EE4B4A">
      <w:r>
        <w:t xml:space="preserve">                                     group_split(.imp))</w:t>
      </w:r>
    </w:p>
    <w:p w14:paraId="42699F01" w14:textId="77777777" w:rsidR="00EE4B4A" w:rsidRDefault="00EE4B4A" w:rsidP="00EE4B4A"/>
    <w:p w14:paraId="6905BE68" w14:textId="77777777" w:rsidR="00EE4B4A" w:rsidRDefault="00EE4B4A" w:rsidP="00EE4B4A">
      <w:r>
        <w:t xml:space="preserve">design.mt1 &lt;-svydesign(ids = ~samp_error_cluster, strata = ~samp_error_stratum, </w:t>
      </w:r>
    </w:p>
    <w:p w14:paraId="1C667BD8" w14:textId="77777777" w:rsidR="00EE4B4A" w:rsidRDefault="00EE4B4A" w:rsidP="00EE4B4A">
      <w:r>
        <w:t xml:space="preserve">                       data = mice.out.imp.mt1, weights = ~perwt, nest = T)</w:t>
      </w:r>
    </w:p>
    <w:p w14:paraId="22A9BBB4" w14:textId="77777777" w:rsidR="00EE4B4A" w:rsidRDefault="00EE4B4A" w:rsidP="00EE4B4A"/>
    <w:p w14:paraId="64929EA3" w14:textId="77777777" w:rsidR="00EE4B4A" w:rsidRDefault="00EE4B4A" w:rsidP="00EE4B4A">
      <w:r>
        <w:t># For Men in t2</w:t>
      </w:r>
    </w:p>
    <w:p w14:paraId="67DCC088" w14:textId="77777777" w:rsidR="00EE4B4A" w:rsidRDefault="00EE4B4A" w:rsidP="00EE4B4A">
      <w:r>
        <w:t xml:space="preserve">mice.out.imp.mt2 &lt;- imputationList(psid_t1 %&gt;% </w:t>
      </w:r>
    </w:p>
    <w:p w14:paraId="1AD32223" w14:textId="77777777" w:rsidR="00EE4B4A" w:rsidRDefault="00EE4B4A" w:rsidP="00EE4B4A">
      <w:r>
        <w:lastRenderedPageBreak/>
        <w:t xml:space="preserve">                                     filter(.imp &gt; 0) %&gt;%</w:t>
      </w:r>
    </w:p>
    <w:p w14:paraId="30D14E71" w14:textId="77777777" w:rsidR="00EE4B4A" w:rsidRDefault="00EE4B4A" w:rsidP="00EE4B4A">
      <w:r>
        <w:t xml:space="preserve">                                     filter(year == cov.years[2], female == 0) %&gt;%</w:t>
      </w:r>
    </w:p>
    <w:p w14:paraId="68BB0197" w14:textId="77777777" w:rsidR="00EE4B4A" w:rsidRDefault="00EE4B4A" w:rsidP="00EE4B4A">
      <w:r>
        <w:t xml:space="preserve">                                     group_split(.imp))</w:t>
      </w:r>
    </w:p>
    <w:p w14:paraId="6938F510" w14:textId="77777777" w:rsidR="00EE4B4A" w:rsidRDefault="00EE4B4A" w:rsidP="00EE4B4A"/>
    <w:p w14:paraId="491E66A4" w14:textId="77777777" w:rsidR="00EE4B4A" w:rsidRDefault="00EE4B4A" w:rsidP="00EE4B4A">
      <w:r>
        <w:t xml:space="preserve">design.mt2 &lt;-svydesign(ids = ~samp_error_cluster, strata = ~samp_error_stratum, </w:t>
      </w:r>
    </w:p>
    <w:p w14:paraId="2E5476C6" w14:textId="77777777" w:rsidR="00EE4B4A" w:rsidRDefault="00EE4B4A" w:rsidP="00EE4B4A">
      <w:r>
        <w:t xml:space="preserve">                       data = mice.out.imp.mt2, weights = ~perwt, nest = T)</w:t>
      </w:r>
    </w:p>
    <w:p w14:paraId="795D518F" w14:textId="77777777" w:rsidR="00EE4B4A" w:rsidRDefault="00EE4B4A" w:rsidP="00EE4B4A"/>
    <w:p w14:paraId="0C0ECDAB" w14:textId="77777777" w:rsidR="00EE4B4A" w:rsidRDefault="00EE4B4A" w:rsidP="00EE4B4A">
      <w:r>
        <w:t># For Women in t1</w:t>
      </w:r>
    </w:p>
    <w:p w14:paraId="2EF4D032" w14:textId="77777777" w:rsidR="00EE4B4A" w:rsidRDefault="00EE4B4A" w:rsidP="00EE4B4A">
      <w:r>
        <w:t xml:space="preserve">mice.out.imp.ft1 &lt;- imputationList(psid_t1 %&gt;% </w:t>
      </w:r>
    </w:p>
    <w:p w14:paraId="00E3D50D" w14:textId="77777777" w:rsidR="00EE4B4A" w:rsidRDefault="00EE4B4A" w:rsidP="00EE4B4A">
      <w:r>
        <w:t xml:space="preserve">                                     filter(.imp &gt; 0) %&gt;%</w:t>
      </w:r>
    </w:p>
    <w:p w14:paraId="3F7100C1" w14:textId="77777777" w:rsidR="00EE4B4A" w:rsidRDefault="00EE4B4A" w:rsidP="00EE4B4A">
      <w:r>
        <w:t xml:space="preserve">                                     filter(year == cov.years[1], female == 1) %&gt;%</w:t>
      </w:r>
    </w:p>
    <w:p w14:paraId="6D36CC52" w14:textId="77777777" w:rsidR="00EE4B4A" w:rsidRDefault="00EE4B4A" w:rsidP="00EE4B4A">
      <w:r>
        <w:t xml:space="preserve">                                     group_split(.imp))</w:t>
      </w:r>
    </w:p>
    <w:p w14:paraId="6A4953C8" w14:textId="77777777" w:rsidR="00EE4B4A" w:rsidRDefault="00EE4B4A" w:rsidP="00EE4B4A"/>
    <w:p w14:paraId="1A201260" w14:textId="77777777" w:rsidR="00EE4B4A" w:rsidRDefault="00EE4B4A" w:rsidP="00EE4B4A">
      <w:r>
        <w:t xml:space="preserve">design.ft1 &lt;-svydesign(ids = ~samp_error_cluster, strata = ~samp_error_stratum, </w:t>
      </w:r>
    </w:p>
    <w:p w14:paraId="5B6DA3DF" w14:textId="77777777" w:rsidR="00EE4B4A" w:rsidRDefault="00EE4B4A" w:rsidP="00EE4B4A">
      <w:r>
        <w:t xml:space="preserve">                       data = mice.out.imp.ft1, weights = ~perwt, nest = T)</w:t>
      </w:r>
    </w:p>
    <w:p w14:paraId="1834884B" w14:textId="77777777" w:rsidR="00EE4B4A" w:rsidRDefault="00EE4B4A" w:rsidP="00EE4B4A"/>
    <w:p w14:paraId="325D5666" w14:textId="77777777" w:rsidR="00EE4B4A" w:rsidRDefault="00EE4B4A" w:rsidP="00EE4B4A">
      <w:r>
        <w:t># For Women in t2</w:t>
      </w:r>
    </w:p>
    <w:p w14:paraId="41C866E3" w14:textId="77777777" w:rsidR="00EE4B4A" w:rsidRDefault="00EE4B4A" w:rsidP="00EE4B4A">
      <w:r>
        <w:t xml:space="preserve">mice.out.imp.ft2 &lt;- imputationList(psid_t1 %&gt;% </w:t>
      </w:r>
    </w:p>
    <w:p w14:paraId="401FF884" w14:textId="77777777" w:rsidR="00EE4B4A" w:rsidRDefault="00EE4B4A" w:rsidP="00EE4B4A">
      <w:r>
        <w:t xml:space="preserve">                                     filter(.imp &gt; 0) %&gt;%</w:t>
      </w:r>
    </w:p>
    <w:p w14:paraId="258DC8EE" w14:textId="77777777" w:rsidR="00EE4B4A" w:rsidRDefault="00EE4B4A" w:rsidP="00EE4B4A">
      <w:r>
        <w:t xml:space="preserve">                                     filter(year == cov.years[2], female == 1) %&gt;%</w:t>
      </w:r>
    </w:p>
    <w:p w14:paraId="4B62184B" w14:textId="77777777" w:rsidR="00EE4B4A" w:rsidRDefault="00EE4B4A" w:rsidP="00EE4B4A">
      <w:r>
        <w:t xml:space="preserve">                                     group_split(.imp))</w:t>
      </w:r>
    </w:p>
    <w:p w14:paraId="0D4ADA2E" w14:textId="77777777" w:rsidR="00EE4B4A" w:rsidRDefault="00EE4B4A" w:rsidP="00EE4B4A"/>
    <w:p w14:paraId="0BA0BD87" w14:textId="77777777" w:rsidR="00EE4B4A" w:rsidRDefault="00EE4B4A" w:rsidP="00EE4B4A">
      <w:r>
        <w:t xml:space="preserve">design.ft2 &lt;-svydesign(ids = ~samp_error_cluster, strata = ~samp_error_stratum, </w:t>
      </w:r>
    </w:p>
    <w:p w14:paraId="30939AF7" w14:textId="77777777" w:rsidR="00EE4B4A" w:rsidRDefault="00EE4B4A" w:rsidP="00EE4B4A">
      <w:r>
        <w:t xml:space="preserve">                       data = mice.out.imp.ft2, weights = ~perwt, nest = T)</w:t>
      </w:r>
    </w:p>
    <w:p w14:paraId="29ACD50A" w14:textId="77777777" w:rsidR="00EE4B4A" w:rsidRDefault="00EE4B4A" w:rsidP="00EE4B4A"/>
    <w:p w14:paraId="6675BC45" w14:textId="77777777" w:rsidR="00EE4B4A" w:rsidRDefault="00EE4B4A" w:rsidP="00EE4B4A">
      <w:r>
        <w:t># We then run the regressions corresponding to each of our models on each year by sex group</w:t>
      </w:r>
    </w:p>
    <w:p w14:paraId="4DC48286" w14:textId="77777777" w:rsidR="00EE4B4A" w:rsidRDefault="00EE4B4A" w:rsidP="00EE4B4A">
      <w:r>
        <w:t xml:space="preserve"># Using the survey design object on each imputed dataset, then combine the regression results </w:t>
      </w:r>
    </w:p>
    <w:p w14:paraId="06D03842" w14:textId="77777777" w:rsidR="00EE4B4A" w:rsidRDefault="00EE4B4A" w:rsidP="00EE4B4A">
      <w:r>
        <w:t xml:space="preserve"># across imputations </w:t>
      </w:r>
    </w:p>
    <w:p w14:paraId="7D0AECD4" w14:textId="77777777" w:rsidR="00EE4B4A" w:rsidRDefault="00EE4B4A" w:rsidP="00EE4B4A"/>
    <w:p w14:paraId="272C6B57" w14:textId="77777777" w:rsidR="00EE4B4A" w:rsidRDefault="00EE4B4A" w:rsidP="00EE4B4A">
      <w:r>
        <w:lastRenderedPageBreak/>
        <w:t># Family model for Men in t1</w:t>
      </w:r>
    </w:p>
    <w:p w14:paraId="6E1EB8DA" w14:textId="77777777" w:rsidR="00EE4B4A" w:rsidRDefault="00EE4B4A" w:rsidP="00EE4B4A">
      <w:r>
        <w:t>fam.mt1 &lt;- with(design.mt1, svyglm(</w:t>
      </w:r>
    </w:p>
    <w:p w14:paraId="2BA671A4" w14:textId="77777777" w:rsidR="00EE4B4A" w:rsidRDefault="00EE4B4A" w:rsidP="00EE4B4A">
      <w:r>
        <w:t xml:space="preserve">  lnhrlywage ~ married + prev.married + numkids.3plus + </w:t>
      </w:r>
    </w:p>
    <w:p w14:paraId="2B627087" w14:textId="77777777" w:rsidR="00EE4B4A" w:rsidRDefault="00EE4B4A" w:rsidP="00EE4B4A">
      <w:r>
        <w:t xml:space="preserve">    afb.cat_21minus + afb.cat_22to27 + afb.cat_27plus</w:t>
      </w:r>
    </w:p>
    <w:p w14:paraId="7A83BD9C" w14:textId="77777777" w:rsidR="00EE4B4A" w:rsidRDefault="00EE4B4A" w:rsidP="00EE4B4A">
      <w:r>
        <w:t>))</w:t>
      </w:r>
    </w:p>
    <w:p w14:paraId="2B0E1052" w14:textId="77777777" w:rsidR="00EE4B4A" w:rsidRDefault="00EE4B4A" w:rsidP="00EE4B4A"/>
    <w:p w14:paraId="5594DD00" w14:textId="036B874F" w:rsidR="00EE4B4A" w:rsidRDefault="00EE4B4A" w:rsidP="00EE4B4A">
      <w:r>
        <w:t xml:space="preserve"># Combining the </w:t>
      </w:r>
      <w:del w:id="16" w:author="Alexandra Killewald" w:date="2022-02-10T15:48:00Z">
        <w:r w:rsidDel="00D34A65">
          <w:delText>regressioin</w:delText>
        </w:r>
      </w:del>
      <w:ins w:id="17" w:author="Alexandra Killewald" w:date="2022-02-10T15:48:00Z">
        <w:r w:rsidR="00D34A65">
          <w:t>regression</w:t>
        </w:r>
      </w:ins>
      <w:r>
        <w:t xml:space="preserve"> results across imputations</w:t>
      </w:r>
    </w:p>
    <w:p w14:paraId="4AEF2037" w14:textId="77777777" w:rsidR="00EE4B4A" w:rsidRDefault="00EE4B4A" w:rsidP="00EE4B4A">
      <w:r>
        <w:t>fam.mt1 &lt;- MIcombine((fam.mt1))</w:t>
      </w:r>
    </w:p>
    <w:p w14:paraId="52B3C84E" w14:textId="77777777" w:rsidR="00EE4B4A" w:rsidRDefault="00EE4B4A" w:rsidP="00EE4B4A"/>
    <w:p w14:paraId="56182882" w14:textId="77777777" w:rsidR="00EE4B4A" w:rsidRDefault="00EE4B4A" w:rsidP="00EE4B4A">
      <w:r>
        <w:t xml:space="preserve"># From the combined results object, create a dataframe that contains </w:t>
      </w:r>
    </w:p>
    <w:p w14:paraId="77D6EAB3" w14:textId="77777777" w:rsidR="00EE4B4A" w:rsidRDefault="00EE4B4A" w:rsidP="00EE4B4A">
      <w:r>
        <w:t># the coefficients and standard errors</w:t>
      </w:r>
    </w:p>
    <w:p w14:paraId="0AF6CF50" w14:textId="77777777" w:rsidR="00EE4B4A" w:rsidRDefault="00EE4B4A" w:rsidP="00EE4B4A">
      <w:r>
        <w:t>fam.mt1 &lt;- bind_rows(coef(fam.mt1), vcov::se(fam.mt1)) %&gt;%</w:t>
      </w:r>
    </w:p>
    <w:p w14:paraId="397BF453" w14:textId="77777777" w:rsidR="00EE4B4A" w:rsidRDefault="00EE4B4A" w:rsidP="00EE4B4A">
      <w:r>
        <w:t xml:space="preserve">  # We add a row to the dataframe that labels the year and sex groups</w:t>
      </w:r>
    </w:p>
    <w:p w14:paraId="6358D9D5" w14:textId="77777777" w:rsidR="00EE4B4A" w:rsidRDefault="00EE4B4A" w:rsidP="00EE4B4A">
      <w:r>
        <w:t xml:space="preserve">  mutate(year = cov.years[1], female = 0, estimate = c("coef", "se"))</w:t>
      </w:r>
    </w:p>
    <w:p w14:paraId="62A9BDBB" w14:textId="77777777" w:rsidR="00EE4B4A" w:rsidRDefault="00EE4B4A" w:rsidP="00EE4B4A"/>
    <w:p w14:paraId="24E0AAB8" w14:textId="77777777" w:rsidR="00EE4B4A" w:rsidRDefault="00EE4B4A" w:rsidP="00EE4B4A">
      <w:r>
        <w:t># Repeating the same procedure for each year by sex group</w:t>
      </w:r>
    </w:p>
    <w:p w14:paraId="5A020B04" w14:textId="77777777" w:rsidR="00EE4B4A" w:rsidRDefault="00EE4B4A" w:rsidP="00EE4B4A">
      <w:r>
        <w:t># Family model for Men in t2</w:t>
      </w:r>
    </w:p>
    <w:p w14:paraId="1B6D7ECF" w14:textId="77777777" w:rsidR="00EE4B4A" w:rsidRDefault="00EE4B4A" w:rsidP="00EE4B4A">
      <w:r>
        <w:t>fam.mt2 &lt;- with(design.mt2, svyglm(</w:t>
      </w:r>
    </w:p>
    <w:p w14:paraId="52A68352" w14:textId="77777777" w:rsidR="00EE4B4A" w:rsidRDefault="00EE4B4A" w:rsidP="00EE4B4A">
      <w:r>
        <w:t xml:space="preserve">  lnhrlywage ~ married + prev.married + numkids.3plus + </w:t>
      </w:r>
    </w:p>
    <w:p w14:paraId="5908BC80" w14:textId="77777777" w:rsidR="00EE4B4A" w:rsidRDefault="00EE4B4A" w:rsidP="00EE4B4A">
      <w:r>
        <w:t xml:space="preserve">    afb.cat_21minus + afb.cat_22to27 + afb.cat_27plus</w:t>
      </w:r>
    </w:p>
    <w:p w14:paraId="3F3460ED" w14:textId="77777777" w:rsidR="00EE4B4A" w:rsidRDefault="00EE4B4A" w:rsidP="00EE4B4A">
      <w:r>
        <w:t>))</w:t>
      </w:r>
    </w:p>
    <w:p w14:paraId="5777498D" w14:textId="77777777" w:rsidR="00EE4B4A" w:rsidRDefault="00EE4B4A" w:rsidP="00EE4B4A">
      <w:r>
        <w:t>fam.mt2 &lt;- MIcombine((fam.mt2))</w:t>
      </w:r>
    </w:p>
    <w:p w14:paraId="164D7DD1" w14:textId="77777777" w:rsidR="00EE4B4A" w:rsidRDefault="00EE4B4A" w:rsidP="00EE4B4A">
      <w:r>
        <w:t>fam.mt2 &lt;- bind_rows(coef(fam.mt2), vcov::se(fam.mt2)) %&gt;%</w:t>
      </w:r>
    </w:p>
    <w:p w14:paraId="35E07B5D" w14:textId="77777777" w:rsidR="00EE4B4A" w:rsidRDefault="00EE4B4A" w:rsidP="00EE4B4A">
      <w:r>
        <w:t xml:space="preserve">  mutate(year = cov.years[2], female = 0, estimate = c("coef", "se"))</w:t>
      </w:r>
    </w:p>
    <w:p w14:paraId="7FE980B6" w14:textId="77777777" w:rsidR="00EE4B4A" w:rsidRDefault="00EE4B4A" w:rsidP="00EE4B4A"/>
    <w:p w14:paraId="3BFBD5D5" w14:textId="77777777" w:rsidR="00EE4B4A" w:rsidRDefault="00EE4B4A" w:rsidP="00EE4B4A">
      <w:r>
        <w:t># Family model for women in t1</w:t>
      </w:r>
    </w:p>
    <w:p w14:paraId="47470ED7" w14:textId="77777777" w:rsidR="00EE4B4A" w:rsidRDefault="00EE4B4A" w:rsidP="00EE4B4A">
      <w:r>
        <w:t>fam.ft1 &lt;- with(design.ft1, svyglm(</w:t>
      </w:r>
    </w:p>
    <w:p w14:paraId="0C112C5E" w14:textId="77777777" w:rsidR="00EE4B4A" w:rsidRDefault="00EE4B4A" w:rsidP="00EE4B4A">
      <w:r>
        <w:t xml:space="preserve">  lnhrlywage ~ married + prev.married + numkids.3plus + </w:t>
      </w:r>
    </w:p>
    <w:p w14:paraId="09DFD8F6" w14:textId="77777777" w:rsidR="00EE4B4A" w:rsidRDefault="00EE4B4A" w:rsidP="00EE4B4A">
      <w:r>
        <w:t xml:space="preserve">    afb.cat_21minus + afb.cat_22to27 + afb.cat_27plus</w:t>
      </w:r>
    </w:p>
    <w:p w14:paraId="6B92FB6E" w14:textId="77777777" w:rsidR="00EE4B4A" w:rsidRDefault="00EE4B4A" w:rsidP="00EE4B4A">
      <w:r>
        <w:lastRenderedPageBreak/>
        <w:t>))</w:t>
      </w:r>
    </w:p>
    <w:p w14:paraId="00C48F4B" w14:textId="77777777" w:rsidR="00EE4B4A" w:rsidRDefault="00EE4B4A" w:rsidP="00EE4B4A">
      <w:r>
        <w:t>fam.ft1 &lt;- MIcombine((fam.ft1))</w:t>
      </w:r>
    </w:p>
    <w:p w14:paraId="0FB9EC1E" w14:textId="77777777" w:rsidR="00EE4B4A" w:rsidRDefault="00EE4B4A" w:rsidP="00EE4B4A">
      <w:r>
        <w:t>fam.ft1 &lt;- bind_rows(coef(fam.ft1), vcov::se(fam.ft1)) %&gt;%</w:t>
      </w:r>
    </w:p>
    <w:p w14:paraId="6AA3F365" w14:textId="77777777" w:rsidR="00EE4B4A" w:rsidRDefault="00EE4B4A" w:rsidP="00EE4B4A">
      <w:r>
        <w:t xml:space="preserve">  mutate(year = cov.years[1], female = 1, estimate = c("coef", "se"))</w:t>
      </w:r>
    </w:p>
    <w:p w14:paraId="2EBD4D63" w14:textId="77777777" w:rsidR="00EE4B4A" w:rsidRDefault="00EE4B4A" w:rsidP="00EE4B4A"/>
    <w:p w14:paraId="2F4E891C" w14:textId="77777777" w:rsidR="00EE4B4A" w:rsidRDefault="00EE4B4A" w:rsidP="00EE4B4A">
      <w:r>
        <w:t># Family model for women in t2</w:t>
      </w:r>
    </w:p>
    <w:p w14:paraId="72EECF36" w14:textId="77777777" w:rsidR="00EE4B4A" w:rsidRDefault="00EE4B4A" w:rsidP="00EE4B4A">
      <w:r>
        <w:t>fam.ft2 &lt;- with(design.ft2, svyglm(</w:t>
      </w:r>
    </w:p>
    <w:p w14:paraId="4E9034DD" w14:textId="77777777" w:rsidR="00EE4B4A" w:rsidRDefault="00EE4B4A" w:rsidP="00EE4B4A">
      <w:r>
        <w:t xml:space="preserve">  lnhrlywage ~ married + prev.married + numkids.3plus + </w:t>
      </w:r>
    </w:p>
    <w:p w14:paraId="0D48F202" w14:textId="77777777" w:rsidR="00EE4B4A" w:rsidRDefault="00EE4B4A" w:rsidP="00EE4B4A">
      <w:r>
        <w:t xml:space="preserve">    afb.cat_21minus + afb.cat_22to27 + afb.cat_27plus</w:t>
      </w:r>
    </w:p>
    <w:p w14:paraId="4278E389" w14:textId="77777777" w:rsidR="00EE4B4A" w:rsidRDefault="00EE4B4A" w:rsidP="00EE4B4A">
      <w:r>
        <w:t>))</w:t>
      </w:r>
    </w:p>
    <w:p w14:paraId="32BDCA13" w14:textId="77777777" w:rsidR="00EE4B4A" w:rsidRDefault="00EE4B4A" w:rsidP="00EE4B4A">
      <w:r>
        <w:t>fam.ft2 &lt;- MIcombine((fam.ft2))</w:t>
      </w:r>
    </w:p>
    <w:p w14:paraId="35FE036F" w14:textId="77777777" w:rsidR="00EE4B4A" w:rsidRDefault="00EE4B4A" w:rsidP="00EE4B4A">
      <w:r>
        <w:t>fam.ft2 &lt;- bind_rows(coef(fam.ft2), vcov::se(fam.ft2)) %&gt;%</w:t>
      </w:r>
    </w:p>
    <w:p w14:paraId="6CD68C91" w14:textId="77777777" w:rsidR="00EE4B4A" w:rsidRDefault="00EE4B4A" w:rsidP="00EE4B4A">
      <w:r>
        <w:t xml:space="preserve">  mutate(year = cov.years[2], female = 1, estimate = c("coef", "se"))</w:t>
      </w:r>
    </w:p>
    <w:p w14:paraId="7DDB8F4F" w14:textId="77777777" w:rsidR="00EE4B4A" w:rsidRDefault="00EE4B4A" w:rsidP="00EE4B4A"/>
    <w:p w14:paraId="6B15B49F" w14:textId="77777777" w:rsidR="00EE4B4A" w:rsidRDefault="00EE4B4A" w:rsidP="00EE4B4A">
      <w:r>
        <w:t xml:space="preserve"># We then create a dataframe that combines the year by sex </w:t>
      </w:r>
    </w:p>
    <w:p w14:paraId="3ABF1965" w14:textId="77777777" w:rsidR="00EE4B4A" w:rsidRDefault="00EE4B4A" w:rsidP="00EE4B4A">
      <w:r>
        <w:t># coefficients and standard errors for the family model</w:t>
      </w:r>
    </w:p>
    <w:p w14:paraId="503E053E" w14:textId="77777777" w:rsidR="00EE4B4A" w:rsidRDefault="00EE4B4A" w:rsidP="00EE4B4A">
      <w:r>
        <w:t>fam.coefs &lt;- bind_rows(fam.mt1, fam.ft1, fam.mt2, fam.ft2)</w:t>
      </w:r>
    </w:p>
    <w:p w14:paraId="765BF549" w14:textId="77777777" w:rsidR="00EE4B4A" w:rsidRDefault="00EE4B4A" w:rsidP="00EE4B4A"/>
    <w:p w14:paraId="40DDE296" w14:textId="77777777" w:rsidR="00EE4B4A" w:rsidRDefault="00EE4B4A" w:rsidP="00EE4B4A">
      <w:r>
        <w:t># We repeat the same procedure with our full model</w:t>
      </w:r>
    </w:p>
    <w:p w14:paraId="1B4A7215" w14:textId="77777777" w:rsidR="00EE4B4A" w:rsidRDefault="00EE4B4A" w:rsidP="00EE4B4A">
      <w:r>
        <w:t># Full model for men in t1</w:t>
      </w:r>
    </w:p>
    <w:p w14:paraId="12073E16" w14:textId="77777777" w:rsidR="00EE4B4A" w:rsidRDefault="00EE4B4A" w:rsidP="00EE4B4A">
      <w:r>
        <w:t>full.mt1 &lt;- with(design.mt1, svyglm(</w:t>
      </w:r>
    </w:p>
    <w:p w14:paraId="3AE59D25" w14:textId="77777777" w:rsidR="00EE4B4A" w:rsidRDefault="00EE4B4A" w:rsidP="00EE4B4A">
      <w:r>
        <w:t xml:space="preserve">  lnhrlywage ~ </w:t>
      </w:r>
      <w:commentRangeStart w:id="18"/>
      <w:r>
        <w:t xml:space="preserve">Northeast + Northcentral + South + Black + Hispanic + Other </w:t>
      </w:r>
      <w:commentRangeEnd w:id="18"/>
      <w:r w:rsidR="00740E39">
        <w:rPr>
          <w:rStyle w:val="CommentReference"/>
        </w:rPr>
        <w:commentReference w:id="18"/>
      </w:r>
      <w:r>
        <w:t>+</w:t>
      </w:r>
    </w:p>
    <w:p w14:paraId="15CA7567" w14:textId="77777777" w:rsidR="00EE4B4A" w:rsidRDefault="00EE4B4A" w:rsidP="00EE4B4A">
      <w:r>
        <w:t xml:space="preserve">    married + prev.married + </w:t>
      </w:r>
    </w:p>
    <w:p w14:paraId="1306A58C" w14:textId="77777777" w:rsidR="00EE4B4A" w:rsidRDefault="00EE4B4A" w:rsidP="00EE4B4A">
      <w:commentRangeStart w:id="19"/>
      <w:r>
        <w:t xml:space="preserve">    housework + </w:t>
      </w:r>
      <w:commentRangeEnd w:id="19"/>
      <w:r w:rsidR="00FF3743">
        <w:rPr>
          <w:rStyle w:val="CommentReference"/>
        </w:rPr>
        <w:commentReference w:id="19"/>
      </w:r>
    </w:p>
    <w:p w14:paraId="01099706" w14:textId="77777777" w:rsidR="00EE4B4A" w:rsidRDefault="00EE4B4A" w:rsidP="00EE4B4A">
      <w:r>
        <w:t xml:space="preserve">    numkids.3plus + afb.cat_21minus + afb.cat_22to27 + afb.cat_27plus +</w:t>
      </w:r>
    </w:p>
    <w:p w14:paraId="67F36644" w14:textId="77777777" w:rsidR="00EE4B4A" w:rsidRDefault="00EE4B4A" w:rsidP="00EE4B4A">
      <w:r>
        <w:t xml:space="preserve">    HighSchool + SomeCollege + ba.advdeg + union + govt.job +</w:t>
      </w:r>
    </w:p>
    <w:p w14:paraId="7FA73B88" w14:textId="77777777" w:rsidR="00EE4B4A" w:rsidRDefault="00EE4B4A" w:rsidP="00EE4B4A">
      <w:r>
        <w:t xml:space="preserve">    log.expf + hrswrk.dummy_50plus + </w:t>
      </w:r>
    </w:p>
    <w:p w14:paraId="4DA3CD3C" w14:textId="77777777" w:rsidR="00EE4B4A" w:rsidRDefault="00EE4B4A" w:rsidP="00EE4B4A">
      <w:r>
        <w:t xml:space="preserve">    emp.tenure + </w:t>
      </w:r>
    </w:p>
    <w:p w14:paraId="20056851" w14:textId="77777777" w:rsidR="00EE4B4A" w:rsidRDefault="00EE4B4A" w:rsidP="00EE4B4A">
      <w:r>
        <w:t xml:space="preserve">    occ.pct.female + occ.managers + manuf))</w:t>
      </w:r>
    </w:p>
    <w:p w14:paraId="0A7FA606" w14:textId="77777777" w:rsidR="00EE4B4A" w:rsidRDefault="00EE4B4A" w:rsidP="00EE4B4A">
      <w:r>
        <w:lastRenderedPageBreak/>
        <w:t>full.mt1 &lt;- MIcombine((full.mt1))</w:t>
      </w:r>
    </w:p>
    <w:p w14:paraId="5E10E94D" w14:textId="77777777" w:rsidR="00EE4B4A" w:rsidRDefault="00EE4B4A" w:rsidP="00EE4B4A">
      <w:r>
        <w:t>full.mt1 &lt;- bind_rows(coef(full.mt1), vcov::se(full.mt1)) %&gt;%</w:t>
      </w:r>
    </w:p>
    <w:p w14:paraId="49D326DC" w14:textId="77777777" w:rsidR="00EE4B4A" w:rsidRDefault="00EE4B4A" w:rsidP="00EE4B4A">
      <w:r>
        <w:t xml:space="preserve">  mutate(year = cov.years[1], female = 0, estimate = c("coef", "se"))</w:t>
      </w:r>
    </w:p>
    <w:p w14:paraId="44869160" w14:textId="77777777" w:rsidR="00EE4B4A" w:rsidRDefault="00EE4B4A" w:rsidP="00EE4B4A"/>
    <w:p w14:paraId="7983E657" w14:textId="77777777" w:rsidR="00EE4B4A" w:rsidRDefault="00EE4B4A" w:rsidP="00EE4B4A">
      <w:r>
        <w:t># Full model for men in t2</w:t>
      </w:r>
    </w:p>
    <w:p w14:paraId="542888F9" w14:textId="77777777" w:rsidR="00EE4B4A" w:rsidRDefault="00EE4B4A" w:rsidP="00EE4B4A">
      <w:r>
        <w:t>full.mt2 &lt;- with(design.mt2, svyglm(</w:t>
      </w:r>
    </w:p>
    <w:p w14:paraId="321B8B8E" w14:textId="77777777" w:rsidR="00EE4B4A" w:rsidRDefault="00EE4B4A" w:rsidP="00EE4B4A">
      <w:r>
        <w:t xml:space="preserve">  lnhrlywage ~ Northeast + Northcentral + South + Black + Hispanic + Other +</w:t>
      </w:r>
    </w:p>
    <w:p w14:paraId="65C58AEB" w14:textId="77777777" w:rsidR="00EE4B4A" w:rsidRDefault="00EE4B4A" w:rsidP="00EE4B4A">
      <w:r>
        <w:t xml:space="preserve">    married + prev.married +</w:t>
      </w:r>
    </w:p>
    <w:p w14:paraId="666F4C62" w14:textId="77777777" w:rsidR="00EE4B4A" w:rsidRDefault="00EE4B4A" w:rsidP="00EE4B4A">
      <w:r>
        <w:t xml:space="preserve">    housework + </w:t>
      </w:r>
    </w:p>
    <w:p w14:paraId="56D244D6" w14:textId="77777777" w:rsidR="00EE4B4A" w:rsidRDefault="00EE4B4A" w:rsidP="00EE4B4A">
      <w:r>
        <w:t xml:space="preserve">    numkids.3plus + afb.cat_21minus + afb.cat_22to27 + afb.cat_27plus +</w:t>
      </w:r>
    </w:p>
    <w:p w14:paraId="5BA79B89" w14:textId="77777777" w:rsidR="00EE4B4A" w:rsidRDefault="00EE4B4A" w:rsidP="00EE4B4A">
      <w:r>
        <w:t xml:space="preserve">    HighSchool + SomeCollege + ba.advdeg + union + govt.job +</w:t>
      </w:r>
    </w:p>
    <w:p w14:paraId="4806AFC9" w14:textId="77777777" w:rsidR="00EE4B4A" w:rsidRDefault="00EE4B4A" w:rsidP="00EE4B4A">
      <w:r>
        <w:t xml:space="preserve">    log.expf + hrswrk.dummy_50plus +</w:t>
      </w:r>
    </w:p>
    <w:p w14:paraId="439283C4" w14:textId="77777777" w:rsidR="00EE4B4A" w:rsidRDefault="00EE4B4A" w:rsidP="00EE4B4A">
      <w:r>
        <w:t xml:space="preserve">    emp.tenure + </w:t>
      </w:r>
    </w:p>
    <w:p w14:paraId="66D5D68F" w14:textId="77777777" w:rsidR="00EE4B4A" w:rsidRDefault="00EE4B4A" w:rsidP="00EE4B4A">
      <w:r>
        <w:t xml:space="preserve">    occ.pct.female + occ.managers + manuf))</w:t>
      </w:r>
    </w:p>
    <w:p w14:paraId="34951C6B" w14:textId="77777777" w:rsidR="00EE4B4A" w:rsidRDefault="00EE4B4A" w:rsidP="00EE4B4A">
      <w:r>
        <w:t>full.mt2 &lt;- MIcombine((full.mt2))</w:t>
      </w:r>
    </w:p>
    <w:p w14:paraId="577000FF" w14:textId="77777777" w:rsidR="00EE4B4A" w:rsidRDefault="00EE4B4A" w:rsidP="00EE4B4A">
      <w:r>
        <w:t>full.mt2 &lt;- bind_rows(coef(full.mt2), vcov::se(full.mt2)) %&gt;%</w:t>
      </w:r>
    </w:p>
    <w:p w14:paraId="7EE32574" w14:textId="77777777" w:rsidR="00EE4B4A" w:rsidRDefault="00EE4B4A" w:rsidP="00EE4B4A">
      <w:r>
        <w:t xml:space="preserve">  mutate(year = cov.years[2], female = 0, estimate = c("coef", "se"))</w:t>
      </w:r>
    </w:p>
    <w:p w14:paraId="6B20C5C7" w14:textId="77777777" w:rsidR="00EE4B4A" w:rsidRDefault="00EE4B4A" w:rsidP="00EE4B4A"/>
    <w:p w14:paraId="63506032" w14:textId="77777777" w:rsidR="00EE4B4A" w:rsidRDefault="00EE4B4A" w:rsidP="00EE4B4A">
      <w:r>
        <w:t># Full model for women in t1</w:t>
      </w:r>
    </w:p>
    <w:p w14:paraId="1D875694" w14:textId="77777777" w:rsidR="00EE4B4A" w:rsidRDefault="00EE4B4A" w:rsidP="00EE4B4A">
      <w:r>
        <w:t>full.ft1 &lt;- with(design.ft1, svyglm(</w:t>
      </w:r>
    </w:p>
    <w:p w14:paraId="6C111B45" w14:textId="77777777" w:rsidR="00EE4B4A" w:rsidRDefault="00EE4B4A" w:rsidP="00EE4B4A">
      <w:r>
        <w:t xml:space="preserve">  lnhrlywage ~ Northeast + Northcentral + South + Black + Hispanic + Other +</w:t>
      </w:r>
    </w:p>
    <w:p w14:paraId="6750060C" w14:textId="77777777" w:rsidR="00EE4B4A" w:rsidRDefault="00EE4B4A" w:rsidP="00EE4B4A">
      <w:r>
        <w:t xml:space="preserve">    married + prev.married +</w:t>
      </w:r>
    </w:p>
    <w:p w14:paraId="0404EE6D" w14:textId="77777777" w:rsidR="00EE4B4A" w:rsidRDefault="00EE4B4A" w:rsidP="00EE4B4A">
      <w:r>
        <w:t xml:space="preserve">    housework + </w:t>
      </w:r>
    </w:p>
    <w:p w14:paraId="4C3B8CEF" w14:textId="77777777" w:rsidR="00EE4B4A" w:rsidRDefault="00EE4B4A" w:rsidP="00EE4B4A">
      <w:r>
        <w:t xml:space="preserve">    numkids.3plus + afb.cat_21minus + afb.cat_22to27 + afb.cat_27plus +</w:t>
      </w:r>
    </w:p>
    <w:p w14:paraId="239A95A7" w14:textId="77777777" w:rsidR="00EE4B4A" w:rsidRDefault="00EE4B4A" w:rsidP="00EE4B4A">
      <w:r>
        <w:t xml:space="preserve">    HighSchool + SomeCollege + ba.advdeg + union + govt.job +</w:t>
      </w:r>
    </w:p>
    <w:p w14:paraId="7C6BDF90" w14:textId="77777777" w:rsidR="00EE4B4A" w:rsidRDefault="00EE4B4A" w:rsidP="00EE4B4A">
      <w:r>
        <w:t xml:space="preserve">    log.expf + hrswrk.dummy_50plus +</w:t>
      </w:r>
    </w:p>
    <w:p w14:paraId="516C847B" w14:textId="77777777" w:rsidR="00EE4B4A" w:rsidRDefault="00EE4B4A" w:rsidP="00EE4B4A">
      <w:r>
        <w:t xml:space="preserve">    emp.tenure +</w:t>
      </w:r>
    </w:p>
    <w:p w14:paraId="4B23558C" w14:textId="77777777" w:rsidR="00EE4B4A" w:rsidRDefault="00EE4B4A" w:rsidP="00EE4B4A">
      <w:r>
        <w:t xml:space="preserve">    occ.pct.female + occ.managers + manuf))</w:t>
      </w:r>
    </w:p>
    <w:p w14:paraId="2595C729" w14:textId="77777777" w:rsidR="00EE4B4A" w:rsidRDefault="00EE4B4A" w:rsidP="00EE4B4A">
      <w:r>
        <w:t>full.ft1 &lt;- MIcombine((full.ft1))</w:t>
      </w:r>
    </w:p>
    <w:p w14:paraId="7E062790" w14:textId="77777777" w:rsidR="00EE4B4A" w:rsidRDefault="00EE4B4A" w:rsidP="00EE4B4A">
      <w:r>
        <w:lastRenderedPageBreak/>
        <w:t>full.ft1 &lt;- bind_rows(coef(full.ft1), vcov::se(full.ft1)) %&gt;%</w:t>
      </w:r>
    </w:p>
    <w:p w14:paraId="4D28BDF1" w14:textId="77777777" w:rsidR="00EE4B4A" w:rsidRDefault="00EE4B4A" w:rsidP="00EE4B4A">
      <w:r>
        <w:t xml:space="preserve">  mutate(year = cov.years[1], female = 1, estimate = c("coef", "se"))</w:t>
      </w:r>
    </w:p>
    <w:p w14:paraId="2F0B9F7E" w14:textId="77777777" w:rsidR="00EE4B4A" w:rsidRDefault="00EE4B4A" w:rsidP="00EE4B4A"/>
    <w:p w14:paraId="6BF26F8D" w14:textId="77777777" w:rsidR="00EE4B4A" w:rsidRDefault="00EE4B4A" w:rsidP="00EE4B4A">
      <w:r>
        <w:t># Full model for women in t2</w:t>
      </w:r>
    </w:p>
    <w:p w14:paraId="4EAE58B3" w14:textId="77777777" w:rsidR="00EE4B4A" w:rsidRDefault="00EE4B4A" w:rsidP="00EE4B4A">
      <w:r>
        <w:t>full.ft2 &lt;- with(design.ft2, svyglm(</w:t>
      </w:r>
    </w:p>
    <w:p w14:paraId="118DBB33" w14:textId="77777777" w:rsidR="00EE4B4A" w:rsidRDefault="00EE4B4A" w:rsidP="00EE4B4A">
      <w:r>
        <w:t xml:space="preserve">  lnhrlywage ~ Northeast + Northcentral + South + Black + Hispanic + Other +</w:t>
      </w:r>
    </w:p>
    <w:p w14:paraId="055343C9" w14:textId="77777777" w:rsidR="00EE4B4A" w:rsidRDefault="00EE4B4A" w:rsidP="00EE4B4A">
      <w:r>
        <w:t xml:space="preserve">    married + prev.married +</w:t>
      </w:r>
    </w:p>
    <w:p w14:paraId="665C2898" w14:textId="77777777" w:rsidR="00EE4B4A" w:rsidRDefault="00EE4B4A" w:rsidP="00EE4B4A">
      <w:r>
        <w:t xml:space="preserve">    housework + </w:t>
      </w:r>
    </w:p>
    <w:p w14:paraId="788E405B" w14:textId="77777777" w:rsidR="00EE4B4A" w:rsidRDefault="00EE4B4A" w:rsidP="00EE4B4A">
      <w:r>
        <w:t xml:space="preserve">    numkids.3plus + afb.cat_21minus + afb.cat_22to27 + afb.cat_27plus +</w:t>
      </w:r>
    </w:p>
    <w:p w14:paraId="0447EDE8" w14:textId="77777777" w:rsidR="00EE4B4A" w:rsidRDefault="00EE4B4A" w:rsidP="00EE4B4A">
      <w:r>
        <w:t xml:space="preserve">    HighSchool + SomeCollege + ba.advdeg + union + govt.job +</w:t>
      </w:r>
    </w:p>
    <w:p w14:paraId="567E80B9" w14:textId="77777777" w:rsidR="00EE4B4A" w:rsidRDefault="00EE4B4A" w:rsidP="00EE4B4A">
      <w:r>
        <w:t xml:space="preserve">    log.expf + hrswrk.dummy_50plus +</w:t>
      </w:r>
    </w:p>
    <w:p w14:paraId="4E1D0FD3" w14:textId="77777777" w:rsidR="00EE4B4A" w:rsidRDefault="00EE4B4A" w:rsidP="00EE4B4A">
      <w:r>
        <w:t xml:space="preserve">    emp.tenure + </w:t>
      </w:r>
    </w:p>
    <w:p w14:paraId="4BF4EA98" w14:textId="77777777" w:rsidR="00EE4B4A" w:rsidRDefault="00EE4B4A" w:rsidP="00EE4B4A">
      <w:r>
        <w:t xml:space="preserve">    occ.pct.female + occ.managers + manuf))</w:t>
      </w:r>
    </w:p>
    <w:p w14:paraId="0DD89400" w14:textId="77777777" w:rsidR="00EE4B4A" w:rsidRDefault="00EE4B4A" w:rsidP="00EE4B4A">
      <w:r>
        <w:t>full.ft2 &lt;- MIcombine((full.ft2))</w:t>
      </w:r>
    </w:p>
    <w:p w14:paraId="48B2821E" w14:textId="77777777" w:rsidR="00EE4B4A" w:rsidRDefault="00EE4B4A" w:rsidP="00EE4B4A">
      <w:r>
        <w:t>full.ft2 &lt;- bind_rows(coef(full.ft2), vcov::se(full.ft2)) %&gt;%</w:t>
      </w:r>
    </w:p>
    <w:p w14:paraId="033682A2" w14:textId="77777777" w:rsidR="00EE4B4A" w:rsidRDefault="00EE4B4A" w:rsidP="00EE4B4A">
      <w:r>
        <w:t xml:space="preserve">  mutate(year = cov.years[2], female = 1, estimate = c("coef", "se"))</w:t>
      </w:r>
    </w:p>
    <w:p w14:paraId="5D3E2A23" w14:textId="77777777" w:rsidR="00EE4B4A" w:rsidRDefault="00EE4B4A" w:rsidP="00EE4B4A"/>
    <w:p w14:paraId="34E35DC7" w14:textId="77777777" w:rsidR="00EE4B4A" w:rsidRDefault="00EE4B4A" w:rsidP="00EE4B4A">
      <w:r>
        <w:t># Creatinig a dataframe that combines the year by sex coefs and se's for the full model</w:t>
      </w:r>
    </w:p>
    <w:p w14:paraId="11917CB4" w14:textId="77777777" w:rsidR="00EE4B4A" w:rsidRDefault="00EE4B4A" w:rsidP="00EE4B4A">
      <w:r>
        <w:t>full.coefs &lt;- bind_rows(full.mt1, full.ft1, full.mt2, full.ft2)</w:t>
      </w:r>
    </w:p>
    <w:p w14:paraId="1569BDF7" w14:textId="77777777" w:rsidR="00EE4B4A" w:rsidRDefault="00EE4B4A" w:rsidP="00EE4B4A"/>
    <w:p w14:paraId="14A96587" w14:textId="77777777" w:rsidR="00EE4B4A" w:rsidRDefault="00EE4B4A" w:rsidP="00EE4B4A">
      <w:r>
        <w:t>#************************************************************</w:t>
      </w:r>
    </w:p>
    <w:p w14:paraId="41A8B9BE" w14:textId="77777777" w:rsidR="00EE4B4A" w:rsidRDefault="00EE4B4A" w:rsidP="00EE4B4A">
      <w:commentRangeStart w:id="20"/>
      <w:r>
        <w:t># TABLE 2: FAMILY COEFFICIENTS FOR THE FAMILY AND FULL MODELS</w:t>
      </w:r>
      <w:commentRangeEnd w:id="20"/>
      <w:r w:rsidR="00285B8C">
        <w:rPr>
          <w:rStyle w:val="CommentReference"/>
        </w:rPr>
        <w:commentReference w:id="20"/>
      </w:r>
    </w:p>
    <w:p w14:paraId="00EA95BA" w14:textId="77777777" w:rsidR="00EE4B4A" w:rsidRDefault="00EE4B4A" w:rsidP="00EE4B4A">
      <w:r>
        <w:t>#************************************************************</w:t>
      </w:r>
    </w:p>
    <w:p w14:paraId="427EC308" w14:textId="77777777" w:rsidR="00EE4B4A" w:rsidRDefault="00EE4B4A" w:rsidP="00EE4B4A"/>
    <w:p w14:paraId="140CE82C" w14:textId="77777777" w:rsidR="00EE4B4A" w:rsidRDefault="00EE4B4A" w:rsidP="00EE4B4A">
      <w:r>
        <w:t># We create a table that combines the family coefficients for each model</w:t>
      </w:r>
    </w:p>
    <w:p w14:paraId="4E338BE4" w14:textId="77777777" w:rsidR="00EE4B4A" w:rsidRDefault="00EE4B4A" w:rsidP="00EE4B4A">
      <w:r>
        <w:t># Each row is a quantity for each model-estimate-sex-year, and each row is a family variable</w:t>
      </w:r>
    </w:p>
    <w:p w14:paraId="2A8A949A" w14:textId="77777777" w:rsidR="00EE4B4A" w:rsidRDefault="00EE4B4A" w:rsidP="00EE4B4A">
      <w:r>
        <w:t>t2_coefs &lt;- fam.coefs %&gt;% mutate(model = "Family") %&gt;%</w:t>
      </w:r>
    </w:p>
    <w:p w14:paraId="2173AB91" w14:textId="77777777" w:rsidR="00EE4B4A" w:rsidRDefault="00EE4B4A" w:rsidP="00EE4B4A">
      <w:r>
        <w:t xml:space="preserve">  dplyr::select(model, estimate, female, year, married, prev.married, </w:t>
      </w:r>
    </w:p>
    <w:p w14:paraId="6D89A86C" w14:textId="77777777" w:rsidR="00EE4B4A" w:rsidRDefault="00EE4B4A" w:rsidP="00EE4B4A">
      <w:r>
        <w:t xml:space="preserve">                numkids.3plus, starts_with("afb.cat_")) %&gt;%</w:t>
      </w:r>
    </w:p>
    <w:p w14:paraId="550F33C4" w14:textId="77777777" w:rsidR="00EE4B4A" w:rsidRDefault="00EE4B4A" w:rsidP="00EE4B4A">
      <w:r>
        <w:lastRenderedPageBreak/>
        <w:t xml:space="preserve">  mutate(housework = NA) %&gt;%</w:t>
      </w:r>
    </w:p>
    <w:p w14:paraId="4341BBD9" w14:textId="77777777" w:rsidR="00EE4B4A" w:rsidRDefault="00EE4B4A" w:rsidP="00EE4B4A">
      <w:r>
        <w:t xml:space="preserve">  # Combining the family coefficients from the family model </w:t>
      </w:r>
    </w:p>
    <w:p w14:paraId="4BD03EE9" w14:textId="77777777" w:rsidR="00EE4B4A" w:rsidRDefault="00EE4B4A" w:rsidP="00EE4B4A">
      <w:r>
        <w:t xml:space="preserve">  # with the family coefficients from the full model</w:t>
      </w:r>
    </w:p>
    <w:p w14:paraId="0F0A4AA3" w14:textId="77777777" w:rsidR="00EE4B4A" w:rsidRDefault="00EE4B4A" w:rsidP="00EE4B4A">
      <w:r>
        <w:t xml:space="preserve">  rbind(full.coefs %&gt;% mutate(model = "Full") %&gt;%</w:t>
      </w:r>
    </w:p>
    <w:p w14:paraId="18DE0876" w14:textId="77777777" w:rsidR="00EE4B4A" w:rsidRDefault="00EE4B4A" w:rsidP="00EE4B4A">
      <w:r>
        <w:t xml:space="preserve">          dplyr::select(model, estimate, female, year, married, prev.married, </w:t>
      </w:r>
    </w:p>
    <w:p w14:paraId="18F76804" w14:textId="77777777" w:rsidR="00EE4B4A" w:rsidRDefault="00EE4B4A" w:rsidP="00EE4B4A">
      <w:r>
        <w:t xml:space="preserve">                        numkids.3plus, starts_with("afb.cat_"), housework)) %&gt;%</w:t>
      </w:r>
    </w:p>
    <w:p w14:paraId="665E306D" w14:textId="77777777" w:rsidR="00EE4B4A" w:rsidRDefault="00EE4B4A" w:rsidP="00EE4B4A">
      <w:r>
        <w:t xml:space="preserve">  </w:t>
      </w:r>
      <w:commentRangeStart w:id="21"/>
      <w:r>
        <w:t># The following two lines reshape the data such that we have separate coefficient and se</w:t>
      </w:r>
    </w:p>
    <w:p w14:paraId="4674B0AC" w14:textId="77777777" w:rsidR="00EE4B4A" w:rsidRDefault="00EE4B4A" w:rsidP="00EE4B4A">
      <w:r>
        <w:t xml:space="preserve">  # columns for each model-sex-year-variable combination</w:t>
      </w:r>
      <w:commentRangeEnd w:id="21"/>
      <w:r w:rsidR="004F79A9">
        <w:rPr>
          <w:rStyle w:val="CommentReference"/>
        </w:rPr>
        <w:commentReference w:id="21"/>
      </w:r>
    </w:p>
    <w:p w14:paraId="05AA7F9E" w14:textId="77777777" w:rsidR="00EE4B4A" w:rsidRDefault="00EE4B4A" w:rsidP="00EE4B4A">
      <w:r>
        <w:t xml:space="preserve">  gather(variable, value, -c(model, female, year, estimate)) %&gt;%</w:t>
      </w:r>
    </w:p>
    <w:p w14:paraId="78EE8EA9" w14:textId="77777777" w:rsidR="00EE4B4A" w:rsidRDefault="00EE4B4A" w:rsidP="00EE4B4A">
      <w:r>
        <w:t xml:space="preserve">  pivot_wider(names_from = estimate, values_from = value) %&gt;%</w:t>
      </w:r>
    </w:p>
    <w:p w14:paraId="72E3E76C" w14:textId="77777777" w:rsidR="00EE4B4A" w:rsidRDefault="00EE4B4A" w:rsidP="00EE4B4A">
      <w:r>
        <w:t xml:space="preserve">  # Rounding the estimates of the coefficients and standard errors</w:t>
      </w:r>
    </w:p>
    <w:p w14:paraId="2C320828" w14:textId="77777777" w:rsidR="00EE4B4A" w:rsidRDefault="00EE4B4A" w:rsidP="00EE4B4A">
      <w:r>
        <w:t xml:space="preserve">  mutate(coef = round(coef, digits = 3),</w:t>
      </w:r>
    </w:p>
    <w:p w14:paraId="166FABFE" w14:textId="77777777" w:rsidR="00EE4B4A" w:rsidRDefault="00EE4B4A" w:rsidP="00EE4B4A">
      <w:r>
        <w:t xml:space="preserve">         se = round(se, digits = 3), </w:t>
      </w:r>
    </w:p>
    <w:p w14:paraId="5525F15C" w14:textId="77777777" w:rsidR="00EE4B4A" w:rsidRDefault="00EE4B4A" w:rsidP="00EE4B4A">
      <w:r>
        <w:t xml:space="preserve">         se = paste("(", se, ")", sep = "")) %&gt;%</w:t>
      </w:r>
    </w:p>
    <w:p w14:paraId="2BA93834" w14:textId="77777777" w:rsidR="00EE4B4A" w:rsidRDefault="00EE4B4A" w:rsidP="00EE4B4A">
      <w:r>
        <w:t xml:space="preserve">  # The following two lines reshape the data such that each row contains the estimates</w:t>
      </w:r>
    </w:p>
    <w:p w14:paraId="15DDFE4E" w14:textId="77777777" w:rsidR="00EE4B4A" w:rsidRDefault="00EE4B4A" w:rsidP="00EE4B4A">
      <w:r>
        <w:t xml:space="preserve">  # (coef or se) for each model and variable for each year-sex group</w:t>
      </w:r>
    </w:p>
    <w:p w14:paraId="0071C0E5" w14:textId="77777777" w:rsidR="00EE4B4A" w:rsidRDefault="00EE4B4A" w:rsidP="00EE4B4A">
      <w:r>
        <w:t xml:space="preserve">  gather(estimate, value, -c(model, female, year, variable)) %&gt;%</w:t>
      </w:r>
    </w:p>
    <w:p w14:paraId="2701BA67" w14:textId="77777777" w:rsidR="00EE4B4A" w:rsidRDefault="00EE4B4A" w:rsidP="00EE4B4A">
      <w:r>
        <w:t xml:space="preserve">  pivot_wider(names_from = c(female, year), values_from = value) %&gt;%</w:t>
      </w:r>
    </w:p>
    <w:p w14:paraId="0858D784" w14:textId="77777777" w:rsidR="00EE4B4A" w:rsidRDefault="00EE4B4A" w:rsidP="00EE4B4A">
      <w:r>
        <w:t xml:space="preserve">  # This line rearranges the rows to group the coefficient and standard errors for each model-variable combination</w:t>
      </w:r>
    </w:p>
    <w:p w14:paraId="5350969E" w14:textId="77777777" w:rsidR="00EE4B4A" w:rsidRDefault="00EE4B4A" w:rsidP="00EE4B4A">
      <w:r>
        <w:t xml:space="preserve">  arrange(model, variable) %&gt;% </w:t>
      </w:r>
    </w:p>
    <w:p w14:paraId="55AEFB4F" w14:textId="77777777" w:rsidR="00EE4B4A" w:rsidRDefault="00EE4B4A" w:rsidP="00EE4B4A">
      <w:r>
        <w:t xml:space="preserve">  # Creating a column that labels each characteristic</w:t>
      </w:r>
    </w:p>
    <w:p w14:paraId="34EBE802" w14:textId="77777777" w:rsidR="00EE4B4A" w:rsidRDefault="00EE4B4A" w:rsidP="00EE4B4A">
      <w:r>
        <w:t xml:space="preserve">  mutate(Characteristic = c("Age First Birth: &lt;= 21", "", "Age First Birth: 22 to 27", "", </w:t>
      </w:r>
    </w:p>
    <w:p w14:paraId="59305431" w14:textId="77777777" w:rsidR="00EE4B4A" w:rsidRDefault="00EE4B4A" w:rsidP="00EE4B4A">
      <w:r>
        <w:t xml:space="preserve">                            "Age First Birth: 28 +", "", "Housework", "", "Married", "", </w:t>
      </w:r>
    </w:p>
    <w:p w14:paraId="2E1AAFDF" w14:textId="77777777" w:rsidR="00EE4B4A" w:rsidRDefault="00EE4B4A" w:rsidP="00EE4B4A">
      <w:r>
        <w:t xml:space="preserve">                            "Number of Kids: 3+", "", "Previously Married", "",</w:t>
      </w:r>
    </w:p>
    <w:p w14:paraId="50D9D035" w14:textId="77777777" w:rsidR="00EE4B4A" w:rsidRDefault="00EE4B4A" w:rsidP="00EE4B4A">
      <w:r>
        <w:t xml:space="preserve">                            "Age First Birth: &lt;= 21", "", "Age First Birth: 22 to 27", "", </w:t>
      </w:r>
    </w:p>
    <w:p w14:paraId="4F15650F" w14:textId="77777777" w:rsidR="00EE4B4A" w:rsidRDefault="00EE4B4A" w:rsidP="00EE4B4A">
      <w:r>
        <w:t xml:space="preserve">                            "Age First Birth: 28 +", "", "Housework", "", "Married", "", </w:t>
      </w:r>
    </w:p>
    <w:p w14:paraId="02D2C832" w14:textId="77777777" w:rsidR="00EE4B4A" w:rsidRDefault="00EE4B4A" w:rsidP="00EE4B4A">
      <w:r>
        <w:t xml:space="preserve">                            "Number of Kids: 3+", "", "Previously Married", "")) %&gt;%</w:t>
      </w:r>
    </w:p>
    <w:p w14:paraId="6B56CE2C" w14:textId="77777777" w:rsidR="00EE4B4A" w:rsidRDefault="00EE4B4A" w:rsidP="00EE4B4A">
      <w:r>
        <w:t xml:space="preserve">  dplyr::select(model, Characteristic</w:t>
      </w:r>
      <w:commentRangeStart w:id="22"/>
      <w:r>
        <w:t>, starts_with("0")</w:t>
      </w:r>
      <w:commentRangeEnd w:id="22"/>
      <w:r w:rsidR="00461ACE">
        <w:rPr>
          <w:rStyle w:val="CommentReference"/>
        </w:rPr>
        <w:commentReference w:id="22"/>
      </w:r>
      <w:r>
        <w:t>, everything(), -c(estimate, variable))</w:t>
      </w:r>
    </w:p>
    <w:p w14:paraId="7C306E09" w14:textId="77777777" w:rsidR="00EE4B4A" w:rsidRDefault="00EE4B4A" w:rsidP="00EE4B4A"/>
    <w:p w14:paraId="68FA505E" w14:textId="77777777" w:rsidR="00EE4B4A" w:rsidRDefault="00EE4B4A" w:rsidP="00EE4B4A">
      <w:r>
        <w:t># This sets the column names for the table</w:t>
      </w:r>
    </w:p>
    <w:p w14:paraId="65EA2526" w14:textId="77777777" w:rsidR="00EE4B4A" w:rsidRDefault="00EE4B4A" w:rsidP="00EE4B4A">
      <w:r>
        <w:t>colnames(t2_coefs) &lt;- (c("model", "Characteristic", "1980", "2018", "1980 ", "2018 "))</w:t>
      </w:r>
    </w:p>
    <w:p w14:paraId="62A01E6F" w14:textId="77777777" w:rsidR="00EE4B4A" w:rsidRDefault="00EE4B4A" w:rsidP="00EE4B4A"/>
    <w:p w14:paraId="33BC7D4A" w14:textId="77777777" w:rsidR="00EE4B4A" w:rsidRDefault="00EE4B4A" w:rsidP="00EE4B4A">
      <w:r>
        <w:t># Generating the table output</w:t>
      </w:r>
    </w:p>
    <w:p w14:paraId="611F481D" w14:textId="77777777" w:rsidR="00EE4B4A" w:rsidRDefault="00EE4B4A" w:rsidP="00EE4B4A">
      <w:r>
        <w:t xml:space="preserve">knitr::kable(t2_coefs %&gt;% dplyr::select(-model), booktabs = T, format = "latex", </w:t>
      </w:r>
    </w:p>
    <w:p w14:paraId="081E5E46" w14:textId="77777777" w:rsidR="00EE4B4A" w:rsidRDefault="00EE4B4A" w:rsidP="00EE4B4A">
      <w:r>
        <w:t xml:space="preserve">             caption = "Family Coefficients in Year-and-Sex specific regressions") %&gt;%</w:t>
      </w:r>
    </w:p>
    <w:p w14:paraId="10135FD3" w14:textId="77777777" w:rsidR="00EE4B4A" w:rsidRDefault="00EE4B4A" w:rsidP="00EE4B4A">
      <w:r>
        <w:t xml:space="preserve">  add_header_above(c(" ", "Male" = 2, "Female" = 2)) %&gt;%</w:t>
      </w:r>
    </w:p>
    <w:p w14:paraId="524FE490" w14:textId="527DE22D" w:rsidR="00EE4B4A" w:rsidRDefault="00EE4B4A" w:rsidP="00EE4B4A">
      <w:r>
        <w:t xml:space="preserve">  footnote("Table shows coefficients for family characteristics from sex-and-year</w:t>
      </w:r>
      <w:ins w:id="23" w:author="Killewald, Alexandra" w:date="2022-02-17T15:26:00Z">
        <w:r w:rsidR="00285B8C">
          <w:t>-</w:t>
        </w:r>
      </w:ins>
      <w:del w:id="24" w:author="Killewald, Alexandra" w:date="2022-02-17T15:26:00Z">
        <w:r w:rsidDel="00285B8C">
          <w:delText xml:space="preserve"> </w:delText>
        </w:r>
      </w:del>
      <w:r>
        <w:t xml:space="preserve">specific regressions on hourly wages. The </w:t>
      </w:r>
      <w:ins w:id="25" w:author="Alexandra Killewald" w:date="2022-02-10T16:14:00Z">
        <w:r w:rsidR="00461ACE">
          <w:t>F</w:t>
        </w:r>
      </w:ins>
      <w:del w:id="26" w:author="Alexandra Killewald" w:date="2022-02-10T16:14:00Z">
        <w:r w:rsidDel="00461ACE">
          <w:delText>f</w:delText>
        </w:r>
      </w:del>
      <w:r>
        <w:t>ull model includes controls for demographic characteri</w:t>
      </w:r>
      <w:ins w:id="27" w:author="Killewald, Alexandra" w:date="2022-02-17T15:16:00Z">
        <w:r w:rsidR="00806946">
          <w:t>s</w:t>
        </w:r>
      </w:ins>
      <w:r>
        <w:t>tics (region, race), education, and job traits (years of experience, employer tenure, overwork, percent female in occupation, whether job is government job or covered by union, and whether employee works more than 50 hours a week)",</w:t>
      </w:r>
    </w:p>
    <w:p w14:paraId="5E004A04" w14:textId="77777777" w:rsidR="00EE4B4A" w:rsidRDefault="00EE4B4A" w:rsidP="00EE4B4A">
      <w:r>
        <w:t xml:space="preserve">           threeparttable = T) %&gt;%</w:t>
      </w:r>
    </w:p>
    <w:p w14:paraId="4C247643" w14:textId="77777777" w:rsidR="00EE4B4A" w:rsidRDefault="00EE4B4A" w:rsidP="00EE4B4A">
      <w:r>
        <w:t xml:space="preserve">  pack_rows("Family Model", 1, 14, bold = T) %&gt;% pack_rows("Full Model", 15, 28, bold = T)</w:t>
      </w:r>
    </w:p>
    <w:p w14:paraId="2DD9B704" w14:textId="77777777" w:rsidR="00EE4B4A" w:rsidRDefault="00EE4B4A" w:rsidP="00EE4B4A"/>
    <w:p w14:paraId="144EE3A8" w14:textId="77777777" w:rsidR="00EE4B4A" w:rsidRDefault="00EE4B4A" w:rsidP="00EE4B4A">
      <w:r>
        <w:t>#******************************************************************</w:t>
      </w:r>
    </w:p>
    <w:p w14:paraId="31805749" w14:textId="77777777" w:rsidR="00EE4B4A" w:rsidRDefault="00EE4B4A" w:rsidP="00EE4B4A">
      <w:commentRangeStart w:id="28"/>
      <w:r>
        <w:t># TABLE A1</w:t>
      </w:r>
      <w:commentRangeEnd w:id="28"/>
      <w:r w:rsidR="00285B8C">
        <w:rPr>
          <w:rStyle w:val="CommentReference"/>
        </w:rPr>
        <w:commentReference w:id="28"/>
      </w:r>
      <w:r>
        <w:t>: REGRESSION COEFFICIENTS FOR ALL VARIABLES IN EACH MODEL</w:t>
      </w:r>
    </w:p>
    <w:p w14:paraId="23A1484A" w14:textId="77777777" w:rsidR="00EE4B4A" w:rsidRDefault="00EE4B4A" w:rsidP="00EE4B4A">
      <w:r>
        <w:t>#******************************************************************</w:t>
      </w:r>
    </w:p>
    <w:p w14:paraId="7D5EFE45" w14:textId="77777777" w:rsidR="00EE4B4A" w:rsidRDefault="00EE4B4A" w:rsidP="00EE4B4A"/>
    <w:p w14:paraId="404D9088" w14:textId="77777777" w:rsidR="00EE4B4A" w:rsidRDefault="00EE4B4A" w:rsidP="00EE4B4A">
      <w:r>
        <w:t># Appendix Table: Regression coefficients, full table</w:t>
      </w:r>
    </w:p>
    <w:p w14:paraId="7AAE87CC" w14:textId="77777777" w:rsidR="00EE4B4A" w:rsidRDefault="00EE4B4A" w:rsidP="00EE4B4A">
      <w:r>
        <w:t xml:space="preserve">coeftable &lt;- fam.coefs %&gt;% #filter(estimate == "coef") %&gt;% </w:t>
      </w:r>
    </w:p>
    <w:p w14:paraId="149C8783" w14:textId="77777777" w:rsidR="00EE4B4A" w:rsidRDefault="00EE4B4A" w:rsidP="00EE4B4A">
      <w:r>
        <w:t xml:space="preserve">  mutate(model = "Family") %&gt;%</w:t>
      </w:r>
    </w:p>
    <w:p w14:paraId="54075D5E" w14:textId="77777777" w:rsidR="00EE4B4A" w:rsidRDefault="00EE4B4A" w:rsidP="00EE4B4A">
      <w:r>
        <w:t xml:space="preserve">  gather(key, value, -c(year, female, model ,estimate)) %&gt;%</w:t>
      </w:r>
    </w:p>
    <w:p w14:paraId="3995C281" w14:textId="77777777" w:rsidR="00EE4B4A" w:rsidRDefault="00EE4B4A" w:rsidP="00EE4B4A">
      <w:r>
        <w:t xml:space="preserve">  rbind(full.coefs %&gt;% #filter(estimate == "coef") %&gt;% </w:t>
      </w:r>
    </w:p>
    <w:p w14:paraId="4153A328" w14:textId="77777777" w:rsidR="00EE4B4A" w:rsidRDefault="00EE4B4A" w:rsidP="00EE4B4A">
      <w:r>
        <w:t xml:space="preserve">          mutate(model = "Full") %&gt;%</w:t>
      </w:r>
    </w:p>
    <w:p w14:paraId="40A71CA2" w14:textId="77777777" w:rsidR="00EE4B4A" w:rsidRDefault="00EE4B4A" w:rsidP="00EE4B4A">
      <w:r>
        <w:t xml:space="preserve">          gather(key, value, -c(year, female, model, estimate))) %&gt;%</w:t>
      </w:r>
    </w:p>
    <w:p w14:paraId="66024A4A" w14:textId="77777777" w:rsidR="00EE4B4A" w:rsidRDefault="00EE4B4A" w:rsidP="00EE4B4A">
      <w:r>
        <w:t xml:space="preserve">  pivot_wider(names_from = estimate, values_from = value) %&gt;%</w:t>
      </w:r>
    </w:p>
    <w:p w14:paraId="00E8F81D" w14:textId="77777777" w:rsidR="00EE4B4A" w:rsidRDefault="00EE4B4A" w:rsidP="00EE4B4A">
      <w:r>
        <w:t xml:space="preserve">  mutate(coef = round(coef, digits = 3),</w:t>
      </w:r>
    </w:p>
    <w:p w14:paraId="04833459" w14:textId="77777777" w:rsidR="00EE4B4A" w:rsidRDefault="00EE4B4A" w:rsidP="00EE4B4A">
      <w:r>
        <w:t xml:space="preserve">         se = round(se, digits = 3), </w:t>
      </w:r>
    </w:p>
    <w:p w14:paraId="387BFC92" w14:textId="77777777" w:rsidR="00EE4B4A" w:rsidRDefault="00EE4B4A" w:rsidP="00EE4B4A">
      <w:r>
        <w:lastRenderedPageBreak/>
        <w:t xml:space="preserve">         se = paste("(", se, ")", sep = "")) %&gt;%</w:t>
      </w:r>
    </w:p>
    <w:p w14:paraId="079541E5" w14:textId="77777777" w:rsidR="00EE4B4A" w:rsidRDefault="00EE4B4A" w:rsidP="00EE4B4A">
      <w:r>
        <w:t xml:space="preserve">  gather(estimate, value, -c(model, female, year, key)) %&gt;%</w:t>
      </w:r>
    </w:p>
    <w:p w14:paraId="040DA20C" w14:textId="77777777" w:rsidR="00EE4B4A" w:rsidRDefault="00EE4B4A" w:rsidP="00EE4B4A">
      <w:r>
        <w:t xml:space="preserve">  pivot_wider(names_from = c(female, year), values_from = value) %&gt;%</w:t>
      </w:r>
    </w:p>
    <w:p w14:paraId="1A0E4E26" w14:textId="77777777" w:rsidR="00EE4B4A" w:rsidRDefault="00EE4B4A" w:rsidP="00EE4B4A">
      <w:r>
        <w:t xml:space="preserve">  arrange(model, key) %&gt;%</w:t>
      </w:r>
    </w:p>
    <w:p w14:paraId="31D8CC97" w14:textId="77777777" w:rsidR="00EE4B4A" w:rsidRDefault="00EE4B4A" w:rsidP="00EE4B4A">
      <w:r>
        <w:t xml:space="preserve">  mutate(Characteristic = c("Intercept", "", "Age First Birth: &lt;= 21", "", "Age First Birth: 22 to 27", "", </w:t>
      </w:r>
    </w:p>
    <w:p w14:paraId="652D8CF4" w14:textId="77777777" w:rsidR="00EE4B4A" w:rsidRDefault="00EE4B4A" w:rsidP="00EE4B4A">
      <w:r>
        <w:t xml:space="preserve">                            "Age First Birth: 28 +", "", "Married", "", </w:t>
      </w:r>
    </w:p>
    <w:p w14:paraId="1F854D27" w14:textId="77777777" w:rsidR="00EE4B4A" w:rsidRDefault="00EE4B4A" w:rsidP="00EE4B4A">
      <w:r>
        <w:t xml:space="preserve">                            "Number of Kids: 3+", "", "Previously Married", "",</w:t>
      </w:r>
    </w:p>
    <w:p w14:paraId="57ED82D8" w14:textId="77777777" w:rsidR="00EE4B4A" w:rsidRDefault="00EE4B4A" w:rsidP="00EE4B4A">
      <w:r>
        <w:t xml:space="preserve">                            "Intercept", "", "Age First Birth: &lt;= 21", "", "Age First Birth: 22 to 27", "", </w:t>
      </w:r>
    </w:p>
    <w:p w14:paraId="4DC182B7" w14:textId="77777777" w:rsidR="00EE4B4A" w:rsidRDefault="00EE4B4A" w:rsidP="00EE4B4A">
      <w:r>
        <w:t xml:space="preserve">                            "Age First Birth: 28 +", "", "BA/Advanced Degree", "", "Black", "", </w:t>
      </w:r>
    </w:p>
    <w:p w14:paraId="13C0960D" w14:textId="77777777" w:rsidR="00EE4B4A" w:rsidRDefault="00EE4B4A" w:rsidP="00EE4B4A">
      <w:r>
        <w:t xml:space="preserve">                            "Employer Tenure", "", "Government Job" , "", "High School", "",</w:t>
      </w:r>
    </w:p>
    <w:p w14:paraId="5E4935F4" w14:textId="77777777" w:rsidR="00EE4B4A" w:rsidRDefault="00EE4B4A" w:rsidP="00EE4B4A">
      <w:r>
        <w:t xml:space="preserve">                            "Hispanic", "", "Housework", "", "Overwork", "", "Log, Full-time Experience", "",</w:t>
      </w:r>
    </w:p>
    <w:p w14:paraId="39A7CB8D" w14:textId="77777777" w:rsidR="00EE4B4A" w:rsidRDefault="00EE4B4A" w:rsidP="00EE4B4A">
      <w:r>
        <w:t xml:space="preserve">                            "Manufacturing Occupation", "", "Married", "", "Northcentral", "", "Northeast", "", </w:t>
      </w:r>
    </w:p>
    <w:p w14:paraId="7538A800" w14:textId="77777777" w:rsidR="00EE4B4A" w:rsidRDefault="00EE4B4A" w:rsidP="00EE4B4A">
      <w:r>
        <w:t xml:space="preserve">                            "Number of Kids: 3+", "", "Management Occupation", "", "Percent Female in Occupation", "",</w:t>
      </w:r>
    </w:p>
    <w:p w14:paraId="199208A8" w14:textId="77777777" w:rsidR="00EE4B4A" w:rsidRDefault="00EE4B4A" w:rsidP="00EE4B4A">
      <w:r>
        <w:t xml:space="preserve">                            "Other", "", "Previously Married", "", "Some College", "", "South", "", "Union Job", "")) %&gt;%</w:t>
      </w:r>
    </w:p>
    <w:p w14:paraId="1262C3DD" w14:textId="77777777" w:rsidR="00EE4B4A" w:rsidRDefault="00EE4B4A" w:rsidP="00EE4B4A">
      <w:r>
        <w:t xml:space="preserve">  dplyr::select(model, Characteristic, starts_with("0"), everything(), -c(estimate))</w:t>
      </w:r>
    </w:p>
    <w:p w14:paraId="7200BCEA" w14:textId="77777777" w:rsidR="00EE4B4A" w:rsidRDefault="00EE4B4A" w:rsidP="00EE4B4A"/>
    <w:p w14:paraId="215C4FBA" w14:textId="77777777" w:rsidR="00EE4B4A" w:rsidRDefault="00EE4B4A" w:rsidP="00EE4B4A">
      <w:r>
        <w:t xml:space="preserve">knitr::kable(coeftable %&gt;% dplyr::select(-c(key,model)), booktabs = T, format = "latex", </w:t>
      </w:r>
    </w:p>
    <w:p w14:paraId="6D6B49A4" w14:textId="77777777" w:rsidR="00EE4B4A" w:rsidRDefault="00EE4B4A" w:rsidP="00EE4B4A">
      <w:r>
        <w:t xml:space="preserve">             caption = "Coefficients in Year-and-Sex specific regressions", digits = 2) %&gt;%</w:t>
      </w:r>
    </w:p>
    <w:p w14:paraId="47F505D3" w14:textId="77777777" w:rsidR="00EE4B4A" w:rsidRDefault="00EE4B4A" w:rsidP="00EE4B4A">
      <w:r>
        <w:t xml:space="preserve">  add_header_above(c(" ", "Male" = 2, "Female" = 2)) %&gt;%</w:t>
      </w:r>
    </w:p>
    <w:p w14:paraId="1DED4333" w14:textId="425AC718" w:rsidR="00EE4B4A" w:rsidRDefault="00EE4B4A" w:rsidP="00EE4B4A">
      <w:r>
        <w:t xml:space="preserve">  footnote("Table shows coefficients for all characteristics from sex-and-year</w:t>
      </w:r>
      <w:ins w:id="29" w:author="Killewald, Alexandra" w:date="2022-02-17T15:26:00Z">
        <w:r w:rsidR="00285B8C">
          <w:t>-</w:t>
        </w:r>
      </w:ins>
      <w:del w:id="30" w:author="Killewald, Alexandra" w:date="2022-02-17T15:26:00Z">
        <w:r w:rsidDel="00285B8C">
          <w:delText xml:space="preserve"> </w:delText>
        </w:r>
      </w:del>
      <w:r>
        <w:t>specific regressions on hourly wages",</w:t>
      </w:r>
    </w:p>
    <w:p w14:paraId="3237C34F" w14:textId="77777777" w:rsidR="00EE4B4A" w:rsidRDefault="00EE4B4A" w:rsidP="00EE4B4A">
      <w:r>
        <w:t xml:space="preserve">           threeparttable = T) %&gt;%</w:t>
      </w:r>
    </w:p>
    <w:p w14:paraId="204C87FD" w14:textId="77777777" w:rsidR="00EE4B4A" w:rsidRDefault="00EE4B4A" w:rsidP="00EE4B4A">
      <w:r>
        <w:t xml:space="preserve">  pack_rows("Family Model", 1, 14, bold = T) %&gt;% pack_rows("Full Model", 15, 64, bold = T)</w:t>
      </w:r>
    </w:p>
    <w:p w14:paraId="3309CA08" w14:textId="77777777" w:rsidR="00EE4B4A" w:rsidRDefault="00EE4B4A" w:rsidP="00EE4B4A"/>
    <w:p w14:paraId="19985592" w14:textId="77777777" w:rsidR="00EE4B4A" w:rsidRDefault="00EE4B4A" w:rsidP="00EE4B4A">
      <w:r>
        <w:t>#******************************************************************</w:t>
      </w:r>
    </w:p>
    <w:p w14:paraId="04179284" w14:textId="77777777" w:rsidR="00EE4B4A" w:rsidRDefault="00EE4B4A" w:rsidP="00EE4B4A">
      <w:r>
        <w:t># THIS SECTION USES THE MEANS AND REGRESSION COEFFICIENTS GENERATED</w:t>
      </w:r>
    </w:p>
    <w:p w14:paraId="175C8894" w14:textId="77777777" w:rsidR="00EE4B4A" w:rsidRDefault="00EE4B4A" w:rsidP="00EE4B4A">
      <w:r>
        <w:t># ABOVE FOR OUR DECOMPOSITION ANALYSES OF CHANGES IN THE GAP</w:t>
      </w:r>
    </w:p>
    <w:p w14:paraId="53F05933" w14:textId="77777777" w:rsidR="00EE4B4A" w:rsidRDefault="00EE4B4A" w:rsidP="00EE4B4A">
      <w:r>
        <w:t>#******************************************************************</w:t>
      </w:r>
    </w:p>
    <w:p w14:paraId="469AE5A6" w14:textId="77777777" w:rsidR="00EE4B4A" w:rsidRDefault="00EE4B4A" w:rsidP="00EE4B4A"/>
    <w:p w14:paraId="3F68EF44" w14:textId="77777777" w:rsidR="00EE4B4A" w:rsidRDefault="00EE4B4A" w:rsidP="00EE4B4A">
      <w:r>
        <w:t># We create these vectors that group coefficients, used later for analyses</w:t>
      </w:r>
    </w:p>
    <w:p w14:paraId="37AFD500" w14:textId="77777777" w:rsidR="00EE4B4A" w:rsidRDefault="00EE4B4A" w:rsidP="00EE4B4A">
      <w:r>
        <w:t>int &lt;- "(Intercept)"</w:t>
      </w:r>
    </w:p>
    <w:p w14:paraId="6F8B3DE9" w14:textId="77777777" w:rsidR="00EE4B4A" w:rsidRDefault="00EE4B4A" w:rsidP="00EE4B4A">
      <w:r>
        <w:t>age &lt;- c("age", "agesq")</w:t>
      </w:r>
    </w:p>
    <w:p w14:paraId="4BD2F679" w14:textId="77777777" w:rsidR="00EE4B4A" w:rsidRDefault="00EE4B4A" w:rsidP="00EE4B4A">
      <w:r>
        <w:t>ed &lt;- c("HighSchool", "SomeCollege", "ba.advdeg")</w:t>
      </w:r>
    </w:p>
    <w:p w14:paraId="77467046" w14:textId="77777777" w:rsidR="00EE4B4A" w:rsidRDefault="00EE4B4A" w:rsidP="00EE4B4A">
      <w:commentRangeStart w:id="31"/>
      <w:r>
        <w:t>exp &lt;- c("log.expf", "log.expparttime")</w:t>
      </w:r>
      <w:commentRangeEnd w:id="31"/>
      <w:r w:rsidR="00524D6F">
        <w:rPr>
          <w:rStyle w:val="CommentReference"/>
        </w:rPr>
        <w:commentReference w:id="31"/>
      </w:r>
    </w:p>
    <w:p w14:paraId="644E11FB" w14:textId="77777777" w:rsidR="00EE4B4A" w:rsidRDefault="00EE4B4A" w:rsidP="00EE4B4A">
      <w:r>
        <w:t>exp.ft &lt;- c("log.expf")</w:t>
      </w:r>
    </w:p>
    <w:p w14:paraId="2214C166" w14:textId="77777777" w:rsidR="00EE4B4A" w:rsidRDefault="00EE4B4A" w:rsidP="00EE4B4A">
      <w:commentRangeStart w:id="32"/>
      <w:r>
        <w:t>exp.pt &lt;- c("log.expparttime")</w:t>
      </w:r>
      <w:commentRangeEnd w:id="32"/>
      <w:r w:rsidR="00524D6F">
        <w:rPr>
          <w:rStyle w:val="CommentReference"/>
        </w:rPr>
        <w:commentReference w:id="32"/>
      </w:r>
    </w:p>
    <w:p w14:paraId="114C1929" w14:textId="77777777" w:rsidR="00EE4B4A" w:rsidRDefault="00EE4B4A" w:rsidP="00EE4B4A">
      <w:r>
        <w:t>region &lt;- c("Northeast", "Northcentral", "South")</w:t>
      </w:r>
    </w:p>
    <w:p w14:paraId="2F6DE8BA" w14:textId="77777777" w:rsidR="00EE4B4A" w:rsidRDefault="00EE4B4A" w:rsidP="00EE4B4A">
      <w:r>
        <w:t xml:space="preserve">race &lt;- c("Black", "Hispanic", "Other") </w:t>
      </w:r>
    </w:p>
    <w:p w14:paraId="2685EF34" w14:textId="77777777" w:rsidR="00EE4B4A" w:rsidRDefault="00EE4B4A" w:rsidP="00EE4B4A">
      <w:r>
        <w:t>union &lt;- "union"</w:t>
      </w:r>
    </w:p>
    <w:p w14:paraId="7B366A3D" w14:textId="77777777" w:rsidR="00EE4B4A" w:rsidRDefault="00EE4B4A" w:rsidP="00EE4B4A">
      <w:r>
        <w:t>wrk.hrs &lt;- "hrswrk.dummy_50plus"</w:t>
      </w:r>
    </w:p>
    <w:p w14:paraId="7196A9E2" w14:textId="77777777" w:rsidR="00EE4B4A" w:rsidRDefault="00EE4B4A" w:rsidP="00EE4B4A">
      <w:r>
        <w:t>manuf &lt;- "manuf"</w:t>
      </w:r>
    </w:p>
    <w:p w14:paraId="3C002987" w14:textId="77777777" w:rsidR="00EE4B4A" w:rsidRDefault="00EE4B4A" w:rsidP="00EE4B4A">
      <w:r>
        <w:t>govt.job &lt;- "govt.job"</w:t>
      </w:r>
    </w:p>
    <w:p w14:paraId="6D460592" w14:textId="77777777" w:rsidR="00EE4B4A" w:rsidRDefault="00EE4B4A" w:rsidP="00EE4B4A">
      <w:r>
        <w:t>marital.status &lt;- c("married", "prev.married")</w:t>
      </w:r>
    </w:p>
    <w:p w14:paraId="3250909A" w14:textId="77777777" w:rsidR="00EE4B4A" w:rsidRDefault="00EE4B4A" w:rsidP="00EE4B4A">
      <w:r>
        <w:t>fertility &lt;- c("afb.cat_21minus", "afb.cat_22to27", "afb.cat_27plus",  "numkids.3plus")</w:t>
      </w:r>
    </w:p>
    <w:p w14:paraId="57C82069" w14:textId="77777777" w:rsidR="00EE4B4A" w:rsidRDefault="00EE4B4A" w:rsidP="00EE4B4A">
      <w:r>
        <w:t>housework &lt;- "housework"</w:t>
      </w:r>
    </w:p>
    <w:p w14:paraId="33904C63" w14:textId="77777777" w:rsidR="00EE4B4A" w:rsidRDefault="00EE4B4A" w:rsidP="00EE4B4A">
      <w:r>
        <w:t>tenure &lt;- "emp.tenure"</w:t>
      </w:r>
    </w:p>
    <w:p w14:paraId="41CF4F8D" w14:textId="77777777" w:rsidR="00EE4B4A" w:rsidRDefault="00EE4B4A" w:rsidP="00EE4B4A">
      <w:r>
        <w:t>occ.char &lt;-  "occ.pct.female"</w:t>
      </w:r>
    </w:p>
    <w:p w14:paraId="492BA90B" w14:textId="77777777" w:rsidR="00EE4B4A" w:rsidRDefault="00EE4B4A" w:rsidP="00EE4B4A"/>
    <w:p w14:paraId="2B00D627" w14:textId="77777777" w:rsidR="00EE4B4A" w:rsidRDefault="00EE4B4A" w:rsidP="00EE4B4A">
      <w:r>
        <w:t># First we set the reference years. For our main specification:</w:t>
      </w:r>
    </w:p>
    <w:p w14:paraId="5A2450C3" w14:textId="77777777" w:rsidR="00EE4B4A" w:rsidRDefault="00EE4B4A" w:rsidP="00EE4B4A">
      <w:r>
        <w:t>cov.years &lt;- c(1981, 2019)</w:t>
      </w:r>
    </w:p>
    <w:p w14:paraId="3E3B2454" w14:textId="77777777" w:rsidR="00EE4B4A" w:rsidRDefault="00EE4B4A" w:rsidP="00EE4B4A">
      <w:commentRangeStart w:id="33"/>
      <w:r>
        <w:t># For alternative specifications, comment out line above and instead run one of the following lines</w:t>
      </w:r>
    </w:p>
    <w:p w14:paraId="7DED7C09" w14:textId="77777777" w:rsidR="00EE4B4A" w:rsidRDefault="00EE4B4A" w:rsidP="00EE4B4A">
      <w:r>
        <w:t># cov.years &lt;- c(2019, 1981) # When swapping order of reference years</w:t>
      </w:r>
    </w:p>
    <w:p w14:paraId="1ABC5717" w14:textId="77777777" w:rsidR="00EE4B4A" w:rsidRDefault="00EE4B4A" w:rsidP="00EE4B4A">
      <w:r>
        <w:t># cov.years &lt;- c(1980, 2017) # When using prior survey wave covariates</w:t>
      </w:r>
      <w:commentRangeEnd w:id="33"/>
      <w:r w:rsidR="00524D6F">
        <w:rPr>
          <w:rStyle w:val="CommentReference"/>
        </w:rPr>
        <w:commentReference w:id="33"/>
      </w:r>
    </w:p>
    <w:p w14:paraId="4665BD89" w14:textId="77777777" w:rsidR="00EE4B4A" w:rsidRDefault="00EE4B4A" w:rsidP="00EE4B4A"/>
    <w:p w14:paraId="482502BE" w14:textId="77777777" w:rsidR="00EE4B4A" w:rsidRDefault="00EE4B4A" w:rsidP="00EE4B4A">
      <w:r>
        <w:t># Our first analyses decompose the changes in the gender wage gap across years</w:t>
      </w:r>
    </w:p>
    <w:p w14:paraId="4EE701EC" w14:textId="77777777" w:rsidR="00EE4B4A" w:rsidRDefault="00EE4B4A" w:rsidP="00EE4B4A">
      <w:r>
        <w:t># into changes in characteristics, changes in returns, and changes in the interaction</w:t>
      </w:r>
    </w:p>
    <w:p w14:paraId="0F419ED8" w14:textId="77777777" w:rsidR="00EE4B4A" w:rsidRDefault="00EE4B4A" w:rsidP="00EE4B4A">
      <w:r>
        <w:t># between these characteristics and returns</w:t>
      </w:r>
    </w:p>
    <w:p w14:paraId="63776B5B" w14:textId="77777777" w:rsidR="00EE4B4A" w:rsidRDefault="00EE4B4A" w:rsidP="00EE4B4A"/>
    <w:p w14:paraId="775E664F" w14:textId="77777777" w:rsidR="00EE4B4A" w:rsidRDefault="00EE4B4A" w:rsidP="00EE4B4A">
      <w:r>
        <w:t># We scale all three components by changes in the gender wage gap:</w:t>
      </w:r>
    </w:p>
    <w:p w14:paraId="7B87E63F" w14:textId="77777777" w:rsidR="00EE4B4A" w:rsidRDefault="00EE4B4A" w:rsidP="00EE4B4A">
      <w:r>
        <w:t>denom &lt;- (means.year$lnhrlywage[means.year$female == 0 &amp; means.year$year == cov.years[2]] -</w:t>
      </w:r>
    </w:p>
    <w:p w14:paraId="27990157" w14:textId="77777777" w:rsidR="00EE4B4A" w:rsidRDefault="00EE4B4A" w:rsidP="00EE4B4A">
      <w:r>
        <w:t xml:space="preserve">            means.year$lnhrlywage[means.year$female == 0 &amp; means.year$year == cov.years[1]]) - </w:t>
      </w:r>
    </w:p>
    <w:p w14:paraId="33D52339" w14:textId="77777777" w:rsidR="00EE4B4A" w:rsidRDefault="00EE4B4A" w:rsidP="00EE4B4A">
      <w:r>
        <w:t xml:space="preserve">  (means.year$lnhrlywage[means.year$female == 1 &amp; means.year$year == cov.years[2]] -</w:t>
      </w:r>
    </w:p>
    <w:p w14:paraId="12B51987" w14:textId="77777777" w:rsidR="00EE4B4A" w:rsidRDefault="00EE4B4A" w:rsidP="00EE4B4A">
      <w:r>
        <w:t xml:space="preserve">     means.year$lnhrlywage[means.year$female == 1 &amp; means.year$year == cov.years[1]])</w:t>
      </w:r>
    </w:p>
    <w:p w14:paraId="48A0FF06" w14:textId="77777777" w:rsidR="00EE4B4A" w:rsidRDefault="00EE4B4A" w:rsidP="00EE4B4A"/>
    <w:p w14:paraId="63645EBF" w14:textId="77777777" w:rsidR="00EE4B4A" w:rsidRDefault="00EE4B4A" w:rsidP="00EE4B4A">
      <w:r>
        <w:t># For the characteristics component, the numerator is:</w:t>
      </w:r>
    </w:p>
    <w:p w14:paraId="1C93AFDD" w14:textId="77777777" w:rsidR="00EE4B4A" w:rsidRDefault="00EE4B4A" w:rsidP="00EE4B4A">
      <w:r>
        <w:t xml:space="preserve"># Men's coef, t1 * (Men's char, t2 - Men's char, t1) -  </w:t>
      </w:r>
    </w:p>
    <w:p w14:paraId="68CE6908" w14:textId="19571E8F" w:rsidR="00EE4B4A" w:rsidRDefault="00EE4B4A" w:rsidP="00EE4B4A">
      <w:r>
        <w:t># Women's coef, t</w:t>
      </w:r>
      <w:ins w:id="34" w:author="Killewald, Alexandra" w:date="2022-02-17T15:31:00Z">
        <w:r w:rsidR="00524D6F">
          <w:t>1</w:t>
        </w:r>
      </w:ins>
      <w:commentRangeStart w:id="35"/>
      <w:del w:id="36" w:author="Killewald, Alexandra" w:date="2022-02-17T15:31:00Z">
        <w:r w:rsidDel="00524D6F">
          <w:delText>2</w:delText>
        </w:r>
      </w:del>
      <w:r>
        <w:t xml:space="preserve"> </w:t>
      </w:r>
      <w:commentRangeEnd w:id="35"/>
      <w:r w:rsidR="00524D6F">
        <w:rPr>
          <w:rStyle w:val="CommentReference"/>
        </w:rPr>
        <w:commentReference w:id="35"/>
      </w:r>
      <w:r>
        <w:t xml:space="preserve">* (Women's char, t2 - Women's char, t1) </w:t>
      </w:r>
    </w:p>
    <w:p w14:paraId="51A03724" w14:textId="77777777" w:rsidR="00EE4B4A" w:rsidRDefault="00EE4B4A" w:rsidP="00EE4B4A"/>
    <w:p w14:paraId="0A7034C0" w14:textId="77777777" w:rsidR="00EE4B4A" w:rsidRDefault="00EE4B4A" w:rsidP="00EE4B4A">
      <w:r>
        <w:t># For the returns component, the numerator is:</w:t>
      </w:r>
    </w:p>
    <w:p w14:paraId="0DA466F8" w14:textId="77777777" w:rsidR="00EE4B4A" w:rsidRDefault="00EE4B4A" w:rsidP="00EE4B4A">
      <w:r>
        <w:t xml:space="preserve"># Men's char, t1 * (Men's coef, t2 - Men's coef, t1) - </w:t>
      </w:r>
    </w:p>
    <w:p w14:paraId="770EFAED" w14:textId="77777777" w:rsidR="00EE4B4A" w:rsidRDefault="00EE4B4A" w:rsidP="00EE4B4A">
      <w:r>
        <w:t># Women's char, t1 * (Women's coef, t2 - Women's coef, t1)</w:t>
      </w:r>
    </w:p>
    <w:p w14:paraId="14BD5734" w14:textId="77777777" w:rsidR="00EE4B4A" w:rsidRDefault="00EE4B4A" w:rsidP="00EE4B4A"/>
    <w:p w14:paraId="3EC7182B" w14:textId="77777777" w:rsidR="00EE4B4A" w:rsidRDefault="00EE4B4A" w:rsidP="00EE4B4A">
      <w:r>
        <w:t># For the interactions component, the numerator is:</w:t>
      </w:r>
    </w:p>
    <w:p w14:paraId="76F6FEE3" w14:textId="77777777" w:rsidR="00EE4B4A" w:rsidRDefault="00EE4B4A" w:rsidP="00EE4B4A">
      <w:r>
        <w:t xml:space="preserve"># (Men's coef t2 - Men's coef t1) * (Men's char t2 - Men's char t1) - </w:t>
      </w:r>
    </w:p>
    <w:p w14:paraId="7C9D3F6D" w14:textId="77777777" w:rsidR="00EE4B4A" w:rsidRDefault="00EE4B4A" w:rsidP="00EE4B4A">
      <w:r>
        <w:t># (Women's coef t2 - Women's coef t1) * (Women's char t2 - Women's char t1)</w:t>
      </w:r>
    </w:p>
    <w:p w14:paraId="37972745" w14:textId="77777777" w:rsidR="00EE4B4A" w:rsidRDefault="00EE4B4A" w:rsidP="00EE4B4A"/>
    <w:p w14:paraId="3CCA407B" w14:textId="77777777" w:rsidR="00EE4B4A" w:rsidRDefault="00EE4B4A" w:rsidP="00EE4B4A">
      <w:r>
        <w:t># First, we create objects that compute sex-specific characteristic changes</w:t>
      </w:r>
    </w:p>
    <w:p w14:paraId="3618944A" w14:textId="77777777" w:rsidR="00EE4B4A" w:rsidRDefault="00EE4B4A" w:rsidP="00EE4B4A">
      <w:r>
        <w:t># and sex-specific characteristic levels at t1</w:t>
      </w:r>
    </w:p>
    <w:p w14:paraId="67FD9A0C" w14:textId="77777777" w:rsidR="00EE4B4A" w:rsidRDefault="00EE4B4A" w:rsidP="00EE4B4A">
      <w:r>
        <w:t>mchargap &lt;- means.year %&gt;% filter(female == 0, year == cov.years[2]) -</w:t>
      </w:r>
    </w:p>
    <w:p w14:paraId="070B9CEC" w14:textId="77777777" w:rsidR="00EE4B4A" w:rsidRDefault="00EE4B4A" w:rsidP="00EE4B4A">
      <w:r>
        <w:t xml:space="preserve">  means.year %&gt;% filter(female == 0, year == cov.years[1])</w:t>
      </w:r>
    </w:p>
    <w:p w14:paraId="638FC60D" w14:textId="77777777" w:rsidR="00EE4B4A" w:rsidRDefault="00EE4B4A" w:rsidP="00EE4B4A"/>
    <w:p w14:paraId="1DADC308" w14:textId="77777777" w:rsidR="00EE4B4A" w:rsidRDefault="00EE4B4A" w:rsidP="00EE4B4A">
      <w:r>
        <w:t>wchargap &lt;- means.year %&gt;% filter(female == 1, year == cov.years[2]) -</w:t>
      </w:r>
    </w:p>
    <w:p w14:paraId="2E1FC95F" w14:textId="77777777" w:rsidR="00EE4B4A" w:rsidRDefault="00EE4B4A" w:rsidP="00EE4B4A">
      <w:r>
        <w:t xml:space="preserve">  means.year %&gt;% filter(female == 1, year == cov.years[1])</w:t>
      </w:r>
    </w:p>
    <w:p w14:paraId="147D1596" w14:textId="77777777" w:rsidR="00EE4B4A" w:rsidRDefault="00EE4B4A" w:rsidP="00EE4B4A"/>
    <w:p w14:paraId="1DB1C754" w14:textId="77777777" w:rsidR="00EE4B4A" w:rsidRDefault="00EE4B4A" w:rsidP="00EE4B4A">
      <w:r>
        <w:t>m_chart1 &lt;- means.year %&gt;% filter(female == 0, year == cov.years[1])</w:t>
      </w:r>
    </w:p>
    <w:p w14:paraId="48389EF5" w14:textId="77777777" w:rsidR="00EE4B4A" w:rsidRDefault="00EE4B4A" w:rsidP="00EE4B4A">
      <w:r>
        <w:t>w_chart1 &lt;- means.year %&gt;% filter(female == 1, year == cov.years[1])</w:t>
      </w:r>
    </w:p>
    <w:p w14:paraId="3F36F4BF" w14:textId="77777777" w:rsidR="00EE4B4A" w:rsidRDefault="00EE4B4A" w:rsidP="00EE4B4A"/>
    <w:p w14:paraId="3A5811C3" w14:textId="77777777" w:rsidR="00EE4B4A" w:rsidRDefault="00EE4B4A" w:rsidP="00EE4B4A">
      <w:r>
        <w:t># Using these characteristics gaps and the regression coefficients for each</w:t>
      </w:r>
    </w:p>
    <w:p w14:paraId="5FAE3F87" w14:textId="77777777" w:rsidR="00EE4B4A" w:rsidRDefault="00EE4B4A" w:rsidP="00EE4B4A">
      <w:r>
        <w:t xml:space="preserve"># model, we compute the components of the decomposition. For expositional clarity, </w:t>
      </w:r>
    </w:p>
    <w:p w14:paraId="3AC80824" w14:textId="77777777" w:rsidR="00EE4B4A" w:rsidRDefault="00EE4B4A" w:rsidP="00EE4B4A">
      <w:r>
        <w:t># we create objects that separate out each sub-component that go into the decomposition</w:t>
      </w:r>
    </w:p>
    <w:p w14:paraId="26ED2EB6" w14:textId="77777777" w:rsidR="00EE4B4A" w:rsidRDefault="00EE4B4A" w:rsidP="00EE4B4A"/>
    <w:p w14:paraId="7425C997" w14:textId="77777777" w:rsidR="00EE4B4A" w:rsidRDefault="00EE4B4A" w:rsidP="00EE4B4A">
      <w:r>
        <w:t>#******************************************************************</w:t>
      </w:r>
    </w:p>
    <w:p w14:paraId="68B39F03" w14:textId="77777777" w:rsidR="00EE4B4A" w:rsidRDefault="00EE4B4A" w:rsidP="00EE4B4A">
      <w:commentRangeStart w:id="37"/>
      <w:r>
        <w:t># FAMILY MODEL</w:t>
      </w:r>
      <w:commentRangeEnd w:id="37"/>
      <w:r w:rsidR="008E7F55">
        <w:rPr>
          <w:rStyle w:val="CommentReference"/>
        </w:rPr>
        <w:commentReference w:id="37"/>
      </w:r>
    </w:p>
    <w:p w14:paraId="4DE82B5A" w14:textId="77777777" w:rsidR="00EE4B4A" w:rsidRDefault="00EE4B4A" w:rsidP="00EE4B4A">
      <w:r>
        <w:t># CHARACTERISTICS CHANGE COMPONENT, FAMILY MODEL</w:t>
      </w:r>
    </w:p>
    <w:p w14:paraId="5ED3FFCC" w14:textId="77777777" w:rsidR="00EE4B4A" w:rsidRDefault="00EE4B4A" w:rsidP="00EE4B4A">
      <w:r>
        <w:t># Men's family coefficients at t1</w:t>
      </w:r>
    </w:p>
    <w:p w14:paraId="060928BA" w14:textId="77777777" w:rsidR="00EE4B4A" w:rsidRDefault="00EE4B4A" w:rsidP="00EE4B4A">
      <w:r>
        <w:t>m_famcoeft1 &lt;- fam.coefs %&gt;% filter(female == 0, year == cov.years[1], estimate == "coef") %&gt;%</w:t>
      </w:r>
    </w:p>
    <w:p w14:paraId="286C2576" w14:textId="77777777" w:rsidR="00EE4B4A" w:rsidRDefault="00EE4B4A" w:rsidP="00EE4B4A">
      <w:r>
        <w:t xml:space="preserve">  dplyr::select(-c(estimate, female, year)) %&gt;%</w:t>
      </w:r>
    </w:p>
    <w:p w14:paraId="57E5FB0E" w14:textId="77777777" w:rsidR="00EE4B4A" w:rsidRDefault="00EE4B4A" w:rsidP="00EE4B4A">
      <w:r>
        <w:t xml:space="preserve">  t() %&gt;% as.matrix()</w:t>
      </w:r>
    </w:p>
    <w:p w14:paraId="2CDD2419" w14:textId="77777777" w:rsidR="00EE4B4A" w:rsidRDefault="00EE4B4A" w:rsidP="00EE4B4A"/>
    <w:p w14:paraId="3ABEAF05" w14:textId="77777777" w:rsidR="00EE4B4A" w:rsidRDefault="00EE4B4A" w:rsidP="00EE4B4A">
      <w:r>
        <w:t># Women's family coefficients at t1</w:t>
      </w:r>
    </w:p>
    <w:p w14:paraId="404D27C9" w14:textId="77777777" w:rsidR="00EE4B4A" w:rsidRDefault="00EE4B4A" w:rsidP="00EE4B4A">
      <w:r>
        <w:t>w_famcoeft1 &lt;- fam.coefs %&gt;% filter(female == 1, year == cov.years[1], estimate == "coef") %&gt;%</w:t>
      </w:r>
    </w:p>
    <w:p w14:paraId="6AFC231B" w14:textId="77777777" w:rsidR="00EE4B4A" w:rsidRDefault="00EE4B4A" w:rsidP="00EE4B4A">
      <w:r>
        <w:t xml:space="preserve">  dplyr::select(-c(estimate, female, year)) %&gt;%</w:t>
      </w:r>
    </w:p>
    <w:p w14:paraId="65DBC1E3" w14:textId="77777777" w:rsidR="00EE4B4A" w:rsidRDefault="00EE4B4A" w:rsidP="00EE4B4A">
      <w:r>
        <w:t xml:space="preserve">  t() %&gt;% as.matrix()</w:t>
      </w:r>
    </w:p>
    <w:p w14:paraId="3AA9FDB4" w14:textId="77777777" w:rsidR="00EE4B4A" w:rsidRDefault="00EE4B4A" w:rsidP="00EE4B4A"/>
    <w:p w14:paraId="2676ACDF" w14:textId="77777777" w:rsidR="00EE4B4A" w:rsidRDefault="00EE4B4A" w:rsidP="00EE4B4A">
      <w:r>
        <w:t># Characteristic change among men, family characteristics</w:t>
      </w:r>
    </w:p>
    <w:p w14:paraId="31D2AF9E" w14:textId="77777777" w:rsidR="00EE4B4A" w:rsidRDefault="00EE4B4A" w:rsidP="00EE4B4A">
      <w:commentRangeStart w:id="38"/>
      <w:r>
        <w:t xml:space="preserve">mchargap_fam &lt;- mchargap[names(mchargap) %in% c(int, marital.status, fertility)] %&gt;% </w:t>
      </w:r>
    </w:p>
    <w:p w14:paraId="7AA81A9C" w14:textId="77777777" w:rsidR="00EE4B4A" w:rsidRDefault="00EE4B4A" w:rsidP="00EE4B4A">
      <w:r>
        <w:t xml:space="preserve">  dplyr::select("(Intercept)", everything()) %&gt;%</w:t>
      </w:r>
    </w:p>
    <w:p w14:paraId="1E11C730" w14:textId="77777777" w:rsidR="00EE4B4A" w:rsidRDefault="00EE4B4A" w:rsidP="00EE4B4A">
      <w:r>
        <w:t xml:space="preserve">  as.matrix()</w:t>
      </w:r>
      <w:commentRangeEnd w:id="38"/>
      <w:r w:rsidR="00524D6F">
        <w:rPr>
          <w:rStyle w:val="CommentReference"/>
        </w:rPr>
        <w:commentReference w:id="38"/>
      </w:r>
    </w:p>
    <w:p w14:paraId="2B13414C" w14:textId="77777777" w:rsidR="00EE4B4A" w:rsidRDefault="00EE4B4A" w:rsidP="00EE4B4A"/>
    <w:p w14:paraId="1CBCD7AE" w14:textId="77777777" w:rsidR="00EE4B4A" w:rsidRDefault="00EE4B4A" w:rsidP="00EE4B4A">
      <w:r>
        <w:t># Characteristic change among women, family characteristics</w:t>
      </w:r>
    </w:p>
    <w:p w14:paraId="13AAE43D" w14:textId="77777777" w:rsidR="00EE4B4A" w:rsidRDefault="00EE4B4A" w:rsidP="00EE4B4A">
      <w:r>
        <w:t xml:space="preserve">wchargap_fam &lt;- wchargap[names(wchargap) %in% c(int, marital.status, fertility)] %&gt;% </w:t>
      </w:r>
    </w:p>
    <w:p w14:paraId="1E02AA37" w14:textId="77777777" w:rsidR="00EE4B4A" w:rsidRDefault="00EE4B4A" w:rsidP="00EE4B4A">
      <w:r>
        <w:t xml:space="preserve">  dplyr::select("(Intercept)", everything()) %&gt;%</w:t>
      </w:r>
    </w:p>
    <w:p w14:paraId="6748C058" w14:textId="77777777" w:rsidR="00EE4B4A" w:rsidRDefault="00EE4B4A" w:rsidP="00EE4B4A">
      <w:r>
        <w:t xml:space="preserve">  as.matrix()</w:t>
      </w:r>
    </w:p>
    <w:p w14:paraId="6D07CAEE" w14:textId="77777777" w:rsidR="00EE4B4A" w:rsidRDefault="00EE4B4A" w:rsidP="00EE4B4A"/>
    <w:p w14:paraId="5F00F9EE" w14:textId="77777777" w:rsidR="00EE4B4A" w:rsidRDefault="00EE4B4A" w:rsidP="00EE4B4A">
      <w:r>
        <w:t># Numerator for the detailed characteristics component, Family model</w:t>
      </w:r>
    </w:p>
    <w:p w14:paraId="438107D6" w14:textId="77777777" w:rsidR="00EE4B4A" w:rsidRDefault="00EE4B4A" w:rsidP="00EE4B4A">
      <w:r>
        <w:lastRenderedPageBreak/>
        <w:t>char_num_fam &lt;-  m_famcoeft1 * t(mchargap_fam) - (w_famcoeft1 * t(wchargap_fam))</w:t>
      </w:r>
    </w:p>
    <w:p w14:paraId="4816778E" w14:textId="77777777" w:rsidR="00EE4B4A" w:rsidRDefault="00EE4B4A" w:rsidP="00EE4B4A">
      <w:r>
        <w:t># Scaled by the denominator (change in the gender wage gap):</w:t>
      </w:r>
    </w:p>
    <w:p w14:paraId="20F5621F" w14:textId="77777777" w:rsidR="00EE4B4A" w:rsidRDefault="00EE4B4A" w:rsidP="00EE4B4A">
      <w:r>
        <w:t>char_fam &lt;- char_num_fam/denom</w:t>
      </w:r>
    </w:p>
    <w:p w14:paraId="00C20972" w14:textId="77777777" w:rsidR="00EE4B4A" w:rsidRDefault="00EE4B4A" w:rsidP="00EE4B4A"/>
    <w:p w14:paraId="2EF10726" w14:textId="77777777" w:rsidR="00EE4B4A" w:rsidRDefault="00EE4B4A" w:rsidP="00EE4B4A">
      <w:r>
        <w:t># RETURNS COMPONENT, FAMILY MODEL</w:t>
      </w:r>
    </w:p>
    <w:p w14:paraId="6FAC0123" w14:textId="77777777" w:rsidR="00EE4B4A" w:rsidRDefault="00EE4B4A" w:rsidP="00EE4B4A">
      <w:r>
        <w:t># Change</w:t>
      </w:r>
      <w:del w:id="39" w:author="Killewald, Alexandra" w:date="2022-02-17T15:37:00Z">
        <w:r w:rsidDel="008E7F55">
          <w:delText>'</w:delText>
        </w:r>
      </w:del>
      <w:r>
        <w:t>s in men's regression coefficients from the family model</w:t>
      </w:r>
    </w:p>
    <w:p w14:paraId="34B49A3B" w14:textId="77777777" w:rsidR="00EE4B4A" w:rsidRDefault="00EE4B4A" w:rsidP="00EE4B4A">
      <w:r>
        <w:t xml:space="preserve">mcoefgap_fam &lt;- fam.coefs %&gt;% filter(female == 0, estimate == "coef", year == cov.years[2]) %&gt;% </w:t>
      </w:r>
    </w:p>
    <w:p w14:paraId="0F8DAB12" w14:textId="77777777" w:rsidR="00EE4B4A" w:rsidRDefault="00EE4B4A" w:rsidP="00EE4B4A">
      <w:r>
        <w:t xml:space="preserve">  dplyr::select(-c(estimate, female, year)) -</w:t>
      </w:r>
    </w:p>
    <w:p w14:paraId="48E878A7" w14:textId="77777777" w:rsidR="00EE4B4A" w:rsidRDefault="00EE4B4A" w:rsidP="00EE4B4A">
      <w:r>
        <w:t xml:space="preserve">  fam.coefs %&gt;% filter(female == 0, estimate == "coef", year == cov.years[1]) %&gt;%</w:t>
      </w:r>
    </w:p>
    <w:p w14:paraId="19697177" w14:textId="77777777" w:rsidR="00EE4B4A" w:rsidRDefault="00EE4B4A" w:rsidP="00EE4B4A">
      <w:r>
        <w:t xml:space="preserve">  dplyr::select(-c(estimate, female, year))</w:t>
      </w:r>
    </w:p>
    <w:p w14:paraId="7D32B10D" w14:textId="77777777" w:rsidR="00EE4B4A" w:rsidRDefault="00EE4B4A" w:rsidP="00EE4B4A"/>
    <w:p w14:paraId="1CBF4339" w14:textId="77777777" w:rsidR="00EE4B4A" w:rsidRDefault="00EE4B4A" w:rsidP="00EE4B4A">
      <w:r>
        <w:t># Change</w:t>
      </w:r>
      <w:del w:id="40" w:author="Killewald, Alexandra" w:date="2022-02-17T15:38:00Z">
        <w:r w:rsidDel="008E7F55">
          <w:delText>'</w:delText>
        </w:r>
      </w:del>
      <w:r>
        <w:t>s in women's regression coefficients from the family model</w:t>
      </w:r>
    </w:p>
    <w:p w14:paraId="7082B327" w14:textId="77777777" w:rsidR="00EE4B4A" w:rsidRDefault="00EE4B4A" w:rsidP="00EE4B4A">
      <w:r>
        <w:t xml:space="preserve">wcoefgap_fam &lt;- fam.coefs %&gt;% filter(female == 1, estimate == "coef", year == cov.years[2]) %&gt;% </w:t>
      </w:r>
    </w:p>
    <w:p w14:paraId="611FCA04" w14:textId="77777777" w:rsidR="00EE4B4A" w:rsidRDefault="00EE4B4A" w:rsidP="00EE4B4A">
      <w:r>
        <w:t xml:space="preserve">  dplyr::select(-c(estimate, female, year)) -</w:t>
      </w:r>
    </w:p>
    <w:p w14:paraId="1B95D632" w14:textId="77777777" w:rsidR="00EE4B4A" w:rsidRDefault="00EE4B4A" w:rsidP="00EE4B4A">
      <w:r>
        <w:t xml:space="preserve">  fam.coefs %&gt;% filter(female == 1,  estimate == "coef", year == cov.years[1]) %&gt;% </w:t>
      </w:r>
    </w:p>
    <w:p w14:paraId="5E46EE5D" w14:textId="77777777" w:rsidR="00EE4B4A" w:rsidRDefault="00EE4B4A" w:rsidP="00EE4B4A">
      <w:r>
        <w:t xml:space="preserve">  dplyr::select(-c(estimate, female, year))</w:t>
      </w:r>
    </w:p>
    <w:p w14:paraId="62335A72" w14:textId="77777777" w:rsidR="00EE4B4A" w:rsidRDefault="00EE4B4A" w:rsidP="00EE4B4A"/>
    <w:p w14:paraId="6721C07F" w14:textId="77777777" w:rsidR="00EE4B4A" w:rsidRDefault="00EE4B4A" w:rsidP="00EE4B4A">
      <w:r>
        <w:t># Men's characteristics levels at t1 * change</w:t>
      </w:r>
      <w:del w:id="41" w:author="Killewald, Alexandra" w:date="2022-02-17T15:38:00Z">
        <w:r w:rsidDel="008E7F55">
          <w:delText>'</w:delText>
        </w:r>
      </w:del>
      <w:r>
        <w:t>s in men's regression coefficients from the family model</w:t>
      </w:r>
    </w:p>
    <w:p w14:paraId="14E2B65C" w14:textId="77777777" w:rsidR="00EE4B4A" w:rsidRDefault="00EE4B4A" w:rsidP="00EE4B4A">
      <w:r>
        <w:t xml:space="preserve">returns_men_fam_num &lt;- m_chart1[names(m_chart1) %in% c(int, marital.status, fertility)] %&gt;% </w:t>
      </w:r>
    </w:p>
    <w:p w14:paraId="587AA250" w14:textId="77777777" w:rsidR="00EE4B4A" w:rsidRDefault="00EE4B4A" w:rsidP="00EE4B4A">
      <w:r>
        <w:t xml:space="preserve">  dplyr::select("(Intercept)", everything()) %&gt;%</w:t>
      </w:r>
    </w:p>
    <w:p w14:paraId="73B1CE6C" w14:textId="77777777" w:rsidR="00EE4B4A" w:rsidRDefault="00EE4B4A" w:rsidP="00EE4B4A">
      <w:r>
        <w:t xml:space="preserve">  as.matrix() * mcoefgap_fam</w:t>
      </w:r>
    </w:p>
    <w:p w14:paraId="0748ECA4" w14:textId="77777777" w:rsidR="00EE4B4A" w:rsidRDefault="00EE4B4A" w:rsidP="00EE4B4A"/>
    <w:p w14:paraId="13AAF62B" w14:textId="642B189F" w:rsidR="00EE4B4A" w:rsidRDefault="00EE4B4A" w:rsidP="00EE4B4A">
      <w:r>
        <w:t># Women's characteristics levels at t1 * change</w:t>
      </w:r>
      <w:del w:id="42" w:author="Killewald, Alexandra" w:date="2022-02-17T15:38:00Z">
        <w:r w:rsidDel="008E7F55">
          <w:delText>'</w:delText>
        </w:r>
      </w:del>
      <w:r>
        <w:t xml:space="preserve">s in </w:t>
      </w:r>
      <w:commentRangeStart w:id="43"/>
      <w:ins w:id="44" w:author="Killewald, Alexandra" w:date="2022-02-17T15:40:00Z">
        <w:r w:rsidR="008E7F55">
          <w:t>wo</w:t>
        </w:r>
      </w:ins>
      <w:r>
        <w:t>men's</w:t>
      </w:r>
      <w:commentRangeEnd w:id="43"/>
      <w:r w:rsidR="008E7F55">
        <w:rPr>
          <w:rStyle w:val="CommentReference"/>
        </w:rPr>
        <w:commentReference w:id="43"/>
      </w:r>
      <w:r>
        <w:t xml:space="preserve"> regression coefficients from the family model</w:t>
      </w:r>
    </w:p>
    <w:p w14:paraId="20B29801" w14:textId="77777777" w:rsidR="00EE4B4A" w:rsidRDefault="00EE4B4A" w:rsidP="00EE4B4A">
      <w:r>
        <w:t xml:space="preserve">returns_women_fam_num &lt;- w_chart1[names(w_chart1) %in% c(int, marital.status, fertility)] %&gt;% </w:t>
      </w:r>
    </w:p>
    <w:p w14:paraId="7E7E23AB" w14:textId="77777777" w:rsidR="00EE4B4A" w:rsidRDefault="00EE4B4A" w:rsidP="00EE4B4A">
      <w:r>
        <w:t xml:space="preserve">  dplyr::select("(Intercept)", everything()) %&gt;%</w:t>
      </w:r>
    </w:p>
    <w:p w14:paraId="482B57FF" w14:textId="77777777" w:rsidR="00EE4B4A" w:rsidRDefault="00EE4B4A" w:rsidP="00EE4B4A">
      <w:r>
        <w:t xml:space="preserve">  as.matrix() * wcoefgap_fam</w:t>
      </w:r>
    </w:p>
    <w:p w14:paraId="41DBBBA9" w14:textId="77777777" w:rsidR="00EE4B4A" w:rsidRDefault="00EE4B4A" w:rsidP="00EE4B4A"/>
    <w:p w14:paraId="25BB1D0F" w14:textId="77777777" w:rsidR="00EE4B4A" w:rsidRDefault="00EE4B4A" w:rsidP="00EE4B4A">
      <w:r>
        <w:t># Numerator for the detailed returns component, Family model</w:t>
      </w:r>
    </w:p>
    <w:p w14:paraId="16569A0D" w14:textId="77777777" w:rsidR="00EE4B4A" w:rsidRDefault="00EE4B4A" w:rsidP="00EE4B4A">
      <w:r>
        <w:lastRenderedPageBreak/>
        <w:t>returns_num_fam &lt;- (returns_men_fam_num-returns_women_fam_num)</w:t>
      </w:r>
    </w:p>
    <w:p w14:paraId="136090C9" w14:textId="77777777" w:rsidR="00EE4B4A" w:rsidRDefault="00EE4B4A" w:rsidP="00EE4B4A">
      <w:r>
        <w:t># Scaled by the denominator (change in the gender wage gap):</w:t>
      </w:r>
    </w:p>
    <w:p w14:paraId="7A9F1B00" w14:textId="77777777" w:rsidR="00EE4B4A" w:rsidRDefault="00EE4B4A" w:rsidP="00EE4B4A">
      <w:r>
        <w:t>returns_fam &lt;- returns_num_fam/denom</w:t>
      </w:r>
    </w:p>
    <w:p w14:paraId="44DBC0BE" w14:textId="77777777" w:rsidR="00EE4B4A" w:rsidRDefault="00EE4B4A" w:rsidP="00EE4B4A"/>
    <w:p w14:paraId="3D7E08AC" w14:textId="77777777" w:rsidR="00EE4B4A" w:rsidRDefault="00EE4B4A" w:rsidP="00EE4B4A">
      <w:r>
        <w:t># INTERACTIONS COMPONENT, FAMILY MODEL</w:t>
      </w:r>
    </w:p>
    <w:p w14:paraId="271F8B8C" w14:textId="77777777" w:rsidR="00EE4B4A" w:rsidRDefault="00EE4B4A" w:rsidP="00EE4B4A">
      <w:r>
        <w:t>interaction_num_fam &lt;- (mcoefgap_fam * mchargap_fam) - (wcoefgap_fam * wchargap_fam)</w:t>
      </w:r>
    </w:p>
    <w:p w14:paraId="00394444" w14:textId="77777777" w:rsidR="00EE4B4A" w:rsidRDefault="00EE4B4A" w:rsidP="00EE4B4A">
      <w:r>
        <w:t># Scaled by the denominator (change in the gender wage gap):</w:t>
      </w:r>
    </w:p>
    <w:p w14:paraId="2FFCA657" w14:textId="77777777" w:rsidR="00EE4B4A" w:rsidRDefault="00EE4B4A" w:rsidP="00EE4B4A">
      <w:r>
        <w:t>interaction_fam &lt;- interaction_num_fam/denom</w:t>
      </w:r>
    </w:p>
    <w:p w14:paraId="0A8635F2" w14:textId="77777777" w:rsidR="00EE4B4A" w:rsidRDefault="00EE4B4A" w:rsidP="00EE4B4A"/>
    <w:p w14:paraId="59D03AB6" w14:textId="77777777" w:rsidR="00EE4B4A" w:rsidRDefault="00EE4B4A" w:rsidP="00EE4B4A">
      <w:r>
        <w:t># Groups the component from the family model into a single object</w:t>
      </w:r>
    </w:p>
    <w:p w14:paraId="246941FE" w14:textId="77777777" w:rsidR="00EE4B4A" w:rsidRDefault="00EE4B4A" w:rsidP="00EE4B4A">
      <w:r>
        <w:t>t3_fam_detailed &lt;- bind_cols(char_fam %&gt;% as.data.frame() %&gt;% rename("Characteristics Gap" = V1),</w:t>
      </w:r>
    </w:p>
    <w:p w14:paraId="751579FF" w14:textId="77777777" w:rsidR="00EE4B4A" w:rsidRDefault="00EE4B4A" w:rsidP="00EE4B4A">
      <w:r>
        <w:t xml:space="preserve">                             t(returns_fam) %&gt;% as.data.frame() %&gt;% rename("Returns" = V1),</w:t>
      </w:r>
    </w:p>
    <w:p w14:paraId="53F62BD7" w14:textId="77777777" w:rsidR="00EE4B4A" w:rsidRDefault="00EE4B4A" w:rsidP="00EE4B4A">
      <w:r>
        <w:t xml:space="preserve">                             t(interaction_fam) %&gt;% as.data.frame() %&gt;% rename("Interaction" = V1))</w:t>
      </w:r>
    </w:p>
    <w:p w14:paraId="25FCA8DB" w14:textId="77777777" w:rsidR="00EE4B4A" w:rsidRDefault="00EE4B4A" w:rsidP="00EE4B4A"/>
    <w:p w14:paraId="68E6938D" w14:textId="77777777" w:rsidR="00EE4B4A" w:rsidRDefault="00EE4B4A" w:rsidP="00EE4B4A">
      <w:r>
        <w:t xml:space="preserve"># Summarizes the detailed results for each variable group by </w:t>
      </w:r>
    </w:p>
    <w:p w14:paraId="70B778B0" w14:textId="77777777" w:rsidR="00EE4B4A" w:rsidRDefault="00EE4B4A" w:rsidP="00EE4B4A">
      <w:r>
        <w:t># summing across the relevant category</w:t>
      </w:r>
    </w:p>
    <w:p w14:paraId="499DEA6D" w14:textId="77777777" w:rsidR="00EE4B4A" w:rsidRDefault="00EE4B4A" w:rsidP="00EE4B4A">
      <w:r>
        <w:t>t3_fam_sum &lt;- t3_fam_detailed %&gt;%</w:t>
      </w:r>
    </w:p>
    <w:p w14:paraId="4A37466B" w14:textId="77777777" w:rsidR="00EE4B4A" w:rsidRDefault="00EE4B4A" w:rsidP="00EE4B4A">
      <w:r>
        <w:t xml:space="preserve">  mutate(group = case_when(rownames(.) %in% marital.status ~ "Marriage", </w:t>
      </w:r>
    </w:p>
    <w:p w14:paraId="45954326" w14:textId="77777777" w:rsidR="00EE4B4A" w:rsidRDefault="00EE4B4A" w:rsidP="00EE4B4A">
      <w:r>
        <w:t xml:space="preserve">                           rownames(.) %in% fertility ~ "Fertility",</w:t>
      </w:r>
    </w:p>
    <w:p w14:paraId="0A3DDF33" w14:textId="77777777" w:rsidR="00EE4B4A" w:rsidRDefault="00EE4B4A" w:rsidP="00EE4B4A">
      <w:r>
        <w:t xml:space="preserve">                           TRUE ~ "Intercept")) %&gt;%</w:t>
      </w:r>
    </w:p>
    <w:p w14:paraId="02A86B91" w14:textId="77777777" w:rsidR="00EE4B4A" w:rsidRDefault="00EE4B4A" w:rsidP="00EE4B4A">
      <w:r>
        <w:t xml:space="preserve">  group_by(group) %&gt;%</w:t>
      </w:r>
    </w:p>
    <w:p w14:paraId="12334A75" w14:textId="77777777" w:rsidR="00EE4B4A" w:rsidRDefault="00EE4B4A" w:rsidP="00EE4B4A">
      <w:r>
        <w:t xml:space="preserve">  summarise_each(funs(sum(., na.rm = TRUE))) %&gt;%</w:t>
      </w:r>
    </w:p>
    <w:p w14:paraId="54BC277F" w14:textId="77777777" w:rsidR="00EE4B4A" w:rsidRDefault="00EE4B4A" w:rsidP="00EE4B4A">
      <w:r>
        <w:t xml:space="preserve">  adorn_totals("row") %&gt;%</w:t>
      </w:r>
    </w:p>
    <w:p w14:paraId="51441E6F" w14:textId="77777777" w:rsidR="00EE4B4A" w:rsidRDefault="00EE4B4A" w:rsidP="00EE4B4A">
      <w:r>
        <w:t xml:space="preserve">  filter(group != "Intercept") %&gt;%</w:t>
      </w:r>
    </w:p>
    <w:p w14:paraId="3D50665C" w14:textId="77777777" w:rsidR="00EE4B4A" w:rsidRDefault="00EE4B4A" w:rsidP="00EE4B4A">
      <w:r>
        <w:t xml:space="preserve">  mutate_if(is.numeric, ~.*100) %&gt;%</w:t>
      </w:r>
    </w:p>
    <w:p w14:paraId="5073AFB0" w14:textId="77777777" w:rsidR="00EE4B4A" w:rsidRDefault="00EE4B4A" w:rsidP="00EE4B4A">
      <w:r>
        <w:t xml:space="preserve">  mutate_if(is.numeric, round, digits = 2) %&gt;% </w:t>
      </w:r>
    </w:p>
    <w:p w14:paraId="0127CBBB" w14:textId="77777777" w:rsidR="00EE4B4A" w:rsidRDefault="00EE4B4A" w:rsidP="00EE4B4A">
      <w:r>
        <w:t xml:space="preserve">  rename("Variables" = group) %&gt;%</w:t>
      </w:r>
    </w:p>
    <w:p w14:paraId="6EBF81C6" w14:textId="77777777" w:rsidR="00EE4B4A" w:rsidRDefault="00EE4B4A" w:rsidP="00EE4B4A">
      <w:r>
        <w:t xml:space="preserve">  mutate(model = "Family")</w:t>
      </w:r>
    </w:p>
    <w:p w14:paraId="43E275A7" w14:textId="77777777" w:rsidR="00EE4B4A" w:rsidRDefault="00EE4B4A" w:rsidP="00EE4B4A"/>
    <w:p w14:paraId="61C85C43" w14:textId="77777777" w:rsidR="00EE4B4A" w:rsidRDefault="00EE4B4A" w:rsidP="00EE4B4A">
      <w:r>
        <w:lastRenderedPageBreak/>
        <w:t>#******************************************************************</w:t>
      </w:r>
    </w:p>
    <w:p w14:paraId="5E8852F3" w14:textId="77777777" w:rsidR="00EE4B4A" w:rsidRDefault="00EE4B4A" w:rsidP="00EE4B4A">
      <w:r>
        <w:t># FULL MODEL</w:t>
      </w:r>
    </w:p>
    <w:p w14:paraId="2EE32199" w14:textId="77777777" w:rsidR="00EE4B4A" w:rsidRDefault="00EE4B4A" w:rsidP="00EE4B4A">
      <w:r>
        <w:t># CHARACTERISTICS CHANGE COMPONENT, FULL MODEL</w:t>
      </w:r>
    </w:p>
    <w:p w14:paraId="5A8CC4F2" w14:textId="77777777" w:rsidR="00EE4B4A" w:rsidRDefault="00EE4B4A" w:rsidP="00EE4B4A">
      <w:r>
        <w:t># Men's full coefficients at t1</w:t>
      </w:r>
    </w:p>
    <w:p w14:paraId="656C5400" w14:textId="77777777" w:rsidR="00EE4B4A" w:rsidRDefault="00EE4B4A" w:rsidP="00EE4B4A">
      <w:r>
        <w:t>m_fullcoeft1 &lt;- full.coefs %&gt;% filter(female == 0, year == cov.years[1], estimate == "coef") %&gt;%</w:t>
      </w:r>
    </w:p>
    <w:p w14:paraId="07DF66E9" w14:textId="77777777" w:rsidR="00EE4B4A" w:rsidRDefault="00EE4B4A" w:rsidP="00EE4B4A">
      <w:r>
        <w:t xml:space="preserve">  dplyr::select(-c(estimate, female, year)) %&gt;%</w:t>
      </w:r>
    </w:p>
    <w:p w14:paraId="207BA322" w14:textId="77777777" w:rsidR="00EE4B4A" w:rsidRDefault="00EE4B4A" w:rsidP="00EE4B4A">
      <w:r>
        <w:t xml:space="preserve">  t() %&gt;% as.matrix()</w:t>
      </w:r>
    </w:p>
    <w:p w14:paraId="422E0274" w14:textId="77777777" w:rsidR="00EE4B4A" w:rsidRDefault="00EE4B4A" w:rsidP="00EE4B4A"/>
    <w:p w14:paraId="7A20F155" w14:textId="77777777" w:rsidR="00EE4B4A" w:rsidRDefault="00EE4B4A" w:rsidP="00EE4B4A">
      <w:r>
        <w:t># Women's full coefficients at t1</w:t>
      </w:r>
    </w:p>
    <w:p w14:paraId="5CD737DF" w14:textId="77777777" w:rsidR="00EE4B4A" w:rsidRDefault="00EE4B4A" w:rsidP="00EE4B4A">
      <w:r>
        <w:t>w_fullcoeft1 &lt;- full.coefs %&gt;% filter(female == 1, year == cov.years[1], estimate == "coef") %&gt;%</w:t>
      </w:r>
    </w:p>
    <w:p w14:paraId="478758BA" w14:textId="77777777" w:rsidR="00EE4B4A" w:rsidRDefault="00EE4B4A" w:rsidP="00EE4B4A">
      <w:r>
        <w:t xml:space="preserve">  dplyr::select(-c(estimate, female, year)) %&gt;%</w:t>
      </w:r>
    </w:p>
    <w:p w14:paraId="2E63B4EF" w14:textId="77777777" w:rsidR="00EE4B4A" w:rsidRDefault="00EE4B4A" w:rsidP="00EE4B4A">
      <w:r>
        <w:t xml:space="preserve">  t() %&gt;% as.matrix()</w:t>
      </w:r>
    </w:p>
    <w:p w14:paraId="4220F4BD" w14:textId="77777777" w:rsidR="00EE4B4A" w:rsidRDefault="00EE4B4A" w:rsidP="00EE4B4A"/>
    <w:p w14:paraId="0559CE2E" w14:textId="77777777" w:rsidR="00EE4B4A" w:rsidRDefault="00EE4B4A" w:rsidP="00EE4B4A">
      <w:r>
        <w:t># Characteristic change among men, full characteristics</w:t>
      </w:r>
    </w:p>
    <w:p w14:paraId="6147742E" w14:textId="77777777" w:rsidR="00EE4B4A" w:rsidRDefault="00EE4B4A" w:rsidP="00EE4B4A">
      <w:r>
        <w:t xml:space="preserve">mchargap_full &lt;- mchargap[names(mchargap) %in% </w:t>
      </w:r>
    </w:p>
    <w:p w14:paraId="0D40EEC4" w14:textId="77777777" w:rsidR="00EE4B4A" w:rsidRDefault="00EE4B4A" w:rsidP="00EE4B4A">
      <w:r>
        <w:t xml:space="preserve">                            c(int, region, race, marital.status, housework, fertility,</w:t>
      </w:r>
    </w:p>
    <w:p w14:paraId="0F1497D1" w14:textId="77777777" w:rsidR="00EE4B4A" w:rsidRDefault="00EE4B4A" w:rsidP="00EE4B4A">
      <w:r>
        <w:t xml:space="preserve">                              ed, union, govt.job, exp.ft,  wrk.hrs, </w:t>
      </w:r>
    </w:p>
    <w:p w14:paraId="2410F2C3" w14:textId="77777777" w:rsidR="00EE4B4A" w:rsidRDefault="00EE4B4A" w:rsidP="00EE4B4A">
      <w:r>
        <w:t xml:space="preserve">                              tenure, occ.char, </w:t>
      </w:r>
      <w:commentRangeStart w:id="45"/>
      <w:r>
        <w:t>"occ.managers"</w:t>
      </w:r>
      <w:commentRangeEnd w:id="45"/>
      <w:r w:rsidR="00E64491">
        <w:rPr>
          <w:rStyle w:val="CommentReference"/>
        </w:rPr>
        <w:commentReference w:id="45"/>
      </w:r>
      <w:r>
        <w:t xml:space="preserve">, manuf)] %&gt;% </w:t>
      </w:r>
    </w:p>
    <w:p w14:paraId="393DE168" w14:textId="77777777" w:rsidR="00EE4B4A" w:rsidRDefault="00EE4B4A" w:rsidP="00EE4B4A">
      <w:r>
        <w:t xml:space="preserve">  dplyr::select("(Intercept)", everything()) %&gt;%</w:t>
      </w:r>
    </w:p>
    <w:p w14:paraId="15FD1FF6" w14:textId="77777777" w:rsidR="00EE4B4A" w:rsidRDefault="00EE4B4A" w:rsidP="00EE4B4A">
      <w:r>
        <w:t xml:space="preserve">  as.matrix()</w:t>
      </w:r>
    </w:p>
    <w:p w14:paraId="2ABFD74B" w14:textId="77777777" w:rsidR="00EE4B4A" w:rsidRDefault="00EE4B4A" w:rsidP="00EE4B4A"/>
    <w:p w14:paraId="1CB31132" w14:textId="77777777" w:rsidR="00EE4B4A" w:rsidRDefault="00EE4B4A" w:rsidP="00EE4B4A">
      <w:r>
        <w:t># Characteristic change among women, full characteristics</w:t>
      </w:r>
    </w:p>
    <w:p w14:paraId="1CA76071" w14:textId="77777777" w:rsidR="00EE4B4A" w:rsidRDefault="00EE4B4A" w:rsidP="00EE4B4A">
      <w:r>
        <w:t xml:space="preserve">wchargap_full &lt;- wchargap[names(wchargap) %in% </w:t>
      </w:r>
    </w:p>
    <w:p w14:paraId="5C2B8825" w14:textId="77777777" w:rsidR="00EE4B4A" w:rsidRDefault="00EE4B4A" w:rsidP="00EE4B4A">
      <w:r>
        <w:t xml:space="preserve">                            c(int, region, race, marital.status, housework, fertility,</w:t>
      </w:r>
    </w:p>
    <w:p w14:paraId="0D12DD05" w14:textId="77777777" w:rsidR="00EE4B4A" w:rsidRDefault="00EE4B4A" w:rsidP="00EE4B4A">
      <w:r>
        <w:t xml:space="preserve">                              ed, union, govt.job, exp.ft,  wrk.hrs, </w:t>
      </w:r>
    </w:p>
    <w:p w14:paraId="27B5B9AC" w14:textId="77777777" w:rsidR="00EE4B4A" w:rsidRDefault="00EE4B4A" w:rsidP="00EE4B4A">
      <w:r>
        <w:t xml:space="preserve">                              tenure,occ.char, "occ.managers", manuf)] %&gt;% </w:t>
      </w:r>
    </w:p>
    <w:p w14:paraId="01A0BF73" w14:textId="77777777" w:rsidR="00EE4B4A" w:rsidRDefault="00EE4B4A" w:rsidP="00EE4B4A">
      <w:r>
        <w:t xml:space="preserve">  dplyr::select("(Intercept)", everything()) %&gt;%</w:t>
      </w:r>
    </w:p>
    <w:p w14:paraId="0EDD4897" w14:textId="77777777" w:rsidR="00EE4B4A" w:rsidRDefault="00EE4B4A" w:rsidP="00EE4B4A">
      <w:r>
        <w:t xml:space="preserve">  as.matrix()</w:t>
      </w:r>
    </w:p>
    <w:p w14:paraId="5A3689F8" w14:textId="77777777" w:rsidR="00EE4B4A" w:rsidRDefault="00EE4B4A" w:rsidP="00EE4B4A"/>
    <w:p w14:paraId="7957CE83" w14:textId="77777777" w:rsidR="00EE4B4A" w:rsidRDefault="00EE4B4A" w:rsidP="00EE4B4A">
      <w:r>
        <w:lastRenderedPageBreak/>
        <w:t># Numerator for the detailed characteristics component, Full model</w:t>
      </w:r>
    </w:p>
    <w:p w14:paraId="389A70D3" w14:textId="77777777" w:rsidR="00EE4B4A" w:rsidRDefault="00EE4B4A" w:rsidP="00EE4B4A">
      <w:r>
        <w:t>char_num_full &lt;-  m_fullcoeft1 * t(mchargap_full) - (w_fullcoeft1 * t(wchargap_full))</w:t>
      </w:r>
    </w:p>
    <w:p w14:paraId="17E72499" w14:textId="77777777" w:rsidR="00EE4B4A" w:rsidRDefault="00EE4B4A" w:rsidP="00EE4B4A">
      <w:r>
        <w:t># Scaled by the denominator (change in the gender wage gap):</w:t>
      </w:r>
    </w:p>
    <w:p w14:paraId="1973C22C" w14:textId="77777777" w:rsidR="00EE4B4A" w:rsidRDefault="00EE4B4A" w:rsidP="00EE4B4A">
      <w:r>
        <w:t>char_full &lt;- char_num_full/denom</w:t>
      </w:r>
    </w:p>
    <w:p w14:paraId="08ECDB7E" w14:textId="77777777" w:rsidR="00EE4B4A" w:rsidRDefault="00EE4B4A" w:rsidP="00EE4B4A"/>
    <w:p w14:paraId="01AD2B85" w14:textId="77777777" w:rsidR="00EE4B4A" w:rsidRDefault="00EE4B4A" w:rsidP="00EE4B4A">
      <w:r>
        <w:t># RETURNS COMPONENT, FULL MODEL</w:t>
      </w:r>
    </w:p>
    <w:p w14:paraId="6B6B5060" w14:textId="77777777" w:rsidR="00EE4B4A" w:rsidRDefault="00EE4B4A" w:rsidP="00EE4B4A">
      <w:r>
        <w:t># Change</w:t>
      </w:r>
      <w:del w:id="46" w:author="Killewald, Alexandra" w:date="2022-02-17T16:00:00Z">
        <w:r w:rsidDel="00BF3F9D">
          <w:delText>'</w:delText>
        </w:r>
      </w:del>
      <w:r>
        <w:t>s in men's regression coefficients from the full model</w:t>
      </w:r>
    </w:p>
    <w:p w14:paraId="0EF76286" w14:textId="77777777" w:rsidR="00EE4B4A" w:rsidRDefault="00EE4B4A" w:rsidP="00EE4B4A">
      <w:r>
        <w:t xml:space="preserve">mcoefgap_full &lt;- full.coefs %&gt;% filter(female == 0, estimate == "coef", year == cov.years[2]) %&gt;% </w:t>
      </w:r>
    </w:p>
    <w:p w14:paraId="438B6B99" w14:textId="77777777" w:rsidR="00EE4B4A" w:rsidRDefault="00EE4B4A" w:rsidP="00EE4B4A">
      <w:r>
        <w:t xml:space="preserve">  dplyr::select(-c(estimate, female, year)) -</w:t>
      </w:r>
    </w:p>
    <w:p w14:paraId="56AB99E8" w14:textId="77777777" w:rsidR="00EE4B4A" w:rsidRDefault="00EE4B4A" w:rsidP="00EE4B4A">
      <w:r>
        <w:t xml:space="preserve">  full.coefs %&gt;% filter(female == 0, estimate == "coef", year == cov.years[1]) %&gt;%</w:t>
      </w:r>
    </w:p>
    <w:p w14:paraId="103C4482" w14:textId="77777777" w:rsidR="00EE4B4A" w:rsidRDefault="00EE4B4A" w:rsidP="00EE4B4A">
      <w:r>
        <w:t xml:space="preserve">  dplyr::select(-c(estimate, female, year))</w:t>
      </w:r>
    </w:p>
    <w:p w14:paraId="731CDFED" w14:textId="77777777" w:rsidR="00EE4B4A" w:rsidRDefault="00EE4B4A" w:rsidP="00EE4B4A"/>
    <w:p w14:paraId="35C789D9" w14:textId="77777777" w:rsidR="00EE4B4A" w:rsidRDefault="00EE4B4A" w:rsidP="00EE4B4A">
      <w:r>
        <w:t># Change</w:t>
      </w:r>
      <w:del w:id="47" w:author="Killewald, Alexandra" w:date="2022-02-17T16:00:00Z">
        <w:r w:rsidDel="00BF3F9D">
          <w:delText>'</w:delText>
        </w:r>
      </w:del>
      <w:r>
        <w:t>s in women's regression coefficients from the full model</w:t>
      </w:r>
    </w:p>
    <w:p w14:paraId="43002253" w14:textId="77777777" w:rsidR="00EE4B4A" w:rsidRDefault="00EE4B4A" w:rsidP="00EE4B4A">
      <w:r>
        <w:t xml:space="preserve">wcoefgap_full &lt;- full.coefs %&gt;% filter(female == 1, estimate == "coef", year == cov.years[2]) %&gt;% </w:t>
      </w:r>
    </w:p>
    <w:p w14:paraId="7731917B" w14:textId="77777777" w:rsidR="00EE4B4A" w:rsidRDefault="00EE4B4A" w:rsidP="00EE4B4A">
      <w:r>
        <w:t xml:space="preserve">  dplyr::select(-c(estimate, female, year)) -</w:t>
      </w:r>
    </w:p>
    <w:p w14:paraId="43A718E4" w14:textId="77777777" w:rsidR="00EE4B4A" w:rsidRDefault="00EE4B4A" w:rsidP="00EE4B4A">
      <w:r>
        <w:t xml:space="preserve">  full.coefs %&gt;% filter(female == 1,  estimate == "coef", year == cov.years[1]) %&gt;% </w:t>
      </w:r>
    </w:p>
    <w:p w14:paraId="7C72AA62" w14:textId="77777777" w:rsidR="00EE4B4A" w:rsidRDefault="00EE4B4A" w:rsidP="00EE4B4A">
      <w:r>
        <w:t xml:space="preserve">  dplyr::select(-c(estimate, female, year))</w:t>
      </w:r>
    </w:p>
    <w:p w14:paraId="55FF5D59" w14:textId="77777777" w:rsidR="00EE4B4A" w:rsidRDefault="00EE4B4A" w:rsidP="00EE4B4A"/>
    <w:p w14:paraId="40AD00F7" w14:textId="77777777" w:rsidR="00EE4B4A" w:rsidRDefault="00EE4B4A" w:rsidP="00EE4B4A">
      <w:r>
        <w:t># Men's characteristics levels at t1 * change</w:t>
      </w:r>
      <w:del w:id="48" w:author="Killewald, Alexandra" w:date="2022-02-17T16:01:00Z">
        <w:r w:rsidDel="00BF3F9D">
          <w:delText>'</w:delText>
        </w:r>
      </w:del>
      <w:r>
        <w:t>s in men's regression coefficients from the full model</w:t>
      </w:r>
    </w:p>
    <w:p w14:paraId="480AD135" w14:textId="77777777" w:rsidR="00EE4B4A" w:rsidRDefault="00EE4B4A" w:rsidP="00EE4B4A">
      <w:r>
        <w:t xml:space="preserve">returns_men_full_num &lt;- m_chart1[names(m_chart1) %in% </w:t>
      </w:r>
    </w:p>
    <w:p w14:paraId="6208B10C" w14:textId="77777777" w:rsidR="00EE4B4A" w:rsidRDefault="00EE4B4A" w:rsidP="00EE4B4A">
      <w:r>
        <w:t xml:space="preserve">                                   c(int, region, race, marital.status, housework, fertility,</w:t>
      </w:r>
    </w:p>
    <w:p w14:paraId="027D0E8D" w14:textId="77777777" w:rsidR="00EE4B4A" w:rsidRDefault="00EE4B4A" w:rsidP="00EE4B4A">
      <w:r>
        <w:t xml:space="preserve">                                     ed, union, govt.job, exp.ft,  wrk.hrs, </w:t>
      </w:r>
    </w:p>
    <w:p w14:paraId="12A3EE00" w14:textId="77777777" w:rsidR="00EE4B4A" w:rsidRDefault="00EE4B4A" w:rsidP="00EE4B4A">
      <w:r>
        <w:t xml:space="preserve">                                     tenure, occ.char, "occ.managers", manuf)] %&gt;% </w:t>
      </w:r>
    </w:p>
    <w:p w14:paraId="35EE2103" w14:textId="77777777" w:rsidR="00EE4B4A" w:rsidRDefault="00EE4B4A" w:rsidP="00EE4B4A">
      <w:r>
        <w:t xml:space="preserve">  dplyr::select("(Intercept)", everything()) %&gt;%</w:t>
      </w:r>
    </w:p>
    <w:p w14:paraId="0B75449D" w14:textId="77777777" w:rsidR="00EE4B4A" w:rsidRDefault="00EE4B4A" w:rsidP="00EE4B4A">
      <w:r>
        <w:t xml:space="preserve">  as.matrix() * mcoefgap_full</w:t>
      </w:r>
    </w:p>
    <w:p w14:paraId="2CD5EA51" w14:textId="77777777" w:rsidR="00EE4B4A" w:rsidRDefault="00EE4B4A" w:rsidP="00EE4B4A"/>
    <w:p w14:paraId="258AF082" w14:textId="77777777" w:rsidR="00EE4B4A" w:rsidRDefault="00EE4B4A" w:rsidP="00EE4B4A">
      <w:r>
        <w:t># Women's characteristics levels at t1 * change</w:t>
      </w:r>
      <w:del w:id="49" w:author="Killewald, Alexandra" w:date="2022-02-17T16:01:00Z">
        <w:r w:rsidDel="00BF3F9D">
          <w:delText>'</w:delText>
        </w:r>
      </w:del>
      <w:r>
        <w:t>s in women's regression coefficients from the full model</w:t>
      </w:r>
    </w:p>
    <w:p w14:paraId="5E395EDA" w14:textId="77777777" w:rsidR="00EE4B4A" w:rsidRDefault="00EE4B4A" w:rsidP="00EE4B4A">
      <w:r>
        <w:t xml:space="preserve">returns_women_full_num &lt;- w_chart1[names(w_chart1) %in% </w:t>
      </w:r>
    </w:p>
    <w:p w14:paraId="59F8B0CD" w14:textId="77777777" w:rsidR="00EE4B4A" w:rsidRDefault="00EE4B4A" w:rsidP="00EE4B4A">
      <w:r>
        <w:t xml:space="preserve">                                     c(int, region, race, marital.status, housework, fertility,</w:t>
      </w:r>
    </w:p>
    <w:p w14:paraId="34A39FFC" w14:textId="77777777" w:rsidR="00EE4B4A" w:rsidRDefault="00EE4B4A" w:rsidP="00EE4B4A">
      <w:r>
        <w:lastRenderedPageBreak/>
        <w:t xml:space="preserve">                                       ed, union, govt.job, exp.ft,  wrk.hrs, </w:t>
      </w:r>
    </w:p>
    <w:p w14:paraId="043D5586" w14:textId="77777777" w:rsidR="00EE4B4A" w:rsidRDefault="00EE4B4A" w:rsidP="00EE4B4A">
      <w:r>
        <w:t xml:space="preserve">                                       tenure, occ.char, "occ.managers", manuf)] %&gt;% </w:t>
      </w:r>
    </w:p>
    <w:p w14:paraId="4006BA64" w14:textId="77777777" w:rsidR="00EE4B4A" w:rsidRDefault="00EE4B4A" w:rsidP="00EE4B4A">
      <w:r>
        <w:t xml:space="preserve">  dplyr::select("(Intercept)", everything()) %&gt;%</w:t>
      </w:r>
    </w:p>
    <w:p w14:paraId="5D295775" w14:textId="77777777" w:rsidR="00EE4B4A" w:rsidRDefault="00EE4B4A" w:rsidP="00EE4B4A">
      <w:r>
        <w:t xml:space="preserve">  as.matrix() * wcoefgap_full</w:t>
      </w:r>
    </w:p>
    <w:p w14:paraId="160D0823" w14:textId="77777777" w:rsidR="00EE4B4A" w:rsidRDefault="00EE4B4A" w:rsidP="00EE4B4A"/>
    <w:p w14:paraId="0CFDD805" w14:textId="77777777" w:rsidR="00EE4B4A" w:rsidRDefault="00EE4B4A" w:rsidP="00EE4B4A">
      <w:r>
        <w:t># Numerator for the detailed returns component, Full model</w:t>
      </w:r>
    </w:p>
    <w:p w14:paraId="0154FF3A" w14:textId="77777777" w:rsidR="00EE4B4A" w:rsidRDefault="00EE4B4A" w:rsidP="00EE4B4A">
      <w:r>
        <w:t>returns_num_full &lt;- (returns_men_full_num-returns_women_full_num)</w:t>
      </w:r>
    </w:p>
    <w:p w14:paraId="34D00B85" w14:textId="77777777" w:rsidR="00EE4B4A" w:rsidRDefault="00EE4B4A" w:rsidP="00EE4B4A">
      <w:r>
        <w:t># Scaled by the denominator (change in the gender wage gap):</w:t>
      </w:r>
    </w:p>
    <w:p w14:paraId="2C56B0AE" w14:textId="77777777" w:rsidR="00EE4B4A" w:rsidRDefault="00EE4B4A" w:rsidP="00EE4B4A">
      <w:r>
        <w:t>returns_full &lt;- returns_num_full/denom</w:t>
      </w:r>
    </w:p>
    <w:p w14:paraId="14C4CD81" w14:textId="77777777" w:rsidR="00EE4B4A" w:rsidRDefault="00EE4B4A" w:rsidP="00EE4B4A"/>
    <w:p w14:paraId="5D0C983A" w14:textId="77777777" w:rsidR="00EE4B4A" w:rsidRDefault="00EE4B4A" w:rsidP="00EE4B4A">
      <w:r>
        <w:t># INTERACTIONS COMPONENT, FULL MODEL</w:t>
      </w:r>
    </w:p>
    <w:p w14:paraId="4738E0C5" w14:textId="77777777" w:rsidR="00EE4B4A" w:rsidRDefault="00EE4B4A" w:rsidP="00EE4B4A">
      <w:r>
        <w:t>interaction_num_full &lt;- (mcoefgap_full * mchargap_full) - (wcoefgap_full * wchargap_full)</w:t>
      </w:r>
    </w:p>
    <w:p w14:paraId="6C13B2BD" w14:textId="77777777" w:rsidR="00EE4B4A" w:rsidRDefault="00EE4B4A" w:rsidP="00EE4B4A">
      <w:r>
        <w:t># Scaled by the denominator (change in the gender wage gap):</w:t>
      </w:r>
    </w:p>
    <w:p w14:paraId="4ABD004F" w14:textId="77777777" w:rsidR="00EE4B4A" w:rsidRDefault="00EE4B4A" w:rsidP="00EE4B4A">
      <w:r>
        <w:t>interaction_full &lt;- interaction_num_full/denom</w:t>
      </w:r>
    </w:p>
    <w:p w14:paraId="4FC1B615" w14:textId="77777777" w:rsidR="00EE4B4A" w:rsidRDefault="00EE4B4A" w:rsidP="00EE4B4A"/>
    <w:p w14:paraId="5573263C" w14:textId="15D08B4D" w:rsidR="00EE4B4A" w:rsidRDefault="00EE4B4A" w:rsidP="00EE4B4A">
      <w:r>
        <w:t xml:space="preserve"># Groups the component from the </w:t>
      </w:r>
      <w:commentRangeStart w:id="50"/>
      <w:del w:id="51" w:author="Killewald, Alexandra" w:date="2022-02-17T16:02:00Z">
        <w:r w:rsidDel="00BF3F9D">
          <w:delText xml:space="preserve">family </w:delText>
        </w:r>
      </w:del>
      <w:ins w:id="52" w:author="Killewald, Alexandra" w:date="2022-02-17T16:02:00Z">
        <w:r w:rsidR="00BF3F9D">
          <w:t>full</w:t>
        </w:r>
        <w:r w:rsidR="00BF3F9D">
          <w:t xml:space="preserve"> </w:t>
        </w:r>
        <w:commentRangeEnd w:id="50"/>
        <w:r w:rsidR="00BF3F9D">
          <w:rPr>
            <w:rStyle w:val="CommentReference"/>
          </w:rPr>
          <w:commentReference w:id="50"/>
        </w:r>
      </w:ins>
      <w:r>
        <w:t>model into a single object</w:t>
      </w:r>
    </w:p>
    <w:p w14:paraId="3D8EA723" w14:textId="77777777" w:rsidR="00EE4B4A" w:rsidRDefault="00EE4B4A" w:rsidP="00EE4B4A">
      <w:r>
        <w:t>t3_full_detailed &lt;- bind_cols(char_full %&gt;% as.data.frame() %&gt;% rename("Characteristics Gap" = V1),</w:t>
      </w:r>
    </w:p>
    <w:p w14:paraId="24AEAD4D" w14:textId="77777777" w:rsidR="00EE4B4A" w:rsidRDefault="00EE4B4A" w:rsidP="00EE4B4A">
      <w:r>
        <w:t xml:space="preserve">                              t(returns_full) %&gt;% as.data.frame() %&gt;% rename("Returns" = V1),</w:t>
      </w:r>
    </w:p>
    <w:p w14:paraId="5C3B36AB" w14:textId="77777777" w:rsidR="00EE4B4A" w:rsidRDefault="00EE4B4A" w:rsidP="00EE4B4A">
      <w:r>
        <w:t xml:space="preserve">                              t(interaction_full) %&gt;% as.data.frame() %&gt;% rename("Interaction" = V1))</w:t>
      </w:r>
    </w:p>
    <w:p w14:paraId="66AD13D6" w14:textId="77777777" w:rsidR="00EE4B4A" w:rsidRDefault="00EE4B4A" w:rsidP="00EE4B4A"/>
    <w:p w14:paraId="18DEF128" w14:textId="77777777" w:rsidR="00EE4B4A" w:rsidRDefault="00EE4B4A" w:rsidP="00EE4B4A">
      <w:r>
        <w:t xml:space="preserve"># Summarizes the detailed results for each variable group by </w:t>
      </w:r>
    </w:p>
    <w:p w14:paraId="3BD63B09" w14:textId="77777777" w:rsidR="00EE4B4A" w:rsidRDefault="00EE4B4A" w:rsidP="00EE4B4A">
      <w:r>
        <w:t># summing across the relevant category</w:t>
      </w:r>
    </w:p>
    <w:p w14:paraId="24A3A841" w14:textId="77777777" w:rsidR="00EE4B4A" w:rsidRDefault="00EE4B4A" w:rsidP="00EE4B4A">
      <w:r>
        <w:t>t3_full &lt;- t3_full_detailed %&gt;%</w:t>
      </w:r>
    </w:p>
    <w:p w14:paraId="357A933D" w14:textId="77777777" w:rsidR="00EE4B4A" w:rsidRDefault="00EE4B4A" w:rsidP="00EE4B4A">
      <w:r>
        <w:t xml:space="preserve">  mutate(group = case_when(rownames(.) %in% marital.status ~ "Marital Status", </w:t>
      </w:r>
    </w:p>
    <w:p w14:paraId="3A6F6BE5" w14:textId="77777777" w:rsidR="00EE4B4A" w:rsidRDefault="00EE4B4A" w:rsidP="00EE4B4A">
      <w:r>
        <w:t xml:space="preserve">                           rownames(.) %in% fertility ~ "Fertility",</w:t>
      </w:r>
    </w:p>
    <w:p w14:paraId="5F8AF6C6" w14:textId="77777777" w:rsidR="00EE4B4A" w:rsidRDefault="00EE4B4A" w:rsidP="00EE4B4A">
      <w:r>
        <w:t xml:space="preserve">                           rownames(.) %in% c(race, region) ~ "Demographic", </w:t>
      </w:r>
    </w:p>
    <w:p w14:paraId="7129E7D0" w14:textId="77777777" w:rsidR="00EE4B4A" w:rsidRDefault="00EE4B4A" w:rsidP="00EE4B4A">
      <w:r>
        <w:t xml:space="preserve">                           rownames(.) %in% housework ~ "Housework",</w:t>
      </w:r>
    </w:p>
    <w:p w14:paraId="6FAF0741" w14:textId="77777777" w:rsidR="00EE4B4A" w:rsidRDefault="00EE4B4A" w:rsidP="00EE4B4A">
      <w:r>
        <w:t xml:space="preserve">                           rownames(.) %in% ed ~ "Education",</w:t>
      </w:r>
    </w:p>
    <w:p w14:paraId="28B629A6" w14:textId="77777777" w:rsidR="00EE4B4A" w:rsidRDefault="00EE4B4A" w:rsidP="00EE4B4A">
      <w:r>
        <w:t xml:space="preserve">                           rownames(.) %in% int ~ "Intercept",</w:t>
      </w:r>
    </w:p>
    <w:p w14:paraId="6F688178" w14:textId="77777777" w:rsidR="00EE4B4A" w:rsidRDefault="00EE4B4A" w:rsidP="00EE4B4A">
      <w:r>
        <w:lastRenderedPageBreak/>
        <w:t xml:space="preserve">                           TRUE ~ "Job Traits")) %&gt;%</w:t>
      </w:r>
    </w:p>
    <w:p w14:paraId="173BD354" w14:textId="77777777" w:rsidR="00EE4B4A" w:rsidRDefault="00EE4B4A" w:rsidP="00EE4B4A">
      <w:r>
        <w:t xml:space="preserve">  group_by(group) %&gt;%</w:t>
      </w:r>
    </w:p>
    <w:p w14:paraId="6D27055F" w14:textId="77777777" w:rsidR="00EE4B4A" w:rsidRDefault="00EE4B4A" w:rsidP="00EE4B4A">
      <w:r>
        <w:t xml:space="preserve">  summarise_each(funs(sum(., na.rm = TRUE))) %&gt;%</w:t>
      </w:r>
    </w:p>
    <w:p w14:paraId="0D05EEC6" w14:textId="77777777" w:rsidR="00EE4B4A" w:rsidRDefault="00EE4B4A" w:rsidP="00EE4B4A">
      <w:r>
        <w:t xml:space="preserve">  adorn_totals("row") %&gt;%</w:t>
      </w:r>
    </w:p>
    <w:p w14:paraId="37A5CCB7" w14:textId="77777777" w:rsidR="00EE4B4A" w:rsidRDefault="00EE4B4A" w:rsidP="00EE4B4A">
      <w:r>
        <w:t xml:space="preserve">  filter(group != "Intercept") %&gt;%</w:t>
      </w:r>
    </w:p>
    <w:p w14:paraId="6EAB5774" w14:textId="77777777" w:rsidR="00EE4B4A" w:rsidRDefault="00EE4B4A" w:rsidP="00EE4B4A">
      <w:r>
        <w:t xml:space="preserve">  mutate_if(is.numeric, ~.*100) %&gt;%</w:t>
      </w:r>
    </w:p>
    <w:p w14:paraId="3E46E837" w14:textId="77777777" w:rsidR="00EE4B4A" w:rsidRDefault="00EE4B4A" w:rsidP="00EE4B4A">
      <w:r>
        <w:t xml:space="preserve">  mutate_if(is.numeric, round, digits = 2) %&gt;% </w:t>
      </w:r>
    </w:p>
    <w:p w14:paraId="41474F30" w14:textId="77777777" w:rsidR="00EE4B4A" w:rsidRDefault="00EE4B4A" w:rsidP="00EE4B4A">
      <w:r>
        <w:t xml:space="preserve">  rename("Variables" = group)</w:t>
      </w:r>
    </w:p>
    <w:p w14:paraId="67B5A9AB" w14:textId="77777777" w:rsidR="00EE4B4A" w:rsidRDefault="00EE4B4A" w:rsidP="00EE4B4A"/>
    <w:p w14:paraId="3F3AFF08" w14:textId="77777777" w:rsidR="00EE4B4A" w:rsidRDefault="00EE4B4A" w:rsidP="00EE4B4A">
      <w:r>
        <w:t># Summarizes the detailed results distinguishing role of family variables from other variables</w:t>
      </w:r>
    </w:p>
    <w:p w14:paraId="55569DB0" w14:textId="77777777" w:rsidR="00EE4B4A" w:rsidRDefault="00EE4B4A" w:rsidP="00EE4B4A">
      <w:r>
        <w:t>t3_full_sum &lt;- t3_full %&gt;%</w:t>
      </w:r>
    </w:p>
    <w:p w14:paraId="76EC4339" w14:textId="77777777" w:rsidR="00EE4B4A" w:rsidRDefault="00EE4B4A" w:rsidP="00EE4B4A">
      <w:r>
        <w:t xml:space="preserve">  mutate(vargroup = case_when(Variables %in% c("Marital Status", "Fertility", "Housework") ~ "Sum, Family",</w:t>
      </w:r>
    </w:p>
    <w:p w14:paraId="60DBDD30" w14:textId="77777777" w:rsidR="00EE4B4A" w:rsidRDefault="00EE4B4A" w:rsidP="00EE4B4A">
      <w:r>
        <w:t xml:space="preserve">                              TRUE ~ "Other")) %&gt;%</w:t>
      </w:r>
    </w:p>
    <w:p w14:paraId="6DC16176" w14:textId="77777777" w:rsidR="00EE4B4A" w:rsidRDefault="00EE4B4A" w:rsidP="00EE4B4A">
      <w:r>
        <w:t xml:space="preserve">  group_by(vargroup) %&gt;% </w:t>
      </w:r>
    </w:p>
    <w:p w14:paraId="2EC4E2B4" w14:textId="77777777" w:rsidR="00EE4B4A" w:rsidRDefault="00EE4B4A" w:rsidP="00EE4B4A">
      <w:r>
        <w:t xml:space="preserve">  summarise_if(is.numeric, sum) %&gt;%</w:t>
      </w:r>
    </w:p>
    <w:p w14:paraId="5239F087" w14:textId="77777777" w:rsidR="00EE4B4A" w:rsidRDefault="00EE4B4A" w:rsidP="00EE4B4A">
      <w:r>
        <w:t xml:space="preserve">  filter(vargroup != "Other") %&gt;%</w:t>
      </w:r>
    </w:p>
    <w:p w14:paraId="13CD3C6B" w14:textId="77777777" w:rsidR="00EE4B4A" w:rsidRDefault="00EE4B4A" w:rsidP="00EE4B4A">
      <w:r>
        <w:t xml:space="preserve">  rename("Variables" = vargroup) %&gt;%</w:t>
      </w:r>
    </w:p>
    <w:p w14:paraId="43939263" w14:textId="77777777" w:rsidR="00EE4B4A" w:rsidRDefault="00EE4B4A" w:rsidP="00EE4B4A">
      <w:r>
        <w:t xml:space="preserve">  bind_rows(t3_full, .) %&gt;%</w:t>
      </w:r>
    </w:p>
    <w:p w14:paraId="0F63BEAD" w14:textId="77777777" w:rsidR="00EE4B4A" w:rsidRDefault="00EE4B4A" w:rsidP="00EE4B4A">
      <w:r>
        <w:t xml:space="preserve">  mutate(model = "Full")</w:t>
      </w:r>
    </w:p>
    <w:p w14:paraId="0096BD1B" w14:textId="77777777" w:rsidR="00EE4B4A" w:rsidRDefault="00EE4B4A" w:rsidP="00EE4B4A"/>
    <w:p w14:paraId="31E16883" w14:textId="77777777" w:rsidR="00EE4B4A" w:rsidRDefault="00EE4B4A" w:rsidP="00EE4B4A">
      <w:r>
        <w:t xml:space="preserve"># Combining the summarised results from all components across both models </w:t>
      </w:r>
    </w:p>
    <w:p w14:paraId="2F7329CE" w14:textId="77777777" w:rsidR="00EE4B4A" w:rsidRDefault="00EE4B4A" w:rsidP="00EE4B4A">
      <w:r>
        <w:t>t3_allcomponents &lt;- bind_rows(t3_fam_sum, t3_full_sum)</w:t>
      </w:r>
    </w:p>
    <w:p w14:paraId="70179C5C" w14:textId="77777777" w:rsidR="00EE4B4A" w:rsidRDefault="00EE4B4A" w:rsidP="00EE4B4A"/>
    <w:p w14:paraId="54D679C8" w14:textId="77777777" w:rsidR="00EE4B4A" w:rsidRDefault="00EE4B4A" w:rsidP="00EE4B4A">
      <w:r>
        <w:t>#********************************************************************</w:t>
      </w:r>
    </w:p>
    <w:p w14:paraId="430AD5BB" w14:textId="77777777" w:rsidR="00EE4B4A" w:rsidRDefault="00EE4B4A" w:rsidP="00EE4B4A">
      <w:r>
        <w:t># TABLE A2: DETAILED DECOMPOSITION SHOWING CONTRIBUTIONS OF CHANGING</w:t>
      </w:r>
    </w:p>
    <w:p w14:paraId="11B64C3D" w14:textId="77777777" w:rsidR="00EE4B4A" w:rsidRDefault="00EE4B4A" w:rsidP="00EE4B4A">
      <w:r>
        <w:t># CHARACTERISTICS, RETURNS, AND INTERACTIONS TO THE CHANGING WAGE GAP</w:t>
      </w:r>
    </w:p>
    <w:p w14:paraId="199789D1" w14:textId="77777777" w:rsidR="00EE4B4A" w:rsidRDefault="00EE4B4A" w:rsidP="00EE4B4A">
      <w:r>
        <w:t>#********************************************************************</w:t>
      </w:r>
    </w:p>
    <w:p w14:paraId="658EDF9B" w14:textId="77777777" w:rsidR="00EE4B4A" w:rsidRDefault="00EE4B4A" w:rsidP="00EE4B4A"/>
    <w:p w14:paraId="35251E7E" w14:textId="77777777" w:rsidR="00EE4B4A" w:rsidRDefault="00EE4B4A" w:rsidP="00EE4B4A">
      <w:r>
        <w:lastRenderedPageBreak/>
        <w:t xml:space="preserve">knitr::kable(t3_allcomponents %&gt;% dplyr::select(-model), booktabs = T, format = "latex", </w:t>
      </w:r>
    </w:p>
    <w:p w14:paraId="6C0F91CD" w14:textId="77777777" w:rsidR="00EE4B4A" w:rsidRDefault="00EE4B4A" w:rsidP="00EE4B4A">
      <w:r>
        <w:t xml:space="preserve">             caption = "Decomposition, Change in Gender Pay Gap") %&gt;%</w:t>
      </w:r>
    </w:p>
    <w:p w14:paraId="2C5950FF" w14:textId="77777777" w:rsidR="00EE4B4A" w:rsidRDefault="00EE4B4A" w:rsidP="00EE4B4A">
      <w:r>
        <w:t xml:space="preserve">  pack_rows("Family Model", 1, 3, bold = T) %&gt;% pack_rows("Full Model", 4, 11, bold = T)</w:t>
      </w:r>
    </w:p>
    <w:p w14:paraId="79851349" w14:textId="77777777" w:rsidR="00EE4B4A" w:rsidRDefault="00EE4B4A" w:rsidP="00EE4B4A"/>
    <w:p w14:paraId="0141D0C2" w14:textId="77777777" w:rsidR="00EE4B4A" w:rsidRDefault="00EE4B4A" w:rsidP="00EE4B4A">
      <w:r>
        <w:t>#******************************************************************</w:t>
      </w:r>
    </w:p>
    <w:p w14:paraId="54F2520E" w14:textId="77777777" w:rsidR="00EE4B4A" w:rsidRDefault="00EE4B4A" w:rsidP="00EE4B4A">
      <w:r>
        <w:t xml:space="preserve"># THIS SECTION DECOMPOSES CHANGES OVER TIME AMONG MEN AND WOMEN </w:t>
      </w:r>
    </w:p>
    <w:p w14:paraId="6F42CA09" w14:textId="77777777" w:rsidR="00EE4B4A" w:rsidRDefault="00EE4B4A" w:rsidP="00EE4B4A">
      <w:r>
        <w:t>#******************************************************************</w:t>
      </w:r>
    </w:p>
    <w:p w14:paraId="704DB699" w14:textId="77777777" w:rsidR="00EE4B4A" w:rsidRDefault="00EE4B4A" w:rsidP="00EE4B4A">
      <w:r>
        <w:t># We compute each decomposition component (changing characteristics,</w:t>
      </w:r>
    </w:p>
    <w:p w14:paraId="70630B2F" w14:textId="77777777" w:rsidR="00EE4B4A" w:rsidRDefault="00EE4B4A" w:rsidP="00EE4B4A">
      <w:r>
        <w:t># returns, and interactions) for each group, for each model</w:t>
      </w:r>
    </w:p>
    <w:p w14:paraId="22B0F0CE" w14:textId="77777777" w:rsidR="00EE4B4A" w:rsidRDefault="00EE4B4A" w:rsidP="00EE4B4A"/>
    <w:p w14:paraId="7912C382" w14:textId="77777777" w:rsidR="00EE4B4A" w:rsidRDefault="00EE4B4A" w:rsidP="00EE4B4A">
      <w:r>
        <w:t>#******************************************************************</w:t>
      </w:r>
    </w:p>
    <w:p w14:paraId="5FE346AA" w14:textId="77777777" w:rsidR="00EE4B4A" w:rsidRDefault="00EE4B4A" w:rsidP="00EE4B4A">
      <w:r>
        <w:t># FAMILY MODEL</w:t>
      </w:r>
    </w:p>
    <w:p w14:paraId="2D1ACC17" w14:textId="77777777" w:rsidR="00EE4B4A" w:rsidRDefault="00EE4B4A" w:rsidP="00EE4B4A">
      <w:r>
        <w:t># CHANGING CHARACTERISTICS BY SEX</w:t>
      </w:r>
    </w:p>
    <w:p w14:paraId="78144A25" w14:textId="77777777" w:rsidR="00EE4B4A" w:rsidRDefault="00EE4B4A" w:rsidP="00EE4B4A">
      <w:r>
        <w:t># Changing coefficients for men, family model</w:t>
      </w:r>
    </w:p>
    <w:p w14:paraId="3D6D6BB2" w14:textId="77777777" w:rsidR="00EE4B4A" w:rsidRDefault="00EE4B4A" w:rsidP="00EE4B4A">
      <w:commentRangeStart w:id="53"/>
      <w:r>
        <w:t xml:space="preserve">m_famcoeft1 </w:t>
      </w:r>
      <w:commentRangeEnd w:id="53"/>
      <w:r w:rsidR="00BF3F9D">
        <w:rPr>
          <w:rStyle w:val="CommentReference"/>
        </w:rPr>
        <w:commentReference w:id="53"/>
      </w:r>
      <w:r>
        <w:t>&lt;- fam.coefs %&gt;% filter(female == 0, year == cov.years[1], estimate == "coef") %&gt;%</w:t>
      </w:r>
    </w:p>
    <w:p w14:paraId="29C9680D" w14:textId="77777777" w:rsidR="00EE4B4A" w:rsidRDefault="00EE4B4A" w:rsidP="00EE4B4A">
      <w:r>
        <w:t xml:space="preserve">  dplyr::select(-c(estimate, female, year)) %&gt;%</w:t>
      </w:r>
    </w:p>
    <w:p w14:paraId="2EA99324" w14:textId="77777777" w:rsidR="00EE4B4A" w:rsidRDefault="00EE4B4A" w:rsidP="00EE4B4A">
      <w:r>
        <w:t xml:space="preserve">  t() %&gt;% as.matrix()</w:t>
      </w:r>
    </w:p>
    <w:p w14:paraId="3A7E8C71" w14:textId="77777777" w:rsidR="00EE4B4A" w:rsidRDefault="00EE4B4A" w:rsidP="00EE4B4A"/>
    <w:p w14:paraId="23DEA604" w14:textId="77777777" w:rsidR="00EE4B4A" w:rsidRDefault="00EE4B4A" w:rsidP="00EE4B4A">
      <w:r>
        <w:t># Changing family characteristics for men</w:t>
      </w:r>
    </w:p>
    <w:p w14:paraId="2F93AE90" w14:textId="77777777" w:rsidR="00EE4B4A" w:rsidRDefault="00EE4B4A" w:rsidP="00EE4B4A">
      <w:r>
        <w:t xml:space="preserve">mchargap_fam &lt;- mchargap[names(mchargap) %in% c(int, marital.status, fertility)] %&gt;% </w:t>
      </w:r>
    </w:p>
    <w:p w14:paraId="4F9C8C40" w14:textId="77777777" w:rsidR="00EE4B4A" w:rsidRDefault="00EE4B4A" w:rsidP="00EE4B4A">
      <w:r>
        <w:t xml:space="preserve">  dplyr::select("(Intercept)", everything()) %&gt;%</w:t>
      </w:r>
    </w:p>
    <w:p w14:paraId="43BD4718" w14:textId="77777777" w:rsidR="00EE4B4A" w:rsidRDefault="00EE4B4A" w:rsidP="00EE4B4A">
      <w:r>
        <w:t xml:space="preserve">  as.matrix()</w:t>
      </w:r>
    </w:p>
    <w:p w14:paraId="4F5D475F" w14:textId="77777777" w:rsidR="00EE4B4A" w:rsidRDefault="00EE4B4A" w:rsidP="00EE4B4A"/>
    <w:p w14:paraId="4887F7AE" w14:textId="77777777" w:rsidR="00EE4B4A" w:rsidRDefault="00EE4B4A" w:rsidP="00EE4B4A">
      <w:r>
        <w:t># Numerator for the detailed characteristics change component among men, Family model</w:t>
      </w:r>
    </w:p>
    <w:p w14:paraId="2335A4D5" w14:textId="77777777" w:rsidR="00EE4B4A" w:rsidRDefault="00EE4B4A" w:rsidP="00EE4B4A">
      <w:r>
        <w:t xml:space="preserve">mchar_num_fam &lt;-  m_famcoeft1 * t(mchargap_fam) </w:t>
      </w:r>
    </w:p>
    <w:p w14:paraId="5C0131F4" w14:textId="77777777" w:rsidR="00EE4B4A" w:rsidRDefault="00EE4B4A" w:rsidP="00EE4B4A">
      <w:r>
        <w:t># Scaled by changes in the gender wage gap</w:t>
      </w:r>
    </w:p>
    <w:p w14:paraId="34E64EC9" w14:textId="77777777" w:rsidR="00EE4B4A" w:rsidRDefault="00EE4B4A" w:rsidP="00EE4B4A">
      <w:r>
        <w:t>char_men_fam &lt;- mchar_num_fam/denom</w:t>
      </w:r>
    </w:p>
    <w:p w14:paraId="02693324" w14:textId="77777777" w:rsidR="00EE4B4A" w:rsidRDefault="00EE4B4A" w:rsidP="00EE4B4A"/>
    <w:p w14:paraId="18DB8F72" w14:textId="77777777" w:rsidR="00EE4B4A" w:rsidRDefault="00EE4B4A" w:rsidP="00EE4B4A">
      <w:r>
        <w:t># Changing coefficients</w:t>
      </w:r>
      <w:del w:id="54" w:author="Killewald, Alexandra" w:date="2022-02-17T16:07:00Z">
        <w:r w:rsidDel="00BF3F9D">
          <w:delText>s</w:delText>
        </w:r>
      </w:del>
      <w:r>
        <w:t xml:space="preserve"> for women, family model</w:t>
      </w:r>
    </w:p>
    <w:p w14:paraId="3A1AD811" w14:textId="77777777" w:rsidR="00EE4B4A" w:rsidRDefault="00EE4B4A" w:rsidP="00EE4B4A">
      <w:r>
        <w:lastRenderedPageBreak/>
        <w:t>w_famcoeft1 &lt;- fam.coefs %&gt;% filter(female == 1, year == cov.years[1], estimate == "coef") %&gt;%</w:t>
      </w:r>
    </w:p>
    <w:p w14:paraId="32DFD1E1" w14:textId="77777777" w:rsidR="00EE4B4A" w:rsidRDefault="00EE4B4A" w:rsidP="00EE4B4A">
      <w:r>
        <w:t xml:space="preserve">  dplyr::select(-c(estimate, female, year)) %&gt;%</w:t>
      </w:r>
    </w:p>
    <w:p w14:paraId="4F836613" w14:textId="77777777" w:rsidR="00EE4B4A" w:rsidRDefault="00EE4B4A" w:rsidP="00EE4B4A">
      <w:r>
        <w:t xml:space="preserve">  t() %&gt;% as.matrix()</w:t>
      </w:r>
    </w:p>
    <w:p w14:paraId="7EEFCFB9" w14:textId="77777777" w:rsidR="00EE4B4A" w:rsidRDefault="00EE4B4A" w:rsidP="00EE4B4A"/>
    <w:p w14:paraId="5100F0D4" w14:textId="77777777" w:rsidR="00EE4B4A" w:rsidRDefault="00EE4B4A" w:rsidP="00EE4B4A">
      <w:r>
        <w:t># Changing family characteristics for women</w:t>
      </w:r>
    </w:p>
    <w:p w14:paraId="2C23E256" w14:textId="77777777" w:rsidR="00EE4B4A" w:rsidRDefault="00EE4B4A" w:rsidP="00EE4B4A">
      <w:r>
        <w:t xml:space="preserve">wchargap_fam &lt;- wchargap[names(wchargap) %in% c(int, marital.status, fertility)] %&gt;% </w:t>
      </w:r>
    </w:p>
    <w:p w14:paraId="77AED79A" w14:textId="77777777" w:rsidR="00EE4B4A" w:rsidRDefault="00EE4B4A" w:rsidP="00EE4B4A">
      <w:r>
        <w:t xml:space="preserve">  dplyr::select("(Intercept)", everything()) %&gt;%</w:t>
      </w:r>
    </w:p>
    <w:p w14:paraId="09923166" w14:textId="77777777" w:rsidR="00EE4B4A" w:rsidRDefault="00EE4B4A" w:rsidP="00EE4B4A">
      <w:r>
        <w:t xml:space="preserve">  as.matrix()</w:t>
      </w:r>
    </w:p>
    <w:p w14:paraId="487DD2AC" w14:textId="77777777" w:rsidR="00EE4B4A" w:rsidRDefault="00EE4B4A" w:rsidP="00EE4B4A"/>
    <w:p w14:paraId="1E07E84D" w14:textId="77777777" w:rsidR="00EE4B4A" w:rsidRDefault="00EE4B4A" w:rsidP="00EE4B4A">
      <w:r>
        <w:t># Numerator for the detailed characteristics change component among women, Family model</w:t>
      </w:r>
    </w:p>
    <w:p w14:paraId="3067A751" w14:textId="77777777" w:rsidR="00EE4B4A" w:rsidRDefault="00EE4B4A" w:rsidP="00EE4B4A">
      <w:r>
        <w:t>wchar_num_fam &lt;- w_famcoeft1 * t(wchargap_fam)</w:t>
      </w:r>
    </w:p>
    <w:p w14:paraId="138AA3FF" w14:textId="77777777" w:rsidR="00EE4B4A" w:rsidRDefault="00EE4B4A" w:rsidP="00EE4B4A">
      <w:r>
        <w:t># Scaled by changes in the gender wage gap</w:t>
      </w:r>
    </w:p>
    <w:p w14:paraId="48C231BF" w14:textId="77777777" w:rsidR="00EE4B4A" w:rsidRDefault="00EE4B4A" w:rsidP="00EE4B4A">
      <w:r>
        <w:t>char_women_fam &lt;- wchar_num_fam/denom</w:t>
      </w:r>
    </w:p>
    <w:p w14:paraId="5CFB4A7F" w14:textId="77777777" w:rsidR="00EE4B4A" w:rsidRDefault="00EE4B4A" w:rsidP="00EE4B4A"/>
    <w:p w14:paraId="2F65C95F" w14:textId="77777777" w:rsidR="00EE4B4A" w:rsidRDefault="00EE4B4A" w:rsidP="00EE4B4A">
      <w:r>
        <w:t># CHANGING RETURNS BY SEX</w:t>
      </w:r>
    </w:p>
    <w:p w14:paraId="6EEB162E" w14:textId="77777777" w:rsidR="00EE4B4A" w:rsidRDefault="00EE4B4A" w:rsidP="00EE4B4A">
      <w:r>
        <w:t xml:space="preserve"># (we already computed these when decomposing the contribution of changes in the different returns in lines above) </w:t>
      </w:r>
    </w:p>
    <w:p w14:paraId="4BBEC64A" w14:textId="77777777" w:rsidR="00EE4B4A" w:rsidRDefault="00EE4B4A" w:rsidP="00EE4B4A">
      <w:r>
        <w:t>returns_men_fam &lt;- returns_men_fam_num/denom</w:t>
      </w:r>
    </w:p>
    <w:p w14:paraId="70C9EE28" w14:textId="77777777" w:rsidR="00EE4B4A" w:rsidRDefault="00EE4B4A" w:rsidP="00EE4B4A">
      <w:r>
        <w:t>returns_women_fam &lt;- returns_women_fam_num/denom</w:t>
      </w:r>
    </w:p>
    <w:p w14:paraId="0DC2563E" w14:textId="77777777" w:rsidR="00EE4B4A" w:rsidRDefault="00EE4B4A" w:rsidP="00EE4B4A"/>
    <w:p w14:paraId="7373369A" w14:textId="77777777" w:rsidR="00EE4B4A" w:rsidRDefault="00EE4B4A" w:rsidP="00EE4B4A">
      <w:r>
        <w:t># CHANGING INTERACTIONS BY SEX</w:t>
      </w:r>
    </w:p>
    <w:p w14:paraId="2602A6FC" w14:textId="77777777" w:rsidR="00EE4B4A" w:rsidRDefault="00EE4B4A" w:rsidP="00EE4B4A">
      <w:r>
        <w:t>interaction_men_num_fam &lt;- (mcoefgap_fam * mchargap_fam)</w:t>
      </w:r>
    </w:p>
    <w:p w14:paraId="4ECCE0E5" w14:textId="77777777" w:rsidR="00EE4B4A" w:rsidRDefault="00EE4B4A" w:rsidP="00EE4B4A">
      <w:r>
        <w:t>interaction_men_fam &lt;- (mcoefgap_fam * mchargap_fam)/denom</w:t>
      </w:r>
    </w:p>
    <w:p w14:paraId="24DC98BF" w14:textId="77777777" w:rsidR="00EE4B4A" w:rsidRDefault="00EE4B4A" w:rsidP="00EE4B4A"/>
    <w:p w14:paraId="3DDC8BE9" w14:textId="77777777" w:rsidR="00EE4B4A" w:rsidRDefault="00EE4B4A" w:rsidP="00EE4B4A">
      <w:r>
        <w:t>interaction_women_num_fam &lt;- (wcoefgap_fam * wchargap_fam)</w:t>
      </w:r>
    </w:p>
    <w:p w14:paraId="50F05025" w14:textId="77777777" w:rsidR="00EE4B4A" w:rsidRDefault="00EE4B4A" w:rsidP="00EE4B4A">
      <w:r>
        <w:t>interaction_women_fam &lt;- (wcoefgap_fam * wchargap_fam)/denom</w:t>
      </w:r>
    </w:p>
    <w:p w14:paraId="2E3F87DD" w14:textId="77777777" w:rsidR="00EE4B4A" w:rsidRDefault="00EE4B4A" w:rsidP="00EE4B4A"/>
    <w:p w14:paraId="564BFCC1" w14:textId="77777777" w:rsidR="00EE4B4A" w:rsidRDefault="00EE4B4A" w:rsidP="00EE4B4A">
      <w:r>
        <w:t># Groups the component from the family model for each sex into a single object</w:t>
      </w:r>
    </w:p>
    <w:p w14:paraId="3C2C5F4A" w14:textId="77777777" w:rsidR="00EE4B4A" w:rsidRDefault="00EE4B4A" w:rsidP="00EE4B4A">
      <w:r>
        <w:lastRenderedPageBreak/>
        <w:t>t3_fam_sex_detailed &lt;- bind_cols(char_men_fam %&gt;% as.data.frame() %&gt;% rename("Characteristics Gap Men" = V1),</w:t>
      </w:r>
    </w:p>
    <w:p w14:paraId="0D50784C" w14:textId="77777777" w:rsidR="00EE4B4A" w:rsidRDefault="00EE4B4A" w:rsidP="00EE4B4A">
      <w:r>
        <w:t xml:space="preserve">                                 t(returns_men_fam) %&gt;% as.data.frame() %&gt;% rename("Returns Men" = V1),</w:t>
      </w:r>
    </w:p>
    <w:p w14:paraId="6323A9FD" w14:textId="77777777" w:rsidR="00EE4B4A" w:rsidRDefault="00EE4B4A" w:rsidP="00EE4B4A">
      <w:r>
        <w:t xml:space="preserve">                                 t(interaction_men_fam) %&gt;% as.data.frame() %&gt;% rename("Interaction Men" = V1),</w:t>
      </w:r>
    </w:p>
    <w:p w14:paraId="6A3D3975" w14:textId="77777777" w:rsidR="00EE4B4A" w:rsidRDefault="00EE4B4A" w:rsidP="00EE4B4A">
      <w:r>
        <w:t xml:space="preserve">                                 char_women_fam %&gt;% as.data.frame() %&gt;% rename("Characteristics Gap Women" = V1),</w:t>
      </w:r>
    </w:p>
    <w:p w14:paraId="49D22295" w14:textId="77777777" w:rsidR="00EE4B4A" w:rsidRDefault="00EE4B4A" w:rsidP="00EE4B4A">
      <w:r>
        <w:t xml:space="preserve">                                 t(returns_women_fam) %&gt;% as.data.frame() %&gt;% rename("Returns Women" = V1),</w:t>
      </w:r>
    </w:p>
    <w:p w14:paraId="1D85893E" w14:textId="77777777" w:rsidR="00EE4B4A" w:rsidRDefault="00EE4B4A" w:rsidP="00EE4B4A">
      <w:r>
        <w:t xml:space="preserve">                                 t(interaction_women_fam) %&gt;% as.data.frame() %&gt;% rename("Interaction Women" = V1))</w:t>
      </w:r>
    </w:p>
    <w:p w14:paraId="26EEE492" w14:textId="77777777" w:rsidR="00EE4B4A" w:rsidRDefault="00EE4B4A" w:rsidP="00EE4B4A"/>
    <w:p w14:paraId="35C36EBC" w14:textId="77777777" w:rsidR="00EE4B4A" w:rsidRDefault="00EE4B4A" w:rsidP="00EE4B4A">
      <w:r>
        <w:t xml:space="preserve"># Summarizes the detailed results for each variable group by </w:t>
      </w:r>
    </w:p>
    <w:p w14:paraId="257BF6E5" w14:textId="77777777" w:rsidR="00EE4B4A" w:rsidRDefault="00EE4B4A" w:rsidP="00EE4B4A">
      <w:r>
        <w:t># summing across the relevant category</w:t>
      </w:r>
    </w:p>
    <w:p w14:paraId="1FBB6571" w14:textId="77777777" w:rsidR="00EE4B4A" w:rsidRDefault="00EE4B4A" w:rsidP="00EE4B4A">
      <w:r>
        <w:t>t3_fam_sex_sum &lt;- t3_fam_sex_detailed %&gt;%</w:t>
      </w:r>
    </w:p>
    <w:p w14:paraId="732F6701" w14:textId="77777777" w:rsidR="00EE4B4A" w:rsidRDefault="00EE4B4A" w:rsidP="00EE4B4A">
      <w:r>
        <w:t xml:space="preserve">  mutate(group = case_when(rownames(.) %in% marital.status ~ "Marriage", </w:t>
      </w:r>
    </w:p>
    <w:p w14:paraId="7C8F9216" w14:textId="77777777" w:rsidR="00EE4B4A" w:rsidRDefault="00EE4B4A" w:rsidP="00EE4B4A">
      <w:r>
        <w:t xml:space="preserve">                           rownames(.) %in% fertility ~ "Fertility",</w:t>
      </w:r>
    </w:p>
    <w:p w14:paraId="2AE45898" w14:textId="77777777" w:rsidR="00EE4B4A" w:rsidRDefault="00EE4B4A" w:rsidP="00EE4B4A">
      <w:r>
        <w:t xml:space="preserve">                           TRUE ~ "Intercept")) %&gt;%</w:t>
      </w:r>
    </w:p>
    <w:p w14:paraId="152789C6" w14:textId="77777777" w:rsidR="00EE4B4A" w:rsidRDefault="00EE4B4A" w:rsidP="00EE4B4A">
      <w:r>
        <w:t xml:space="preserve">  group_by(group) %&gt;%</w:t>
      </w:r>
    </w:p>
    <w:p w14:paraId="28DD4081" w14:textId="77777777" w:rsidR="00EE4B4A" w:rsidRDefault="00EE4B4A" w:rsidP="00EE4B4A">
      <w:r>
        <w:t xml:space="preserve">  summarise_each(funs(sum(., na.rm = TRUE))) %&gt;%</w:t>
      </w:r>
    </w:p>
    <w:p w14:paraId="4B006AF5" w14:textId="77777777" w:rsidR="00EE4B4A" w:rsidRDefault="00EE4B4A" w:rsidP="00EE4B4A">
      <w:r>
        <w:t xml:space="preserve">  adorn_totals("row") %&gt;%</w:t>
      </w:r>
    </w:p>
    <w:p w14:paraId="6A140787" w14:textId="77777777" w:rsidR="00EE4B4A" w:rsidRDefault="00EE4B4A" w:rsidP="00EE4B4A">
      <w:r>
        <w:t xml:space="preserve">  filter(group != "Intercept") %&gt;%</w:t>
      </w:r>
    </w:p>
    <w:p w14:paraId="1D71ADAC" w14:textId="77777777" w:rsidR="00EE4B4A" w:rsidRDefault="00EE4B4A" w:rsidP="00EE4B4A">
      <w:r>
        <w:t xml:space="preserve">  mutate_if(is.numeric, ~.*100) %&gt;%</w:t>
      </w:r>
    </w:p>
    <w:p w14:paraId="2D205AFB" w14:textId="77777777" w:rsidR="00EE4B4A" w:rsidRDefault="00EE4B4A" w:rsidP="00EE4B4A">
      <w:r>
        <w:t xml:space="preserve">  mutate_if(is.numeric, round, digits = 2) %&gt;% </w:t>
      </w:r>
    </w:p>
    <w:p w14:paraId="4D4F0B33" w14:textId="77777777" w:rsidR="00EE4B4A" w:rsidRDefault="00EE4B4A" w:rsidP="00EE4B4A">
      <w:r>
        <w:t xml:space="preserve">  rename("Variables" = group) %&gt;%</w:t>
      </w:r>
    </w:p>
    <w:p w14:paraId="6C6D9052" w14:textId="77777777" w:rsidR="00EE4B4A" w:rsidRDefault="00EE4B4A" w:rsidP="00EE4B4A">
      <w:r>
        <w:t xml:space="preserve">  mutate(model = "Family")</w:t>
      </w:r>
    </w:p>
    <w:p w14:paraId="4246901A" w14:textId="77777777" w:rsidR="00EE4B4A" w:rsidRDefault="00EE4B4A" w:rsidP="00EE4B4A"/>
    <w:p w14:paraId="28130818" w14:textId="77777777" w:rsidR="00EE4B4A" w:rsidRDefault="00EE4B4A" w:rsidP="00EE4B4A">
      <w:r>
        <w:t>#******************************************************************</w:t>
      </w:r>
    </w:p>
    <w:p w14:paraId="7D2A419A" w14:textId="77777777" w:rsidR="00EE4B4A" w:rsidRDefault="00EE4B4A" w:rsidP="00EE4B4A">
      <w:r>
        <w:t># FULL MODEL</w:t>
      </w:r>
    </w:p>
    <w:p w14:paraId="5923BCAF" w14:textId="77777777" w:rsidR="00EE4B4A" w:rsidRDefault="00EE4B4A" w:rsidP="00EE4B4A">
      <w:r>
        <w:t># CHANGING CHARACTERISTICS BY SEX</w:t>
      </w:r>
    </w:p>
    <w:p w14:paraId="4B0A7CA3" w14:textId="77777777" w:rsidR="00EE4B4A" w:rsidRDefault="00EE4B4A" w:rsidP="00EE4B4A">
      <w:r>
        <w:t># Coefficients at t1 for men, full model</w:t>
      </w:r>
    </w:p>
    <w:p w14:paraId="6C5C44BD" w14:textId="77777777" w:rsidR="00EE4B4A" w:rsidRDefault="00EE4B4A" w:rsidP="00EE4B4A">
      <w:r>
        <w:t>m_fullcoeft1 &lt;- full.coefs %&gt;% filter(female == 0, year == cov.years[1], estimate == "coef") %&gt;%</w:t>
      </w:r>
    </w:p>
    <w:p w14:paraId="2AC60A76" w14:textId="77777777" w:rsidR="00EE4B4A" w:rsidRDefault="00EE4B4A" w:rsidP="00EE4B4A">
      <w:r>
        <w:lastRenderedPageBreak/>
        <w:t xml:space="preserve">  dplyr::select(-c(estimate, female, year)) %&gt;%</w:t>
      </w:r>
    </w:p>
    <w:p w14:paraId="0A8C17D4" w14:textId="77777777" w:rsidR="00EE4B4A" w:rsidRDefault="00EE4B4A" w:rsidP="00EE4B4A">
      <w:r>
        <w:t xml:space="preserve">  t() %&gt;% as.matrix()</w:t>
      </w:r>
    </w:p>
    <w:p w14:paraId="3B7AD404" w14:textId="77777777" w:rsidR="00EE4B4A" w:rsidRDefault="00EE4B4A" w:rsidP="00EE4B4A"/>
    <w:p w14:paraId="7224798A" w14:textId="77777777" w:rsidR="00EE4B4A" w:rsidRDefault="00EE4B4A" w:rsidP="00EE4B4A">
      <w:r>
        <w:t># Changing characteristics for men, full characteristics</w:t>
      </w:r>
    </w:p>
    <w:p w14:paraId="7C578609" w14:textId="77777777" w:rsidR="00EE4B4A" w:rsidRDefault="00EE4B4A" w:rsidP="00EE4B4A">
      <w:r>
        <w:t xml:space="preserve">mchargap_full &lt;- mchargap[names(mchargap) %in% </w:t>
      </w:r>
    </w:p>
    <w:p w14:paraId="44BDFE7B" w14:textId="77777777" w:rsidR="00EE4B4A" w:rsidRDefault="00EE4B4A" w:rsidP="00EE4B4A">
      <w:r>
        <w:t xml:space="preserve">                            c(int,region, race, marital.status, housework, fertility,</w:t>
      </w:r>
    </w:p>
    <w:p w14:paraId="47D88E39" w14:textId="77777777" w:rsidR="00EE4B4A" w:rsidRDefault="00EE4B4A" w:rsidP="00EE4B4A">
      <w:r>
        <w:t xml:space="preserve">                              ed, union, govt.job, exp.ft,  wrk.hrs, </w:t>
      </w:r>
    </w:p>
    <w:p w14:paraId="59D4FCDE" w14:textId="77777777" w:rsidR="00EE4B4A" w:rsidRDefault="00EE4B4A" w:rsidP="00EE4B4A">
      <w:r>
        <w:t xml:space="preserve">                              tenure, occ.char, "occ.managers", manuf)] %&gt;% </w:t>
      </w:r>
    </w:p>
    <w:p w14:paraId="5AF5BA85" w14:textId="77777777" w:rsidR="00EE4B4A" w:rsidRDefault="00EE4B4A" w:rsidP="00EE4B4A">
      <w:r>
        <w:t xml:space="preserve">  dplyr::select("(Intercept)", everything()) %&gt;%</w:t>
      </w:r>
    </w:p>
    <w:p w14:paraId="20017369" w14:textId="77777777" w:rsidR="00EE4B4A" w:rsidRDefault="00EE4B4A" w:rsidP="00EE4B4A">
      <w:r>
        <w:t xml:space="preserve">  as.matrix()</w:t>
      </w:r>
    </w:p>
    <w:p w14:paraId="72B5369E" w14:textId="77777777" w:rsidR="00EE4B4A" w:rsidRDefault="00EE4B4A" w:rsidP="00EE4B4A"/>
    <w:p w14:paraId="2CFD436F" w14:textId="77777777" w:rsidR="00EE4B4A" w:rsidRDefault="00EE4B4A" w:rsidP="00EE4B4A">
      <w:r>
        <w:t># Numerator for the detailed characteristics change component among men, Full model</w:t>
      </w:r>
    </w:p>
    <w:p w14:paraId="0B10D2DE" w14:textId="77777777" w:rsidR="00EE4B4A" w:rsidRDefault="00EE4B4A" w:rsidP="00EE4B4A">
      <w:r>
        <w:t>mchar_num_full &lt;-  m_fullcoeft1 * t(mchargap_full)</w:t>
      </w:r>
    </w:p>
    <w:p w14:paraId="1F764473" w14:textId="77777777" w:rsidR="00EE4B4A" w:rsidRDefault="00EE4B4A" w:rsidP="00EE4B4A">
      <w:r>
        <w:t># Scaled by changes in the gender wage gap</w:t>
      </w:r>
    </w:p>
    <w:p w14:paraId="172CB34A" w14:textId="77777777" w:rsidR="00EE4B4A" w:rsidRDefault="00EE4B4A" w:rsidP="00EE4B4A">
      <w:r>
        <w:t>char_men_full &lt;- mchar_num_full/denom</w:t>
      </w:r>
    </w:p>
    <w:p w14:paraId="28E6EA9C" w14:textId="77777777" w:rsidR="00EE4B4A" w:rsidRDefault="00EE4B4A" w:rsidP="00EE4B4A"/>
    <w:p w14:paraId="3DC33C83" w14:textId="77777777" w:rsidR="00EE4B4A" w:rsidRDefault="00EE4B4A" w:rsidP="00EE4B4A">
      <w:r>
        <w:t># Coefficients at t1 for women, full model</w:t>
      </w:r>
    </w:p>
    <w:p w14:paraId="05F53F44" w14:textId="77777777" w:rsidR="00EE4B4A" w:rsidRDefault="00EE4B4A" w:rsidP="00EE4B4A">
      <w:r>
        <w:t>w_fullcoeft1 &lt;- full.coefs %&gt;% filter(female == 1, year == cov.years[1], estimate == "coef") %&gt;%</w:t>
      </w:r>
    </w:p>
    <w:p w14:paraId="2C88C6BB" w14:textId="77777777" w:rsidR="00EE4B4A" w:rsidRDefault="00EE4B4A" w:rsidP="00EE4B4A">
      <w:r>
        <w:t xml:space="preserve">  dplyr::select(-c(estimate, female, year)) %&gt;%</w:t>
      </w:r>
    </w:p>
    <w:p w14:paraId="163CC229" w14:textId="77777777" w:rsidR="00EE4B4A" w:rsidRDefault="00EE4B4A" w:rsidP="00EE4B4A">
      <w:r>
        <w:t xml:space="preserve">  t() %&gt;% as.matrix()</w:t>
      </w:r>
    </w:p>
    <w:p w14:paraId="33F16AA6" w14:textId="77777777" w:rsidR="00EE4B4A" w:rsidRDefault="00EE4B4A" w:rsidP="00EE4B4A"/>
    <w:p w14:paraId="4F952E48" w14:textId="77777777" w:rsidR="00EE4B4A" w:rsidRDefault="00EE4B4A" w:rsidP="00EE4B4A">
      <w:r>
        <w:t># Changing characteristics for women, full characteristics</w:t>
      </w:r>
    </w:p>
    <w:p w14:paraId="291D610A" w14:textId="77777777" w:rsidR="00EE4B4A" w:rsidRDefault="00EE4B4A" w:rsidP="00EE4B4A">
      <w:r>
        <w:t xml:space="preserve">wchargap_full &lt;- wchargap[names(wchargap) %in% </w:t>
      </w:r>
    </w:p>
    <w:p w14:paraId="67209126" w14:textId="77777777" w:rsidR="00EE4B4A" w:rsidRDefault="00EE4B4A" w:rsidP="00EE4B4A">
      <w:r>
        <w:t xml:space="preserve">                            c(int, region, race, marital.status, housework, fertility,</w:t>
      </w:r>
    </w:p>
    <w:p w14:paraId="676D5ACF" w14:textId="77777777" w:rsidR="00EE4B4A" w:rsidRDefault="00EE4B4A" w:rsidP="00EE4B4A">
      <w:r>
        <w:t xml:space="preserve">                              ed, union, govt.job, exp.ft,  wrk.hrs, </w:t>
      </w:r>
    </w:p>
    <w:p w14:paraId="6941A8A3" w14:textId="77777777" w:rsidR="00EE4B4A" w:rsidRDefault="00EE4B4A" w:rsidP="00EE4B4A">
      <w:r>
        <w:t xml:space="preserve">                              tenure, occ.char, "occ.managers", manuf)] %&gt;% </w:t>
      </w:r>
    </w:p>
    <w:p w14:paraId="16EF7592" w14:textId="77777777" w:rsidR="00EE4B4A" w:rsidRDefault="00EE4B4A" w:rsidP="00EE4B4A">
      <w:r>
        <w:t xml:space="preserve">  dplyr::select("(Intercept)", everything()) %&gt;%</w:t>
      </w:r>
    </w:p>
    <w:p w14:paraId="7B7E1B48" w14:textId="77777777" w:rsidR="00EE4B4A" w:rsidRDefault="00EE4B4A" w:rsidP="00EE4B4A">
      <w:r>
        <w:t xml:space="preserve">  as.matrix()</w:t>
      </w:r>
    </w:p>
    <w:p w14:paraId="2FE990AB" w14:textId="77777777" w:rsidR="00EE4B4A" w:rsidRDefault="00EE4B4A" w:rsidP="00EE4B4A"/>
    <w:p w14:paraId="2E5FBF2C" w14:textId="77777777" w:rsidR="00EE4B4A" w:rsidRDefault="00EE4B4A" w:rsidP="00EE4B4A">
      <w:r>
        <w:lastRenderedPageBreak/>
        <w:t># Numerator for the detailed characteristics change component among women, Full model</w:t>
      </w:r>
    </w:p>
    <w:p w14:paraId="2A35C6AA" w14:textId="77777777" w:rsidR="00EE4B4A" w:rsidRDefault="00EE4B4A" w:rsidP="00EE4B4A">
      <w:r>
        <w:t>wchar_num_full &lt;- w_fullcoeft1 * t(wchargap_full)</w:t>
      </w:r>
    </w:p>
    <w:p w14:paraId="6C132CC4" w14:textId="77777777" w:rsidR="00EE4B4A" w:rsidRDefault="00EE4B4A" w:rsidP="00EE4B4A">
      <w:r>
        <w:t># Scaled by changes in the gender wage gap</w:t>
      </w:r>
    </w:p>
    <w:p w14:paraId="36A94035" w14:textId="77777777" w:rsidR="00EE4B4A" w:rsidRDefault="00EE4B4A" w:rsidP="00EE4B4A">
      <w:r>
        <w:t>char_women_full &lt;- wchar_num_full/denom</w:t>
      </w:r>
    </w:p>
    <w:p w14:paraId="16110567" w14:textId="77777777" w:rsidR="00EE4B4A" w:rsidRDefault="00EE4B4A" w:rsidP="00EE4B4A"/>
    <w:p w14:paraId="2608F339" w14:textId="77777777" w:rsidR="00EE4B4A" w:rsidRDefault="00EE4B4A" w:rsidP="00EE4B4A">
      <w:r>
        <w:t># CHANGING RETURNS BY SEX</w:t>
      </w:r>
    </w:p>
    <w:p w14:paraId="40678B07" w14:textId="77777777" w:rsidR="00EE4B4A" w:rsidRDefault="00EE4B4A" w:rsidP="00EE4B4A">
      <w:r>
        <w:t xml:space="preserve"># (we already computed these when decomposing the contribution of changes in the different returns in lines above) </w:t>
      </w:r>
    </w:p>
    <w:p w14:paraId="5F4D63A8" w14:textId="77777777" w:rsidR="00EE4B4A" w:rsidRDefault="00EE4B4A" w:rsidP="00EE4B4A">
      <w:r>
        <w:t>returns_men_full &lt;- returns_men_full_num/denom</w:t>
      </w:r>
    </w:p>
    <w:p w14:paraId="36F51540" w14:textId="77777777" w:rsidR="00EE4B4A" w:rsidRDefault="00EE4B4A" w:rsidP="00EE4B4A">
      <w:r>
        <w:t>returns_women_full &lt;- returns_women_full_num/denom</w:t>
      </w:r>
    </w:p>
    <w:p w14:paraId="733CFD55" w14:textId="77777777" w:rsidR="00EE4B4A" w:rsidRDefault="00EE4B4A" w:rsidP="00EE4B4A"/>
    <w:p w14:paraId="05CF91DB" w14:textId="77777777" w:rsidR="00EE4B4A" w:rsidRDefault="00EE4B4A" w:rsidP="00EE4B4A">
      <w:r>
        <w:t># CHANGING INTERACTIONS BY SEX</w:t>
      </w:r>
    </w:p>
    <w:p w14:paraId="071B284C" w14:textId="77777777" w:rsidR="00EE4B4A" w:rsidRDefault="00EE4B4A" w:rsidP="00EE4B4A">
      <w:r>
        <w:t>interaction_men_num_full &lt;- (mcoefgap_full * mchargap_full)</w:t>
      </w:r>
    </w:p>
    <w:p w14:paraId="37E5A5C1" w14:textId="77777777" w:rsidR="00EE4B4A" w:rsidRDefault="00EE4B4A" w:rsidP="00EE4B4A">
      <w:r>
        <w:t>interaction_men_full &lt;- (mcoefgap_full * mchargap_full)/denom</w:t>
      </w:r>
    </w:p>
    <w:p w14:paraId="0014B529" w14:textId="77777777" w:rsidR="00EE4B4A" w:rsidRDefault="00EE4B4A" w:rsidP="00EE4B4A"/>
    <w:p w14:paraId="3576836B" w14:textId="77777777" w:rsidR="00EE4B4A" w:rsidRDefault="00EE4B4A" w:rsidP="00EE4B4A">
      <w:r>
        <w:t>interaction_women_num_full &lt;- (wcoefgap_full * wchargap_full)</w:t>
      </w:r>
    </w:p>
    <w:p w14:paraId="1E9C6914" w14:textId="77777777" w:rsidR="00EE4B4A" w:rsidRDefault="00EE4B4A" w:rsidP="00EE4B4A">
      <w:r>
        <w:t>interaction_women_full &lt;- (wcoefgap_full * wchargap_full)/denom</w:t>
      </w:r>
    </w:p>
    <w:p w14:paraId="7177F722" w14:textId="77777777" w:rsidR="00EE4B4A" w:rsidRDefault="00EE4B4A" w:rsidP="00EE4B4A"/>
    <w:p w14:paraId="2250CF83" w14:textId="77777777" w:rsidR="00EE4B4A" w:rsidRDefault="00EE4B4A" w:rsidP="00EE4B4A">
      <w:r>
        <w:t># Groups the component from the full model for each sex into a single object</w:t>
      </w:r>
    </w:p>
    <w:p w14:paraId="11358752" w14:textId="77777777" w:rsidR="00EE4B4A" w:rsidRDefault="00EE4B4A" w:rsidP="00EE4B4A">
      <w:r>
        <w:t>t3_full_sex_detailed &lt;- bind_cols(char_men_full %&gt;% as.data.frame() %&gt;% rename("Characteristics Gap Men" = V1),</w:t>
      </w:r>
    </w:p>
    <w:p w14:paraId="4D950724" w14:textId="77777777" w:rsidR="00EE4B4A" w:rsidRDefault="00EE4B4A" w:rsidP="00EE4B4A">
      <w:r>
        <w:t xml:space="preserve">                                  t(returns_men_full) %&gt;% as.data.frame() %&gt;% rename("Returns Men" = V1),</w:t>
      </w:r>
    </w:p>
    <w:p w14:paraId="693FCC50" w14:textId="77777777" w:rsidR="00EE4B4A" w:rsidRDefault="00EE4B4A" w:rsidP="00EE4B4A">
      <w:r>
        <w:t xml:space="preserve">                                  t(interaction_men_full) %&gt;% as.data.frame() %&gt;% rename("Interaction Men" = V1),</w:t>
      </w:r>
    </w:p>
    <w:p w14:paraId="4F8E09E7" w14:textId="77777777" w:rsidR="00EE4B4A" w:rsidRDefault="00EE4B4A" w:rsidP="00EE4B4A">
      <w:r>
        <w:t xml:space="preserve">                                  char_women_full %&gt;% as.data.frame() %&gt;% rename("Characteristics Gap Women" = V1),</w:t>
      </w:r>
    </w:p>
    <w:p w14:paraId="171ED1E4" w14:textId="77777777" w:rsidR="00EE4B4A" w:rsidRDefault="00EE4B4A" w:rsidP="00EE4B4A">
      <w:r>
        <w:t xml:space="preserve">                                  t(returns_women_full) %&gt;% as.data.frame() %&gt;% rename("Returns Women" = V1),</w:t>
      </w:r>
    </w:p>
    <w:p w14:paraId="1466CBAE" w14:textId="77777777" w:rsidR="00EE4B4A" w:rsidRDefault="00EE4B4A" w:rsidP="00EE4B4A">
      <w:r>
        <w:t xml:space="preserve">                                  t(interaction_women_full) %&gt;% as.data.frame() %&gt;% rename("Interaction Women" = V1))</w:t>
      </w:r>
    </w:p>
    <w:p w14:paraId="46A0A05C" w14:textId="77777777" w:rsidR="00EE4B4A" w:rsidRDefault="00EE4B4A" w:rsidP="00EE4B4A"/>
    <w:p w14:paraId="1B34D492" w14:textId="77777777" w:rsidR="00EE4B4A" w:rsidRDefault="00EE4B4A" w:rsidP="00EE4B4A">
      <w:r>
        <w:t xml:space="preserve"># Summarizes the detailed results for each variable group by </w:t>
      </w:r>
    </w:p>
    <w:p w14:paraId="54CBB523" w14:textId="77777777" w:rsidR="00EE4B4A" w:rsidRDefault="00EE4B4A" w:rsidP="00EE4B4A">
      <w:r>
        <w:lastRenderedPageBreak/>
        <w:t># summing across the relevant category</w:t>
      </w:r>
    </w:p>
    <w:p w14:paraId="25F0E039" w14:textId="77777777" w:rsidR="00EE4B4A" w:rsidRDefault="00EE4B4A" w:rsidP="00EE4B4A">
      <w:r>
        <w:t>t3_full_sex &lt;- t3_full_sex_detailed %&gt;%</w:t>
      </w:r>
    </w:p>
    <w:p w14:paraId="24D6C2C0" w14:textId="77777777" w:rsidR="00EE4B4A" w:rsidRDefault="00EE4B4A" w:rsidP="00EE4B4A">
      <w:r>
        <w:t xml:space="preserve">  mutate(group = case_when(rownames(.) %in% marital.status ~ "Marital Status", </w:t>
      </w:r>
    </w:p>
    <w:p w14:paraId="5DFA03A2" w14:textId="77777777" w:rsidR="00EE4B4A" w:rsidRDefault="00EE4B4A" w:rsidP="00EE4B4A">
      <w:r>
        <w:t xml:space="preserve">                           rownames(.) %in% fertility ~ "Fertility",</w:t>
      </w:r>
    </w:p>
    <w:p w14:paraId="5B6A4D6B" w14:textId="77777777" w:rsidR="00EE4B4A" w:rsidRDefault="00EE4B4A" w:rsidP="00EE4B4A">
      <w:r>
        <w:t xml:space="preserve">                           rownames(.) %in% c(race, region) ~ "Demographic", </w:t>
      </w:r>
    </w:p>
    <w:p w14:paraId="1828ED79" w14:textId="77777777" w:rsidR="00EE4B4A" w:rsidRDefault="00EE4B4A" w:rsidP="00EE4B4A">
      <w:r>
        <w:t xml:space="preserve">                           rownames(.) %in% housework ~ "Housework",</w:t>
      </w:r>
    </w:p>
    <w:p w14:paraId="752AE823" w14:textId="77777777" w:rsidR="00EE4B4A" w:rsidRDefault="00EE4B4A" w:rsidP="00EE4B4A">
      <w:r>
        <w:t xml:space="preserve">                           rownames(.) %in% ed ~ "Education",</w:t>
      </w:r>
    </w:p>
    <w:p w14:paraId="0A1874DD" w14:textId="77777777" w:rsidR="00EE4B4A" w:rsidRDefault="00EE4B4A" w:rsidP="00EE4B4A">
      <w:r>
        <w:t xml:space="preserve">                           rownames(.) %in% int ~ "Intercept",</w:t>
      </w:r>
    </w:p>
    <w:p w14:paraId="6747F65C" w14:textId="77777777" w:rsidR="00EE4B4A" w:rsidRDefault="00EE4B4A" w:rsidP="00EE4B4A">
      <w:r>
        <w:t xml:space="preserve">                           TRUE ~ "Job Traits")) %&gt;%</w:t>
      </w:r>
    </w:p>
    <w:p w14:paraId="4EC30A7A" w14:textId="77777777" w:rsidR="00EE4B4A" w:rsidRDefault="00EE4B4A" w:rsidP="00EE4B4A">
      <w:r>
        <w:t xml:space="preserve">  group_by(group) %&gt;%</w:t>
      </w:r>
    </w:p>
    <w:p w14:paraId="2B75C91B" w14:textId="77777777" w:rsidR="00EE4B4A" w:rsidRDefault="00EE4B4A" w:rsidP="00EE4B4A">
      <w:r>
        <w:t xml:space="preserve">  summarise_each(funs(sum(., na.rm = TRUE))) %&gt;%</w:t>
      </w:r>
    </w:p>
    <w:p w14:paraId="60B0E207" w14:textId="77777777" w:rsidR="00EE4B4A" w:rsidRDefault="00EE4B4A" w:rsidP="00EE4B4A">
      <w:r>
        <w:t xml:space="preserve">  adorn_totals("row") %&gt;%</w:t>
      </w:r>
    </w:p>
    <w:p w14:paraId="7CDC22D8" w14:textId="77777777" w:rsidR="00EE4B4A" w:rsidRDefault="00EE4B4A" w:rsidP="00EE4B4A">
      <w:r>
        <w:t xml:space="preserve">  filter(group != "Intercept") %&gt;%</w:t>
      </w:r>
    </w:p>
    <w:p w14:paraId="2431C5C9" w14:textId="77777777" w:rsidR="00EE4B4A" w:rsidRDefault="00EE4B4A" w:rsidP="00EE4B4A">
      <w:r>
        <w:t xml:space="preserve">  mutate_if(is.numeric, ~.*100) %&gt;%</w:t>
      </w:r>
    </w:p>
    <w:p w14:paraId="247D79AD" w14:textId="77777777" w:rsidR="00EE4B4A" w:rsidRDefault="00EE4B4A" w:rsidP="00EE4B4A">
      <w:r>
        <w:t xml:space="preserve">  mutate_if(is.numeric, round, digits = 2) %&gt;% </w:t>
      </w:r>
    </w:p>
    <w:p w14:paraId="7CB1AA86" w14:textId="77777777" w:rsidR="00EE4B4A" w:rsidRDefault="00EE4B4A" w:rsidP="00EE4B4A">
      <w:r>
        <w:t xml:space="preserve">  rename("Variables" = group)</w:t>
      </w:r>
    </w:p>
    <w:p w14:paraId="46E7DE3A" w14:textId="77777777" w:rsidR="00EE4B4A" w:rsidRDefault="00EE4B4A" w:rsidP="00EE4B4A"/>
    <w:p w14:paraId="4845212D" w14:textId="77777777" w:rsidR="00EE4B4A" w:rsidRDefault="00EE4B4A" w:rsidP="00EE4B4A">
      <w:r>
        <w:t># Summarizes the detailed results distinguishing role of family variables from other variables</w:t>
      </w:r>
    </w:p>
    <w:p w14:paraId="1F16877A" w14:textId="77777777" w:rsidR="00EE4B4A" w:rsidRDefault="00EE4B4A" w:rsidP="00EE4B4A">
      <w:r>
        <w:t>t3_full_sex_sum &lt;- t3_full_sex %&gt;%</w:t>
      </w:r>
    </w:p>
    <w:p w14:paraId="3E581BC7" w14:textId="77777777" w:rsidR="00EE4B4A" w:rsidRDefault="00EE4B4A" w:rsidP="00EE4B4A">
      <w:r>
        <w:t xml:space="preserve">  mutate(vargroup = case_when(Variables %in% c("Marital Status", "Fertility", "Housework") ~ "Sum, Family",</w:t>
      </w:r>
    </w:p>
    <w:p w14:paraId="552E6D92" w14:textId="77777777" w:rsidR="00EE4B4A" w:rsidRDefault="00EE4B4A" w:rsidP="00EE4B4A">
      <w:r>
        <w:t xml:space="preserve">                              TRUE ~ "Other")) %&gt;%</w:t>
      </w:r>
    </w:p>
    <w:p w14:paraId="712E506E" w14:textId="77777777" w:rsidR="00EE4B4A" w:rsidRDefault="00EE4B4A" w:rsidP="00EE4B4A">
      <w:r>
        <w:t xml:space="preserve">  group_by(vargroup) %&gt;% </w:t>
      </w:r>
    </w:p>
    <w:p w14:paraId="18D0765D" w14:textId="77777777" w:rsidR="00EE4B4A" w:rsidRDefault="00EE4B4A" w:rsidP="00EE4B4A">
      <w:r>
        <w:t xml:space="preserve">  summarise_if(is.numeric, sum) %&gt;%</w:t>
      </w:r>
    </w:p>
    <w:p w14:paraId="10597E91" w14:textId="77777777" w:rsidR="00EE4B4A" w:rsidRDefault="00EE4B4A" w:rsidP="00EE4B4A">
      <w:r>
        <w:t xml:space="preserve">  filter(vargroup != "Other") %&gt;%</w:t>
      </w:r>
    </w:p>
    <w:p w14:paraId="54593DAB" w14:textId="77777777" w:rsidR="00EE4B4A" w:rsidRDefault="00EE4B4A" w:rsidP="00EE4B4A">
      <w:r>
        <w:t xml:space="preserve">  rename("Variables" = vargroup) %&gt;%</w:t>
      </w:r>
    </w:p>
    <w:p w14:paraId="7E9F9D69" w14:textId="77777777" w:rsidR="00EE4B4A" w:rsidRDefault="00EE4B4A" w:rsidP="00EE4B4A">
      <w:r>
        <w:t xml:space="preserve">  bind_rows(t3_full_sex, .) %&gt;%</w:t>
      </w:r>
    </w:p>
    <w:p w14:paraId="4C66D29C" w14:textId="77777777" w:rsidR="00EE4B4A" w:rsidRDefault="00EE4B4A" w:rsidP="00EE4B4A">
      <w:r>
        <w:t xml:space="preserve">  mutate(model = "Full")</w:t>
      </w:r>
    </w:p>
    <w:p w14:paraId="1FAA821E" w14:textId="77777777" w:rsidR="00EE4B4A" w:rsidRDefault="00EE4B4A" w:rsidP="00EE4B4A"/>
    <w:p w14:paraId="6B4E6B66" w14:textId="77777777" w:rsidR="00EE4B4A" w:rsidRDefault="00EE4B4A" w:rsidP="00EE4B4A">
      <w:r>
        <w:lastRenderedPageBreak/>
        <w:t xml:space="preserve"># Combining the summarised results from all components across both models </w:t>
      </w:r>
    </w:p>
    <w:p w14:paraId="3A7B123B" w14:textId="77777777" w:rsidR="00EE4B4A" w:rsidRDefault="00EE4B4A" w:rsidP="00EE4B4A">
      <w:r>
        <w:t>t3_combined_sex &lt;- bind_rows(t3_fam_sex_sum, t3_full_sex_sum)</w:t>
      </w:r>
    </w:p>
    <w:p w14:paraId="1E7723BF" w14:textId="77777777" w:rsidR="00EE4B4A" w:rsidRDefault="00EE4B4A" w:rsidP="00EE4B4A"/>
    <w:p w14:paraId="5BA326B5" w14:textId="77777777" w:rsidR="00EE4B4A" w:rsidRDefault="00EE4B4A" w:rsidP="00EE4B4A">
      <w:r>
        <w:t>#********************************************************************</w:t>
      </w:r>
    </w:p>
    <w:p w14:paraId="1D10E32B" w14:textId="77777777" w:rsidR="00EE4B4A" w:rsidRDefault="00EE4B4A" w:rsidP="00EE4B4A">
      <w:r>
        <w:t># TABLE 3: SHOWING THE CO</w:t>
      </w:r>
      <w:del w:id="55" w:author="Killewald, Alexandra" w:date="2022-02-17T16:14:00Z">
        <w:r w:rsidDel="00DA003E">
          <w:delText>O</w:delText>
        </w:r>
      </w:del>
      <w:r>
        <w:t xml:space="preserve">NTRIBUTION OF CHANGES IN CHARACTERISTICS </w:t>
      </w:r>
    </w:p>
    <w:p w14:paraId="2BE7B44D" w14:textId="77777777" w:rsidR="00EE4B4A" w:rsidRDefault="00EE4B4A" w:rsidP="00EE4B4A">
      <w:r>
        <w:t># FOR MEN'S PAY, WOMEN'S PAY, AND THE PAY GAP</w:t>
      </w:r>
    </w:p>
    <w:p w14:paraId="72FCB2FB" w14:textId="77777777" w:rsidR="00EE4B4A" w:rsidRDefault="00EE4B4A" w:rsidP="00EE4B4A">
      <w:r>
        <w:t>#********************************************************************</w:t>
      </w:r>
    </w:p>
    <w:p w14:paraId="636B2C2F" w14:textId="77777777" w:rsidR="00EE4B4A" w:rsidRDefault="00EE4B4A" w:rsidP="00EE4B4A">
      <w:r>
        <w:t># Combining the summarised result from the sex-specific decompositions</w:t>
      </w:r>
    </w:p>
    <w:p w14:paraId="218B0196" w14:textId="77777777" w:rsidR="00EE4B4A" w:rsidRDefault="00EE4B4A" w:rsidP="00EE4B4A">
      <w:r>
        <w:t># with the two-sexes decomposition</w:t>
      </w:r>
    </w:p>
    <w:p w14:paraId="6CC88A4B" w14:textId="77777777" w:rsidR="00EE4B4A" w:rsidRDefault="00EE4B4A" w:rsidP="00EE4B4A">
      <w:r>
        <w:t>t3_final &lt;- bind_cols(t3_allcomponents %&gt;% dplyr::select(Variables, "Characteristics Gap") %&gt;%</w:t>
      </w:r>
    </w:p>
    <w:p w14:paraId="646E3EED" w14:textId="77777777" w:rsidR="00EE4B4A" w:rsidRDefault="00EE4B4A" w:rsidP="00EE4B4A">
      <w:r>
        <w:t xml:space="preserve">                        rename("Pay Gap" = "Characteristics Gap"), </w:t>
      </w:r>
    </w:p>
    <w:p w14:paraId="747108A6" w14:textId="77777777" w:rsidR="00EE4B4A" w:rsidRDefault="00EE4B4A" w:rsidP="00EE4B4A">
      <w:r>
        <w:t xml:space="preserve">                      t3_combined_sex %&gt;% dplyr::select("Characteristics Gap Men", "Characteristics Gap Women") %&gt;%</w:t>
      </w:r>
    </w:p>
    <w:p w14:paraId="2F65C07E" w14:textId="77777777" w:rsidR="00EE4B4A" w:rsidRDefault="00EE4B4A" w:rsidP="00EE4B4A">
      <w:r>
        <w:t xml:space="preserve">                        rename("Men" = "Characteristics Gap Men",</w:t>
      </w:r>
    </w:p>
    <w:p w14:paraId="6D9662BC" w14:textId="77777777" w:rsidR="00EE4B4A" w:rsidRDefault="00EE4B4A" w:rsidP="00EE4B4A">
      <w:r>
        <w:t xml:space="preserve">                               "Women" = "Characteristics Gap Women")) %&gt;%</w:t>
      </w:r>
    </w:p>
    <w:p w14:paraId="3D56B2A5" w14:textId="77777777" w:rsidR="00EE4B4A" w:rsidRDefault="00EE4B4A" w:rsidP="00EE4B4A">
      <w:r>
        <w:t xml:space="preserve">  rbind(c("Change in Pay", denom, denom, denom))</w:t>
      </w:r>
    </w:p>
    <w:p w14:paraId="42103098" w14:textId="77777777" w:rsidR="00EE4B4A" w:rsidRDefault="00EE4B4A" w:rsidP="00EE4B4A"/>
    <w:p w14:paraId="02250A18" w14:textId="77777777" w:rsidR="00EE4B4A" w:rsidRDefault="00EE4B4A" w:rsidP="00EE4B4A">
      <w:r>
        <w:t># Creating the table output</w:t>
      </w:r>
    </w:p>
    <w:p w14:paraId="6200EA26" w14:textId="77777777" w:rsidR="00EE4B4A" w:rsidRDefault="00EE4B4A" w:rsidP="00EE4B4A">
      <w:r>
        <w:t>knitr::kable(t3_final, booktabs = T, format = "latex", digits = 3,</w:t>
      </w:r>
    </w:p>
    <w:p w14:paraId="58238CD2" w14:textId="77777777" w:rsidR="00EE4B4A" w:rsidRDefault="00EE4B4A" w:rsidP="00EE4B4A">
      <w:r>
        <w:t xml:space="preserve">             caption = "Contribution of Changing Characteristics to Changes in Men’s Pay, Women’s Pay, and the Pay Gap") %&gt;%</w:t>
      </w:r>
    </w:p>
    <w:p w14:paraId="66DE3D09" w14:textId="77777777" w:rsidR="00EE4B4A" w:rsidRDefault="00EE4B4A" w:rsidP="00EE4B4A">
      <w:r>
        <w:t xml:space="preserve">  pack_rows("Family Model", 1, 3, bold = F) %&gt;% pack_rows("Full Model", 4, 11, bold = F)</w:t>
      </w:r>
    </w:p>
    <w:p w14:paraId="76D87FEC" w14:textId="77777777" w:rsidR="00EE4B4A" w:rsidRDefault="00EE4B4A" w:rsidP="00EE4B4A"/>
    <w:p w14:paraId="6AB07206" w14:textId="77777777" w:rsidR="00EE4B4A" w:rsidRDefault="00EE4B4A" w:rsidP="00EE4B4A">
      <w:r>
        <w:t>#********************************************************************</w:t>
      </w:r>
    </w:p>
    <w:p w14:paraId="0E134299" w14:textId="77777777" w:rsidR="00EE4B4A" w:rsidRDefault="00EE4B4A" w:rsidP="00EE4B4A">
      <w:commentRangeStart w:id="56"/>
      <w:r>
        <w:t># IN THE FOLLOWING SECTION, WE REPEAT THE SAME ANALYSIS AS WE DID FOR</w:t>
      </w:r>
    </w:p>
    <w:p w14:paraId="13EEA913" w14:textId="77777777" w:rsidR="00EE4B4A" w:rsidRDefault="00EE4B4A" w:rsidP="00EE4B4A">
      <w:r>
        <w:t xml:space="preserve"># THE TWO-SEXES DECOMPOSITION FOR EACH INTERDECADE PERIOD, FOCUSING </w:t>
      </w:r>
    </w:p>
    <w:p w14:paraId="45D8E7F0" w14:textId="77777777" w:rsidR="00EE4B4A" w:rsidRDefault="00EE4B4A" w:rsidP="00EE4B4A">
      <w:r>
        <w:t xml:space="preserve"># ONLY ON THE CHANGING CHARACTERISTICS COMPONENT. WE SCALE THE </w:t>
      </w:r>
    </w:p>
    <w:p w14:paraId="2D46B835" w14:textId="77777777" w:rsidR="00EE4B4A" w:rsidRDefault="00EE4B4A" w:rsidP="00EE4B4A">
      <w:r>
        <w:t xml:space="preserve"># CONTRIBUTION OF EACH COMPONENT BY THE CHANGE IN THE GENDER PAY GAP </w:t>
      </w:r>
    </w:p>
    <w:p w14:paraId="0D1590D0" w14:textId="77777777" w:rsidR="00EE4B4A" w:rsidRDefault="00EE4B4A" w:rsidP="00EE4B4A">
      <w:r>
        <w:t># OVER THE WHOLE PERIOD</w:t>
      </w:r>
      <w:commentRangeEnd w:id="56"/>
      <w:r w:rsidR="005B75D8">
        <w:rPr>
          <w:rStyle w:val="CommentReference"/>
        </w:rPr>
        <w:commentReference w:id="56"/>
      </w:r>
    </w:p>
    <w:p w14:paraId="0F6140F3" w14:textId="77777777" w:rsidR="00EE4B4A" w:rsidRDefault="00EE4B4A" w:rsidP="00EE4B4A">
      <w:r>
        <w:lastRenderedPageBreak/>
        <w:t>#********************************************************************</w:t>
      </w:r>
    </w:p>
    <w:p w14:paraId="21056566" w14:textId="77777777" w:rsidR="00EE4B4A" w:rsidRDefault="00EE4B4A" w:rsidP="00EE4B4A"/>
    <w:p w14:paraId="670FB998" w14:textId="77777777" w:rsidR="00EE4B4A" w:rsidRDefault="00EE4B4A" w:rsidP="00EE4B4A">
      <w:r>
        <w:t>cov.years &lt;- c(1981, 1991)</w:t>
      </w:r>
    </w:p>
    <w:p w14:paraId="614FD741" w14:textId="77777777" w:rsidR="00EE4B4A" w:rsidRDefault="00EE4B4A" w:rsidP="00EE4B4A"/>
    <w:p w14:paraId="4F01CD0D" w14:textId="77777777" w:rsidR="00EE4B4A" w:rsidRDefault="00EE4B4A" w:rsidP="00EE4B4A">
      <w:r>
        <w:t>mchargap_1991 &lt;- means.year %&gt;% filter(female == 0, year == cov.years[2]) -</w:t>
      </w:r>
    </w:p>
    <w:p w14:paraId="13244FE8" w14:textId="77777777" w:rsidR="00EE4B4A" w:rsidRDefault="00EE4B4A" w:rsidP="00EE4B4A">
      <w:r>
        <w:t xml:space="preserve">  means.year %&gt;% filter(female == 0, year == cov.years[1])</w:t>
      </w:r>
    </w:p>
    <w:p w14:paraId="731A2522" w14:textId="77777777" w:rsidR="00EE4B4A" w:rsidRDefault="00EE4B4A" w:rsidP="00EE4B4A"/>
    <w:p w14:paraId="4D0F8FD9" w14:textId="77777777" w:rsidR="00EE4B4A" w:rsidRDefault="00EE4B4A" w:rsidP="00EE4B4A">
      <w:r>
        <w:t>wchargap_1991 &lt;- means.year %&gt;% filter(female == 1, year == cov.years[2]) -</w:t>
      </w:r>
    </w:p>
    <w:p w14:paraId="690E5378" w14:textId="77777777" w:rsidR="00EE4B4A" w:rsidRDefault="00EE4B4A" w:rsidP="00EE4B4A">
      <w:r>
        <w:t xml:space="preserve">  means.year %&gt;% filter(female == 1, year == cov.years[1])</w:t>
      </w:r>
    </w:p>
    <w:p w14:paraId="65A5020D" w14:textId="77777777" w:rsidR="00EE4B4A" w:rsidRDefault="00EE4B4A" w:rsidP="00EE4B4A"/>
    <w:p w14:paraId="064C964D" w14:textId="77777777" w:rsidR="00EE4B4A" w:rsidRDefault="00EE4B4A" w:rsidP="00EE4B4A">
      <w:r>
        <w:t xml:space="preserve">mchargap_fam_1991 &lt;- mchargap_1991[names(mchargap_1991) %in% c(int, marital.status, fertility)] %&gt;% </w:t>
      </w:r>
    </w:p>
    <w:p w14:paraId="432EB8D3" w14:textId="77777777" w:rsidR="00EE4B4A" w:rsidRDefault="00EE4B4A" w:rsidP="00EE4B4A">
      <w:r>
        <w:t xml:space="preserve">  dplyr::select("(Intercept)", everything()) %&gt;%</w:t>
      </w:r>
    </w:p>
    <w:p w14:paraId="727560F9" w14:textId="77777777" w:rsidR="00EE4B4A" w:rsidRDefault="00EE4B4A" w:rsidP="00EE4B4A">
      <w:r>
        <w:t xml:space="preserve">  as.matrix()</w:t>
      </w:r>
    </w:p>
    <w:p w14:paraId="1C1626FF" w14:textId="77777777" w:rsidR="00EE4B4A" w:rsidRDefault="00EE4B4A" w:rsidP="00EE4B4A"/>
    <w:p w14:paraId="18E2C5E7" w14:textId="77777777" w:rsidR="00EE4B4A" w:rsidRDefault="00EE4B4A" w:rsidP="00EE4B4A">
      <w:r>
        <w:t xml:space="preserve">wchargap_fam_1991 &lt;- wchargap_1991[names(wchargap_1991) %in% c(int, marital.status, fertility)] %&gt;% </w:t>
      </w:r>
    </w:p>
    <w:p w14:paraId="4ECEEA69" w14:textId="77777777" w:rsidR="00EE4B4A" w:rsidRDefault="00EE4B4A" w:rsidP="00EE4B4A">
      <w:r>
        <w:t xml:space="preserve">  dplyr::select("(Intercept)", everything()) %&gt;%</w:t>
      </w:r>
    </w:p>
    <w:p w14:paraId="7303A086" w14:textId="77777777" w:rsidR="00EE4B4A" w:rsidRDefault="00EE4B4A" w:rsidP="00EE4B4A">
      <w:r>
        <w:t xml:space="preserve">  as.matrix()</w:t>
      </w:r>
    </w:p>
    <w:p w14:paraId="6D322179" w14:textId="77777777" w:rsidR="00EE4B4A" w:rsidRDefault="00EE4B4A" w:rsidP="00EE4B4A"/>
    <w:p w14:paraId="373B1545" w14:textId="77777777" w:rsidR="00EE4B4A" w:rsidRDefault="00EE4B4A" w:rsidP="00EE4B4A">
      <w:r>
        <w:t>char_num_fam_1991 &lt;-  m_famcoeft1 * t(mchargap_fam_1991) - (w_famcoeft1 * t(wchargap_fam_1991))</w:t>
      </w:r>
    </w:p>
    <w:p w14:paraId="70ABCAB6" w14:textId="77777777" w:rsidR="00EE4B4A" w:rsidRDefault="00EE4B4A" w:rsidP="00EE4B4A">
      <w:r>
        <w:t>char_fam_1991 &lt;- char_num_fam_1991/denom</w:t>
      </w:r>
    </w:p>
    <w:p w14:paraId="098C8F5F" w14:textId="77777777" w:rsidR="00EE4B4A" w:rsidRDefault="00EE4B4A" w:rsidP="00EE4B4A"/>
    <w:p w14:paraId="7064EEAC" w14:textId="77777777" w:rsidR="00EE4B4A" w:rsidRDefault="00EE4B4A" w:rsidP="00EE4B4A">
      <w:r>
        <w:t xml:space="preserve">mchargap_full_1991 &lt;- mchargap_1991[names(mchargap_1991) %in% </w:t>
      </w:r>
    </w:p>
    <w:p w14:paraId="6B254168" w14:textId="77777777" w:rsidR="00EE4B4A" w:rsidRDefault="00EE4B4A" w:rsidP="00EE4B4A">
      <w:r>
        <w:t xml:space="preserve">                                      c(int, region, race, marital.status, housework, fertility,</w:t>
      </w:r>
    </w:p>
    <w:p w14:paraId="0F4B159D" w14:textId="77777777" w:rsidR="00EE4B4A" w:rsidRDefault="00EE4B4A" w:rsidP="00EE4B4A">
      <w:r>
        <w:t xml:space="preserve">                                        ed, union, govt.job, exp.ft,  wrk.hrs, </w:t>
      </w:r>
    </w:p>
    <w:p w14:paraId="4E88F1FD" w14:textId="77777777" w:rsidR="00EE4B4A" w:rsidRDefault="00EE4B4A" w:rsidP="00EE4B4A">
      <w:r>
        <w:t xml:space="preserve">                                        tenure, occ.char, "occ.managers", manuf)] %&gt;% </w:t>
      </w:r>
    </w:p>
    <w:p w14:paraId="76B85B76" w14:textId="77777777" w:rsidR="00EE4B4A" w:rsidRDefault="00EE4B4A" w:rsidP="00EE4B4A">
      <w:r>
        <w:t xml:space="preserve">  dplyr::select("(Intercept)", everything()) %&gt;%</w:t>
      </w:r>
    </w:p>
    <w:p w14:paraId="1999B4EE" w14:textId="77777777" w:rsidR="00EE4B4A" w:rsidRDefault="00EE4B4A" w:rsidP="00EE4B4A">
      <w:r>
        <w:t xml:space="preserve">  as.matrix()</w:t>
      </w:r>
    </w:p>
    <w:p w14:paraId="38BEDA10" w14:textId="77777777" w:rsidR="00EE4B4A" w:rsidRDefault="00EE4B4A" w:rsidP="00EE4B4A"/>
    <w:p w14:paraId="0CC07C38" w14:textId="77777777" w:rsidR="00EE4B4A" w:rsidRDefault="00EE4B4A" w:rsidP="00EE4B4A">
      <w:r>
        <w:t xml:space="preserve">wchargap_full_1991 &lt;- wchargap_1991[names(wchargap_1991) %in% </w:t>
      </w:r>
    </w:p>
    <w:p w14:paraId="4F6A331B" w14:textId="77777777" w:rsidR="00EE4B4A" w:rsidRDefault="00EE4B4A" w:rsidP="00EE4B4A">
      <w:r>
        <w:t xml:space="preserve">                                      c(int, region, race, marital.status, housework, fertility,</w:t>
      </w:r>
    </w:p>
    <w:p w14:paraId="38376694" w14:textId="77777777" w:rsidR="00EE4B4A" w:rsidRDefault="00EE4B4A" w:rsidP="00EE4B4A">
      <w:r>
        <w:t xml:space="preserve">                                        ed, union, govt.job, exp.ft,  wrk.hrs, </w:t>
      </w:r>
    </w:p>
    <w:p w14:paraId="40671874" w14:textId="77777777" w:rsidR="00EE4B4A" w:rsidRDefault="00EE4B4A" w:rsidP="00EE4B4A">
      <w:r>
        <w:t xml:space="preserve">                                        tenure,occ.char, "occ.managers", manuf)] %&gt;% </w:t>
      </w:r>
    </w:p>
    <w:p w14:paraId="4E21E811" w14:textId="77777777" w:rsidR="00EE4B4A" w:rsidRDefault="00EE4B4A" w:rsidP="00EE4B4A">
      <w:r>
        <w:t xml:space="preserve">  dplyr::select("(Intercept)", everything()) %&gt;%</w:t>
      </w:r>
    </w:p>
    <w:p w14:paraId="05D0AA6C" w14:textId="77777777" w:rsidR="00EE4B4A" w:rsidRDefault="00EE4B4A" w:rsidP="00EE4B4A">
      <w:r>
        <w:t xml:space="preserve">  as.matrix()</w:t>
      </w:r>
    </w:p>
    <w:p w14:paraId="3126A755" w14:textId="77777777" w:rsidR="00EE4B4A" w:rsidRDefault="00EE4B4A" w:rsidP="00EE4B4A"/>
    <w:p w14:paraId="32EE4744" w14:textId="77777777" w:rsidR="00EE4B4A" w:rsidRDefault="00EE4B4A" w:rsidP="00EE4B4A">
      <w:r>
        <w:t>char_num_full_1991 &lt;-  m_fullcoeft1 * t(mchargap_full_1991) - (w_fullcoeft1 * t(wchargap_full_1991))</w:t>
      </w:r>
    </w:p>
    <w:p w14:paraId="7A30B7F1" w14:textId="77777777" w:rsidR="00EE4B4A" w:rsidRDefault="00EE4B4A" w:rsidP="00EE4B4A">
      <w:r>
        <w:t>char_full_1991 &lt;- char_num_full_1991/denom</w:t>
      </w:r>
    </w:p>
    <w:p w14:paraId="3A0D9A41" w14:textId="77777777" w:rsidR="00EE4B4A" w:rsidRDefault="00EE4B4A" w:rsidP="00EE4B4A"/>
    <w:p w14:paraId="36E37346" w14:textId="77777777" w:rsidR="00EE4B4A" w:rsidRDefault="00EE4B4A" w:rsidP="00EE4B4A">
      <w:r>
        <w:t>cov.years &lt;- c(1991, 2001)</w:t>
      </w:r>
    </w:p>
    <w:p w14:paraId="4ECA1F18" w14:textId="77777777" w:rsidR="00EE4B4A" w:rsidRDefault="00EE4B4A" w:rsidP="00EE4B4A"/>
    <w:p w14:paraId="3B17AD51" w14:textId="77777777" w:rsidR="00EE4B4A" w:rsidRDefault="00EE4B4A" w:rsidP="00EE4B4A">
      <w:r>
        <w:t>mchargap_2001 &lt;- means.year %&gt;% filter(female == 0, year == cov.years[2]) -</w:t>
      </w:r>
    </w:p>
    <w:p w14:paraId="1660CEDA" w14:textId="77777777" w:rsidR="00EE4B4A" w:rsidRDefault="00EE4B4A" w:rsidP="00EE4B4A">
      <w:r>
        <w:t xml:space="preserve">  means.year %&gt;% filter(female == 0, year == cov.years[1])</w:t>
      </w:r>
    </w:p>
    <w:p w14:paraId="1AEC2D2E" w14:textId="77777777" w:rsidR="00EE4B4A" w:rsidRDefault="00EE4B4A" w:rsidP="00EE4B4A"/>
    <w:p w14:paraId="718E0916" w14:textId="77777777" w:rsidR="00EE4B4A" w:rsidRDefault="00EE4B4A" w:rsidP="00EE4B4A">
      <w:r>
        <w:t>wchargap_2001 &lt;- means.year %&gt;% filter(female == 1, year == cov.years[2]) -</w:t>
      </w:r>
    </w:p>
    <w:p w14:paraId="70FF86DA" w14:textId="77777777" w:rsidR="00EE4B4A" w:rsidRDefault="00EE4B4A" w:rsidP="00EE4B4A">
      <w:r>
        <w:t xml:space="preserve">  means.year %&gt;% filter(female == 1, year == cov.years[1])</w:t>
      </w:r>
    </w:p>
    <w:p w14:paraId="15E54EC3" w14:textId="77777777" w:rsidR="00EE4B4A" w:rsidRDefault="00EE4B4A" w:rsidP="00EE4B4A"/>
    <w:p w14:paraId="190B422B" w14:textId="77777777" w:rsidR="00EE4B4A" w:rsidRDefault="00EE4B4A" w:rsidP="00EE4B4A">
      <w:r>
        <w:t xml:space="preserve">mchargap_fam_2001 &lt;- mchargap_2001[names(mchargap_2001) %in% c(int, marital.status, fertility)] %&gt;% </w:t>
      </w:r>
    </w:p>
    <w:p w14:paraId="5FF62F5B" w14:textId="77777777" w:rsidR="00EE4B4A" w:rsidRDefault="00EE4B4A" w:rsidP="00EE4B4A">
      <w:r>
        <w:t xml:space="preserve">  dplyr::select("(Intercept)", everything()) %&gt;%</w:t>
      </w:r>
    </w:p>
    <w:p w14:paraId="028397B2" w14:textId="77777777" w:rsidR="00EE4B4A" w:rsidRDefault="00EE4B4A" w:rsidP="00EE4B4A">
      <w:r>
        <w:t xml:space="preserve">  as.matrix()</w:t>
      </w:r>
    </w:p>
    <w:p w14:paraId="0D5F2EC8" w14:textId="77777777" w:rsidR="00EE4B4A" w:rsidRDefault="00EE4B4A" w:rsidP="00EE4B4A"/>
    <w:p w14:paraId="17925B18" w14:textId="77777777" w:rsidR="00EE4B4A" w:rsidRDefault="00EE4B4A" w:rsidP="00EE4B4A">
      <w:r>
        <w:t xml:space="preserve">wchargap_fam_2001 &lt;- wchargap_2001[names(wchargap_2001) %in% c(int, marital.status, fertility)] %&gt;% </w:t>
      </w:r>
    </w:p>
    <w:p w14:paraId="64BD672E" w14:textId="77777777" w:rsidR="00EE4B4A" w:rsidRDefault="00EE4B4A" w:rsidP="00EE4B4A">
      <w:r>
        <w:t xml:space="preserve">  dplyr::select("(Intercept)", everything()) %&gt;%</w:t>
      </w:r>
    </w:p>
    <w:p w14:paraId="512C4A25" w14:textId="77777777" w:rsidR="00EE4B4A" w:rsidRDefault="00EE4B4A" w:rsidP="00EE4B4A">
      <w:r>
        <w:t xml:space="preserve">  as.matrix()</w:t>
      </w:r>
    </w:p>
    <w:p w14:paraId="2B253FA4" w14:textId="77777777" w:rsidR="00EE4B4A" w:rsidRDefault="00EE4B4A" w:rsidP="00EE4B4A"/>
    <w:p w14:paraId="4F073405" w14:textId="77777777" w:rsidR="00EE4B4A" w:rsidRDefault="00EE4B4A" w:rsidP="00EE4B4A">
      <w:r>
        <w:lastRenderedPageBreak/>
        <w:t>char_num_fam_2001 &lt;-  m_famcoeft1 * t(mchargap_fam_2001) - (w_famcoeft1 * t(wchargap_fam_2001))</w:t>
      </w:r>
    </w:p>
    <w:p w14:paraId="62637B8E" w14:textId="77777777" w:rsidR="00EE4B4A" w:rsidRDefault="00EE4B4A" w:rsidP="00EE4B4A">
      <w:r>
        <w:t>char_fam_2001 &lt;- char_num_fam_2001/denom</w:t>
      </w:r>
    </w:p>
    <w:p w14:paraId="1D87EB54" w14:textId="77777777" w:rsidR="00EE4B4A" w:rsidRDefault="00EE4B4A" w:rsidP="00EE4B4A"/>
    <w:p w14:paraId="025BA8D8" w14:textId="77777777" w:rsidR="00EE4B4A" w:rsidRDefault="00EE4B4A" w:rsidP="00EE4B4A">
      <w:r>
        <w:t xml:space="preserve">mchargap_full_2001 &lt;- mchargap_2001[names(mchargap_2001) %in% </w:t>
      </w:r>
    </w:p>
    <w:p w14:paraId="11692A35" w14:textId="77777777" w:rsidR="00EE4B4A" w:rsidRDefault="00EE4B4A" w:rsidP="00EE4B4A">
      <w:r>
        <w:t xml:space="preserve">                                      c(int, region, race, marital.status, housework, fertility,</w:t>
      </w:r>
    </w:p>
    <w:p w14:paraId="0A84EE87" w14:textId="77777777" w:rsidR="00EE4B4A" w:rsidRDefault="00EE4B4A" w:rsidP="00EE4B4A">
      <w:r>
        <w:t xml:space="preserve">                                        ed, union, govt.job, exp.ft,  wrk.hrs, </w:t>
      </w:r>
    </w:p>
    <w:p w14:paraId="28BF6F29" w14:textId="77777777" w:rsidR="00EE4B4A" w:rsidRDefault="00EE4B4A" w:rsidP="00EE4B4A">
      <w:r>
        <w:t xml:space="preserve">                                        tenure, occ.char, "occ.managers", manuf)] %&gt;% </w:t>
      </w:r>
    </w:p>
    <w:p w14:paraId="531841A0" w14:textId="77777777" w:rsidR="00EE4B4A" w:rsidRDefault="00EE4B4A" w:rsidP="00EE4B4A">
      <w:r>
        <w:t xml:space="preserve">  dplyr::select("(Intercept)", everything()) %&gt;%</w:t>
      </w:r>
    </w:p>
    <w:p w14:paraId="649A66C6" w14:textId="77777777" w:rsidR="00EE4B4A" w:rsidRDefault="00EE4B4A" w:rsidP="00EE4B4A">
      <w:r>
        <w:t xml:space="preserve">  as.matrix()</w:t>
      </w:r>
    </w:p>
    <w:p w14:paraId="126596FE" w14:textId="77777777" w:rsidR="00EE4B4A" w:rsidRDefault="00EE4B4A" w:rsidP="00EE4B4A"/>
    <w:p w14:paraId="5E5E58AD" w14:textId="77777777" w:rsidR="00EE4B4A" w:rsidRDefault="00EE4B4A" w:rsidP="00EE4B4A">
      <w:r>
        <w:t xml:space="preserve">wchargap_full_2001 &lt;- wchargap_2001[names(wchargap_2001) %in% </w:t>
      </w:r>
    </w:p>
    <w:p w14:paraId="647CCCD9" w14:textId="77777777" w:rsidR="00EE4B4A" w:rsidRDefault="00EE4B4A" w:rsidP="00EE4B4A">
      <w:r>
        <w:t xml:space="preserve">                                      c(int, region, race, marital.status, housework, fertility,</w:t>
      </w:r>
    </w:p>
    <w:p w14:paraId="22CB7F2B" w14:textId="77777777" w:rsidR="00EE4B4A" w:rsidRDefault="00EE4B4A" w:rsidP="00EE4B4A">
      <w:r>
        <w:t xml:space="preserve">                                        ed, union, govt.job, exp.ft,  wrk.hrs, </w:t>
      </w:r>
    </w:p>
    <w:p w14:paraId="73DA6265" w14:textId="77777777" w:rsidR="00EE4B4A" w:rsidRDefault="00EE4B4A" w:rsidP="00EE4B4A">
      <w:r>
        <w:t xml:space="preserve">                                        tenure, occ.char, "occ.managers", manuf)] %&gt;% </w:t>
      </w:r>
    </w:p>
    <w:p w14:paraId="1BFDAB5D" w14:textId="77777777" w:rsidR="00EE4B4A" w:rsidRDefault="00EE4B4A" w:rsidP="00EE4B4A">
      <w:r>
        <w:t xml:space="preserve">  dplyr::select("(Intercept)", everything()) %&gt;%</w:t>
      </w:r>
    </w:p>
    <w:p w14:paraId="6DA3CD33" w14:textId="77777777" w:rsidR="00EE4B4A" w:rsidRDefault="00EE4B4A" w:rsidP="00EE4B4A">
      <w:r>
        <w:t xml:space="preserve">  as.matrix()</w:t>
      </w:r>
    </w:p>
    <w:p w14:paraId="40040321" w14:textId="77777777" w:rsidR="00EE4B4A" w:rsidRDefault="00EE4B4A" w:rsidP="00EE4B4A"/>
    <w:p w14:paraId="74F8EE83" w14:textId="77777777" w:rsidR="00EE4B4A" w:rsidRDefault="00EE4B4A" w:rsidP="00EE4B4A"/>
    <w:p w14:paraId="0CE31C84" w14:textId="77777777" w:rsidR="00EE4B4A" w:rsidRDefault="00EE4B4A" w:rsidP="00EE4B4A">
      <w:r>
        <w:t>char_num_full_2001 &lt;-  m_fullcoeft1 * t(mchargap_full_2001) - (w_fullcoeft1 * t(wchargap_full_2001))</w:t>
      </w:r>
    </w:p>
    <w:p w14:paraId="7FC9B06B" w14:textId="77777777" w:rsidR="00EE4B4A" w:rsidRDefault="00EE4B4A" w:rsidP="00EE4B4A">
      <w:r>
        <w:t>char_full_2001 &lt;- char_num_full_2001/denom</w:t>
      </w:r>
    </w:p>
    <w:p w14:paraId="7781E91C" w14:textId="77777777" w:rsidR="00EE4B4A" w:rsidRDefault="00EE4B4A" w:rsidP="00EE4B4A"/>
    <w:p w14:paraId="4DD8DB45" w14:textId="77777777" w:rsidR="00EE4B4A" w:rsidRDefault="00EE4B4A" w:rsidP="00EE4B4A">
      <w:r>
        <w:t>cov.years &lt;- c(2001, 2011)</w:t>
      </w:r>
    </w:p>
    <w:p w14:paraId="1360C8E6" w14:textId="77777777" w:rsidR="00EE4B4A" w:rsidRDefault="00EE4B4A" w:rsidP="00EE4B4A"/>
    <w:p w14:paraId="0307E970" w14:textId="77777777" w:rsidR="00EE4B4A" w:rsidRDefault="00EE4B4A" w:rsidP="00EE4B4A">
      <w:r>
        <w:t>mchargap_2011 &lt;- means.year %&gt;% filter(female == 0, year == cov.years[2]) -</w:t>
      </w:r>
    </w:p>
    <w:p w14:paraId="619324E8" w14:textId="77777777" w:rsidR="00EE4B4A" w:rsidRDefault="00EE4B4A" w:rsidP="00EE4B4A">
      <w:r>
        <w:t xml:space="preserve">  means.year %&gt;% filter(female == 0, year == cov.years[1])</w:t>
      </w:r>
    </w:p>
    <w:p w14:paraId="64FBD377" w14:textId="77777777" w:rsidR="00EE4B4A" w:rsidRDefault="00EE4B4A" w:rsidP="00EE4B4A"/>
    <w:p w14:paraId="2BEC5E63" w14:textId="77777777" w:rsidR="00EE4B4A" w:rsidRDefault="00EE4B4A" w:rsidP="00EE4B4A">
      <w:r>
        <w:t>wchargap_2011 &lt;- means.year %&gt;% filter(female == 1, year == cov.years[2]) -</w:t>
      </w:r>
    </w:p>
    <w:p w14:paraId="25EDD3DC" w14:textId="77777777" w:rsidR="00EE4B4A" w:rsidRDefault="00EE4B4A" w:rsidP="00EE4B4A">
      <w:r>
        <w:t xml:space="preserve">  means.year %&gt;% filter(female == 1, year == cov.years[1])</w:t>
      </w:r>
    </w:p>
    <w:p w14:paraId="2FE554DF" w14:textId="77777777" w:rsidR="00EE4B4A" w:rsidRDefault="00EE4B4A" w:rsidP="00EE4B4A"/>
    <w:p w14:paraId="0BF5C076" w14:textId="77777777" w:rsidR="00EE4B4A" w:rsidRDefault="00EE4B4A" w:rsidP="00EE4B4A">
      <w:r>
        <w:t xml:space="preserve">mchargap_fam_2011 &lt;- mchargap_2011[names(mchargap_2011) %in% c(int, marital.status, fertility)] %&gt;% </w:t>
      </w:r>
    </w:p>
    <w:p w14:paraId="6DE53359" w14:textId="77777777" w:rsidR="00EE4B4A" w:rsidRDefault="00EE4B4A" w:rsidP="00EE4B4A">
      <w:r>
        <w:t xml:space="preserve">  dplyr::select("(Intercept)", everything()) %&gt;%</w:t>
      </w:r>
    </w:p>
    <w:p w14:paraId="0CEFDE49" w14:textId="77777777" w:rsidR="00EE4B4A" w:rsidRDefault="00EE4B4A" w:rsidP="00EE4B4A">
      <w:r>
        <w:t xml:space="preserve">  as.matrix()</w:t>
      </w:r>
    </w:p>
    <w:p w14:paraId="692F6139" w14:textId="77777777" w:rsidR="00EE4B4A" w:rsidRDefault="00EE4B4A" w:rsidP="00EE4B4A"/>
    <w:p w14:paraId="59B1A537" w14:textId="77777777" w:rsidR="00EE4B4A" w:rsidRDefault="00EE4B4A" w:rsidP="00EE4B4A">
      <w:r>
        <w:t xml:space="preserve">wchargap_fam_2011 &lt;- wchargap_2011[names(wchargap_2011) %in% c(int, marital.status, fertility)] %&gt;% </w:t>
      </w:r>
    </w:p>
    <w:p w14:paraId="0F1C2333" w14:textId="77777777" w:rsidR="00EE4B4A" w:rsidRDefault="00EE4B4A" w:rsidP="00EE4B4A">
      <w:r>
        <w:t xml:space="preserve">  dplyr::select("(Intercept)", everything()) %&gt;%</w:t>
      </w:r>
    </w:p>
    <w:p w14:paraId="457F0470" w14:textId="77777777" w:rsidR="00EE4B4A" w:rsidRDefault="00EE4B4A" w:rsidP="00EE4B4A">
      <w:r>
        <w:t xml:space="preserve">  as.matrix()</w:t>
      </w:r>
    </w:p>
    <w:p w14:paraId="34DA1D45" w14:textId="77777777" w:rsidR="00EE4B4A" w:rsidRDefault="00EE4B4A" w:rsidP="00EE4B4A"/>
    <w:p w14:paraId="2EA1BF14" w14:textId="77777777" w:rsidR="00EE4B4A" w:rsidRDefault="00EE4B4A" w:rsidP="00EE4B4A">
      <w:r>
        <w:t>char_num_fam_2011 &lt;-  m_famcoeft1 * t(mchargap_fam_2011) - (w_famcoeft1 * t(wchargap_fam_2011))</w:t>
      </w:r>
    </w:p>
    <w:p w14:paraId="0E2C2208" w14:textId="77777777" w:rsidR="00EE4B4A" w:rsidRDefault="00EE4B4A" w:rsidP="00EE4B4A">
      <w:r>
        <w:t>char_fam_2011 &lt;- char_num_fam_2011/denom</w:t>
      </w:r>
    </w:p>
    <w:p w14:paraId="4E22567C" w14:textId="77777777" w:rsidR="00EE4B4A" w:rsidRDefault="00EE4B4A" w:rsidP="00EE4B4A"/>
    <w:p w14:paraId="165CBB20" w14:textId="77777777" w:rsidR="00EE4B4A" w:rsidRDefault="00EE4B4A" w:rsidP="00EE4B4A">
      <w:r>
        <w:t xml:space="preserve">mchargap_full_2011 &lt;- mchargap_2011[names(mchargap_2011) %in% </w:t>
      </w:r>
    </w:p>
    <w:p w14:paraId="7E837990" w14:textId="77777777" w:rsidR="00EE4B4A" w:rsidRDefault="00EE4B4A" w:rsidP="00EE4B4A">
      <w:r>
        <w:t xml:space="preserve">                                      c(int, region, race, marital.status, housework, fertility,</w:t>
      </w:r>
    </w:p>
    <w:p w14:paraId="14DB7955" w14:textId="77777777" w:rsidR="00EE4B4A" w:rsidRDefault="00EE4B4A" w:rsidP="00EE4B4A">
      <w:r>
        <w:t xml:space="preserve">                                        ed, union, govt.job, exp.ft,  wrk.hrs, </w:t>
      </w:r>
    </w:p>
    <w:p w14:paraId="42CA7AA2" w14:textId="77777777" w:rsidR="00EE4B4A" w:rsidRDefault="00EE4B4A" w:rsidP="00EE4B4A">
      <w:r>
        <w:t xml:space="preserve">                                        tenure, occ.char, "occ.managers", manuf)] %&gt;% </w:t>
      </w:r>
    </w:p>
    <w:p w14:paraId="6CCF8100" w14:textId="77777777" w:rsidR="00EE4B4A" w:rsidRDefault="00EE4B4A" w:rsidP="00EE4B4A">
      <w:r>
        <w:t xml:space="preserve">  dplyr::select("(Intercept)", everything()) %&gt;%</w:t>
      </w:r>
    </w:p>
    <w:p w14:paraId="6F94C945" w14:textId="77777777" w:rsidR="00EE4B4A" w:rsidRDefault="00EE4B4A" w:rsidP="00EE4B4A">
      <w:r>
        <w:t xml:space="preserve">  as.matrix()</w:t>
      </w:r>
    </w:p>
    <w:p w14:paraId="39FA480A" w14:textId="77777777" w:rsidR="00EE4B4A" w:rsidRDefault="00EE4B4A" w:rsidP="00EE4B4A"/>
    <w:p w14:paraId="51AA77BB" w14:textId="77777777" w:rsidR="00EE4B4A" w:rsidRDefault="00EE4B4A" w:rsidP="00EE4B4A">
      <w:r>
        <w:t xml:space="preserve">wchargap_full_2011 &lt;- wchargap_2011[names(wchargap_2011) %in% </w:t>
      </w:r>
    </w:p>
    <w:p w14:paraId="13C02172" w14:textId="77777777" w:rsidR="00EE4B4A" w:rsidRDefault="00EE4B4A" w:rsidP="00EE4B4A">
      <w:r>
        <w:t xml:space="preserve">                                      c(int, region, race, marital.status, housework, fertility,</w:t>
      </w:r>
    </w:p>
    <w:p w14:paraId="4CCFC417" w14:textId="77777777" w:rsidR="00EE4B4A" w:rsidRDefault="00EE4B4A" w:rsidP="00EE4B4A">
      <w:r>
        <w:t xml:space="preserve">                                        ed, union, govt.job, exp.ft,  wrk.hrs, </w:t>
      </w:r>
    </w:p>
    <w:p w14:paraId="59A2909A" w14:textId="77777777" w:rsidR="00EE4B4A" w:rsidRDefault="00EE4B4A" w:rsidP="00EE4B4A">
      <w:r>
        <w:t xml:space="preserve">                                        tenure, occ.char, "occ.managers", manuf)] %&gt;% </w:t>
      </w:r>
    </w:p>
    <w:p w14:paraId="4C925383" w14:textId="77777777" w:rsidR="00EE4B4A" w:rsidRDefault="00EE4B4A" w:rsidP="00EE4B4A">
      <w:r>
        <w:t xml:space="preserve">  dplyr::select("(Intercept)", everything()) %&gt;%</w:t>
      </w:r>
    </w:p>
    <w:p w14:paraId="249AB430" w14:textId="77777777" w:rsidR="00EE4B4A" w:rsidRDefault="00EE4B4A" w:rsidP="00EE4B4A">
      <w:r>
        <w:t xml:space="preserve">  as.matrix()</w:t>
      </w:r>
    </w:p>
    <w:p w14:paraId="5DFF68FB" w14:textId="77777777" w:rsidR="00EE4B4A" w:rsidRDefault="00EE4B4A" w:rsidP="00EE4B4A"/>
    <w:p w14:paraId="2A6B5354" w14:textId="77777777" w:rsidR="00EE4B4A" w:rsidRDefault="00EE4B4A" w:rsidP="00EE4B4A"/>
    <w:p w14:paraId="726897CD" w14:textId="77777777" w:rsidR="00EE4B4A" w:rsidRDefault="00EE4B4A" w:rsidP="00EE4B4A">
      <w:r>
        <w:lastRenderedPageBreak/>
        <w:t>char_num_full_2011 &lt;-  m_fullcoeft1 * t(mchargap_full_2011) - (w_fullcoeft1 * t(wchargap_full_2011))</w:t>
      </w:r>
    </w:p>
    <w:p w14:paraId="31948EF5" w14:textId="77777777" w:rsidR="00EE4B4A" w:rsidRDefault="00EE4B4A" w:rsidP="00EE4B4A">
      <w:r>
        <w:t>char_full_2011 &lt;- char_num_full_2011/denom</w:t>
      </w:r>
    </w:p>
    <w:p w14:paraId="2B3D0DAB" w14:textId="77777777" w:rsidR="00EE4B4A" w:rsidRDefault="00EE4B4A" w:rsidP="00EE4B4A"/>
    <w:p w14:paraId="60422998" w14:textId="77777777" w:rsidR="00EE4B4A" w:rsidRDefault="00EE4B4A" w:rsidP="00EE4B4A">
      <w:r>
        <w:t>cov.years &lt;- c(2011, 2019)</w:t>
      </w:r>
    </w:p>
    <w:p w14:paraId="65428934" w14:textId="77777777" w:rsidR="00EE4B4A" w:rsidRDefault="00EE4B4A" w:rsidP="00EE4B4A"/>
    <w:p w14:paraId="449679B0" w14:textId="77777777" w:rsidR="00EE4B4A" w:rsidRDefault="00EE4B4A" w:rsidP="00EE4B4A">
      <w:r>
        <w:t>mchargap_2019 &lt;- means.year %&gt;% filter(female == 0, year == cov.years[2]) -</w:t>
      </w:r>
    </w:p>
    <w:p w14:paraId="5BC7410F" w14:textId="77777777" w:rsidR="00EE4B4A" w:rsidRDefault="00EE4B4A" w:rsidP="00EE4B4A">
      <w:r>
        <w:t xml:space="preserve">  means.year %&gt;% filter(female == 0, year == cov.years[1])</w:t>
      </w:r>
    </w:p>
    <w:p w14:paraId="0617BA6A" w14:textId="77777777" w:rsidR="00EE4B4A" w:rsidRDefault="00EE4B4A" w:rsidP="00EE4B4A"/>
    <w:p w14:paraId="57571F71" w14:textId="77777777" w:rsidR="00EE4B4A" w:rsidRDefault="00EE4B4A" w:rsidP="00EE4B4A">
      <w:r>
        <w:t>wchargap_2019 &lt;- means.year %&gt;% filter(female == 1, year == cov.years[2]) -</w:t>
      </w:r>
    </w:p>
    <w:p w14:paraId="445E0EF6" w14:textId="77777777" w:rsidR="00EE4B4A" w:rsidRDefault="00EE4B4A" w:rsidP="00EE4B4A">
      <w:r>
        <w:t xml:space="preserve">  means.year %&gt;% filter(female == 1, year == cov.years[1])</w:t>
      </w:r>
    </w:p>
    <w:p w14:paraId="6770D632" w14:textId="77777777" w:rsidR="00EE4B4A" w:rsidRDefault="00EE4B4A" w:rsidP="00EE4B4A"/>
    <w:p w14:paraId="6ED62C67" w14:textId="77777777" w:rsidR="00EE4B4A" w:rsidRDefault="00EE4B4A" w:rsidP="00EE4B4A">
      <w:r>
        <w:t xml:space="preserve">mchargap_fam_2019 &lt;- mchargap_2019[names(mchargap_2019) %in% c(int, marital.status, fertility)] %&gt;% </w:t>
      </w:r>
    </w:p>
    <w:p w14:paraId="29726F5E" w14:textId="77777777" w:rsidR="00EE4B4A" w:rsidRDefault="00EE4B4A" w:rsidP="00EE4B4A">
      <w:r>
        <w:t xml:space="preserve">  dplyr::select("(Intercept)", everything()) %&gt;%</w:t>
      </w:r>
    </w:p>
    <w:p w14:paraId="26273E0B" w14:textId="77777777" w:rsidR="00EE4B4A" w:rsidRDefault="00EE4B4A" w:rsidP="00EE4B4A">
      <w:r>
        <w:t xml:space="preserve">  as.matrix()</w:t>
      </w:r>
    </w:p>
    <w:p w14:paraId="4A83FE1E" w14:textId="77777777" w:rsidR="00EE4B4A" w:rsidRDefault="00EE4B4A" w:rsidP="00EE4B4A"/>
    <w:p w14:paraId="44B8A1BC" w14:textId="77777777" w:rsidR="00EE4B4A" w:rsidRDefault="00EE4B4A" w:rsidP="00EE4B4A">
      <w:r>
        <w:t xml:space="preserve">wchargap_fam_2019 &lt;- wchargap_2019[names(wchargap_2019) %in% c(int, marital.status, fertility)] %&gt;% </w:t>
      </w:r>
    </w:p>
    <w:p w14:paraId="7A218528" w14:textId="77777777" w:rsidR="00EE4B4A" w:rsidRDefault="00EE4B4A" w:rsidP="00EE4B4A">
      <w:r>
        <w:t xml:space="preserve">  dplyr::select("(Intercept)", everything()) %&gt;%</w:t>
      </w:r>
    </w:p>
    <w:p w14:paraId="72FE43E4" w14:textId="77777777" w:rsidR="00EE4B4A" w:rsidRDefault="00EE4B4A" w:rsidP="00EE4B4A">
      <w:r>
        <w:t xml:space="preserve">  as.matrix()</w:t>
      </w:r>
    </w:p>
    <w:p w14:paraId="1F7F857B" w14:textId="77777777" w:rsidR="00EE4B4A" w:rsidRDefault="00EE4B4A" w:rsidP="00EE4B4A"/>
    <w:p w14:paraId="7A3078B3" w14:textId="77777777" w:rsidR="00EE4B4A" w:rsidRDefault="00EE4B4A" w:rsidP="00EE4B4A">
      <w:r>
        <w:t>char_num_fam_2019 &lt;-  m_famcoeft1 * t(mchargap_fam_2019) - (w_famcoeft1 * t(wchargap_fam_2019))</w:t>
      </w:r>
    </w:p>
    <w:p w14:paraId="309373FF" w14:textId="77777777" w:rsidR="00EE4B4A" w:rsidRDefault="00EE4B4A" w:rsidP="00EE4B4A">
      <w:r>
        <w:t>char_fam_2019 &lt;- char_num_fam_2019/denom</w:t>
      </w:r>
    </w:p>
    <w:p w14:paraId="23D5D8FA" w14:textId="77777777" w:rsidR="00EE4B4A" w:rsidRDefault="00EE4B4A" w:rsidP="00EE4B4A"/>
    <w:p w14:paraId="5DF1B267" w14:textId="77777777" w:rsidR="00EE4B4A" w:rsidRDefault="00EE4B4A" w:rsidP="00EE4B4A">
      <w:r>
        <w:t xml:space="preserve">mchargap_full_2019 &lt;- mchargap_2019[names(mchargap_2019) %in% </w:t>
      </w:r>
    </w:p>
    <w:p w14:paraId="1C56137B" w14:textId="77777777" w:rsidR="00EE4B4A" w:rsidRDefault="00EE4B4A" w:rsidP="00EE4B4A">
      <w:r>
        <w:t xml:space="preserve">                                      c(int, region, race, marital.status, housework, fertility,</w:t>
      </w:r>
    </w:p>
    <w:p w14:paraId="2D36050A" w14:textId="77777777" w:rsidR="00EE4B4A" w:rsidRDefault="00EE4B4A" w:rsidP="00EE4B4A">
      <w:r>
        <w:t xml:space="preserve">                                        ed, union, govt.job, exp.ft,  wrk.hrs, </w:t>
      </w:r>
    </w:p>
    <w:p w14:paraId="0C6C22AF" w14:textId="77777777" w:rsidR="00EE4B4A" w:rsidRDefault="00EE4B4A" w:rsidP="00EE4B4A">
      <w:r>
        <w:t xml:space="preserve">                                        tenure, occ.char, "occ.managers", manuf)] %&gt;% </w:t>
      </w:r>
    </w:p>
    <w:p w14:paraId="2B7B4315" w14:textId="77777777" w:rsidR="00EE4B4A" w:rsidRDefault="00EE4B4A" w:rsidP="00EE4B4A">
      <w:r>
        <w:t xml:space="preserve">  dplyr::select("(Intercept)", everything()) %&gt;%</w:t>
      </w:r>
    </w:p>
    <w:p w14:paraId="32C93640" w14:textId="77777777" w:rsidR="00EE4B4A" w:rsidRDefault="00EE4B4A" w:rsidP="00EE4B4A">
      <w:r>
        <w:lastRenderedPageBreak/>
        <w:t xml:space="preserve">  as.matrix()</w:t>
      </w:r>
    </w:p>
    <w:p w14:paraId="6C3302E0" w14:textId="77777777" w:rsidR="00EE4B4A" w:rsidRDefault="00EE4B4A" w:rsidP="00EE4B4A"/>
    <w:p w14:paraId="7C022C1B" w14:textId="77777777" w:rsidR="00EE4B4A" w:rsidRDefault="00EE4B4A" w:rsidP="00EE4B4A">
      <w:r>
        <w:t xml:space="preserve">wchargap_full_2019 &lt;- wchargap_2019[names(wchargap_2019) %in% </w:t>
      </w:r>
    </w:p>
    <w:p w14:paraId="7A62F4D3" w14:textId="77777777" w:rsidR="00EE4B4A" w:rsidRDefault="00EE4B4A" w:rsidP="00EE4B4A">
      <w:r>
        <w:t xml:space="preserve">                                      c(int, region, race, marital.status, housework, fertility,</w:t>
      </w:r>
    </w:p>
    <w:p w14:paraId="41574DF2" w14:textId="77777777" w:rsidR="00EE4B4A" w:rsidRDefault="00EE4B4A" w:rsidP="00EE4B4A">
      <w:r>
        <w:t xml:space="preserve">                                        ed, union, govt.job, exp.ft,  wrk.hrs, </w:t>
      </w:r>
    </w:p>
    <w:p w14:paraId="4D560A2A" w14:textId="77777777" w:rsidR="00EE4B4A" w:rsidRDefault="00EE4B4A" w:rsidP="00EE4B4A">
      <w:r>
        <w:t xml:space="preserve">                                        tenure, occ.char, "occ.managers", manuf)] %&gt;% </w:t>
      </w:r>
    </w:p>
    <w:p w14:paraId="78D0D182" w14:textId="77777777" w:rsidR="00EE4B4A" w:rsidRDefault="00EE4B4A" w:rsidP="00EE4B4A">
      <w:r>
        <w:t xml:space="preserve">  dplyr::select("(Intercept)", everything()) %&gt;%</w:t>
      </w:r>
    </w:p>
    <w:p w14:paraId="7E0269C6" w14:textId="77777777" w:rsidR="00EE4B4A" w:rsidRDefault="00EE4B4A" w:rsidP="00EE4B4A">
      <w:r>
        <w:t xml:space="preserve">  as.matrix()</w:t>
      </w:r>
    </w:p>
    <w:p w14:paraId="3DA0D361" w14:textId="77777777" w:rsidR="00EE4B4A" w:rsidRDefault="00EE4B4A" w:rsidP="00EE4B4A"/>
    <w:p w14:paraId="5DDA1338" w14:textId="77777777" w:rsidR="00EE4B4A" w:rsidRDefault="00EE4B4A" w:rsidP="00EE4B4A">
      <w:r>
        <w:t>char_num_full_2019 &lt;-  m_fullcoeft1 * t(mchargap_full_2019) - (w_fullcoeft1 * t(wchargap_full_2019))</w:t>
      </w:r>
    </w:p>
    <w:p w14:paraId="1220232A" w14:textId="77777777" w:rsidR="00EE4B4A" w:rsidRDefault="00EE4B4A" w:rsidP="00EE4B4A">
      <w:r>
        <w:t>char_full_2019 &lt;- char_num_full_2019/denom</w:t>
      </w:r>
    </w:p>
    <w:p w14:paraId="75F1B13C" w14:textId="77777777" w:rsidR="00EE4B4A" w:rsidRDefault="00EE4B4A" w:rsidP="00EE4B4A"/>
    <w:p w14:paraId="542946BA" w14:textId="77777777" w:rsidR="00EE4B4A" w:rsidRDefault="00EE4B4A" w:rsidP="00EE4B4A"/>
    <w:p w14:paraId="4E8B3831" w14:textId="77777777" w:rsidR="00EE4B4A" w:rsidRDefault="00EE4B4A" w:rsidP="00EE4B4A">
      <w:r>
        <w:t># Binds the characteristics change contributions by decade for the family model to one object</w:t>
      </w:r>
    </w:p>
    <w:p w14:paraId="4DF79BD9" w14:textId="77777777" w:rsidR="00EE4B4A" w:rsidRDefault="00EE4B4A" w:rsidP="00EE4B4A">
      <w:r>
        <w:t xml:space="preserve">char_fam_decades &lt;- bind_cols(as.data.frame(char_fam_1991) %&gt;% rename("1980-1990" = V1), </w:t>
      </w:r>
    </w:p>
    <w:p w14:paraId="2F22AAD3" w14:textId="77777777" w:rsidR="00EE4B4A" w:rsidRDefault="00EE4B4A" w:rsidP="00EE4B4A">
      <w:r>
        <w:t xml:space="preserve">                              as.data.frame(char_fam_2001) %&gt;% rename("1990-2000" = V1), </w:t>
      </w:r>
    </w:p>
    <w:p w14:paraId="60003612" w14:textId="77777777" w:rsidR="00EE4B4A" w:rsidRDefault="00EE4B4A" w:rsidP="00EE4B4A">
      <w:r>
        <w:t xml:space="preserve">                              as.data.frame(char_fam_2011) %&gt;% rename("2000-2010" = V1), </w:t>
      </w:r>
    </w:p>
    <w:p w14:paraId="03272D14" w14:textId="77777777" w:rsidR="00EE4B4A" w:rsidRDefault="00EE4B4A" w:rsidP="00EE4B4A">
      <w:r>
        <w:t xml:space="preserve">                              as.data.frame(char_fam_2019) %&gt;% rename("2010-2018" = V1))</w:t>
      </w:r>
    </w:p>
    <w:p w14:paraId="10F91842" w14:textId="77777777" w:rsidR="00EE4B4A" w:rsidRDefault="00EE4B4A" w:rsidP="00EE4B4A"/>
    <w:p w14:paraId="3F24541A" w14:textId="77777777" w:rsidR="00EE4B4A" w:rsidRDefault="00EE4B4A" w:rsidP="00EE4B4A">
      <w:r>
        <w:t># Summarises the contributions of each variable group by decade for the family model</w:t>
      </w:r>
    </w:p>
    <w:p w14:paraId="6FBB35CB" w14:textId="77777777" w:rsidR="00EE4B4A" w:rsidRDefault="00EE4B4A" w:rsidP="00EE4B4A">
      <w:r>
        <w:t>char_fam_decades_summary &lt;- char_fam_decades %&gt;%</w:t>
      </w:r>
    </w:p>
    <w:p w14:paraId="7C0BB077" w14:textId="77777777" w:rsidR="00EE4B4A" w:rsidRDefault="00EE4B4A" w:rsidP="00EE4B4A">
      <w:r>
        <w:t xml:space="preserve">  mutate(group = case_when(rownames(.) %in% marital.status ~ "Marital Status", </w:t>
      </w:r>
    </w:p>
    <w:p w14:paraId="677DD205" w14:textId="77777777" w:rsidR="00EE4B4A" w:rsidRDefault="00EE4B4A" w:rsidP="00EE4B4A">
      <w:r>
        <w:t xml:space="preserve">                           rownames(.) %in% fertility ~ "Fertility")) %&gt;%</w:t>
      </w:r>
    </w:p>
    <w:p w14:paraId="60EEEF58" w14:textId="77777777" w:rsidR="00EE4B4A" w:rsidRDefault="00EE4B4A" w:rsidP="00EE4B4A">
      <w:r>
        <w:t xml:space="preserve">  group_by(group) %&gt;%</w:t>
      </w:r>
    </w:p>
    <w:p w14:paraId="4960E187" w14:textId="77777777" w:rsidR="00EE4B4A" w:rsidRDefault="00EE4B4A" w:rsidP="00EE4B4A">
      <w:r>
        <w:t xml:space="preserve">  summarise_each(funs(sum(., na.rm = TRUE))) %&gt;%</w:t>
      </w:r>
    </w:p>
    <w:p w14:paraId="24B8DABA" w14:textId="77777777" w:rsidR="00EE4B4A" w:rsidRDefault="00EE4B4A" w:rsidP="00EE4B4A">
      <w:r>
        <w:t xml:space="preserve">  filter(group != "Intercept") %&gt;%</w:t>
      </w:r>
    </w:p>
    <w:p w14:paraId="62ABCD83" w14:textId="77777777" w:rsidR="00EE4B4A" w:rsidRDefault="00EE4B4A" w:rsidP="00EE4B4A">
      <w:r>
        <w:t xml:space="preserve">  mutate_if(is.numeric, ~.*100) %&gt;%</w:t>
      </w:r>
    </w:p>
    <w:p w14:paraId="73F8006A" w14:textId="77777777" w:rsidR="00EE4B4A" w:rsidRDefault="00EE4B4A" w:rsidP="00EE4B4A">
      <w:r>
        <w:t xml:space="preserve">  mutate_if(is.numeric, round, digits = 2) %&gt;% </w:t>
      </w:r>
    </w:p>
    <w:p w14:paraId="0C34DCF2" w14:textId="77777777" w:rsidR="00EE4B4A" w:rsidRDefault="00EE4B4A" w:rsidP="00EE4B4A">
      <w:r>
        <w:t xml:space="preserve">  rename("Variables" = group) %&gt;%</w:t>
      </w:r>
    </w:p>
    <w:p w14:paraId="630CDBE5" w14:textId="77777777" w:rsidR="00EE4B4A" w:rsidRDefault="00EE4B4A" w:rsidP="00EE4B4A">
      <w:r>
        <w:lastRenderedPageBreak/>
        <w:t xml:space="preserve">  mutate(model = "Family Model")</w:t>
      </w:r>
    </w:p>
    <w:p w14:paraId="7F5CD1EE" w14:textId="77777777" w:rsidR="00EE4B4A" w:rsidRDefault="00EE4B4A" w:rsidP="00EE4B4A"/>
    <w:p w14:paraId="26EE8D53" w14:textId="77777777" w:rsidR="00EE4B4A" w:rsidRDefault="00EE4B4A" w:rsidP="00EE4B4A">
      <w:r>
        <w:t># Binds the characteristics change contributions by decade for the full model to one object</w:t>
      </w:r>
    </w:p>
    <w:p w14:paraId="28B0785A" w14:textId="77777777" w:rsidR="00EE4B4A" w:rsidRDefault="00EE4B4A" w:rsidP="00EE4B4A">
      <w:r>
        <w:t xml:space="preserve">char_full_decades &lt;- bind_cols(as.data.frame(char_full_1991) %&gt;% rename("1980-1990" = V1), </w:t>
      </w:r>
    </w:p>
    <w:p w14:paraId="1505EE50" w14:textId="77777777" w:rsidR="00EE4B4A" w:rsidRDefault="00EE4B4A" w:rsidP="00EE4B4A">
      <w:r>
        <w:t xml:space="preserve">                               as.data.frame(char_full_2001) %&gt;% rename("1990-2000" = V1), </w:t>
      </w:r>
    </w:p>
    <w:p w14:paraId="1F942FD5" w14:textId="77777777" w:rsidR="00EE4B4A" w:rsidRDefault="00EE4B4A" w:rsidP="00EE4B4A">
      <w:r>
        <w:t xml:space="preserve">                               as.data.frame(char_full_2011) %&gt;% rename("2000-2010" = V1), </w:t>
      </w:r>
    </w:p>
    <w:p w14:paraId="12FBBDC5" w14:textId="77777777" w:rsidR="00EE4B4A" w:rsidRDefault="00EE4B4A" w:rsidP="00EE4B4A">
      <w:r>
        <w:t xml:space="preserve">                               as.data.frame(char_full_2019) %&gt;% rename("2010-2018" = V1))</w:t>
      </w:r>
    </w:p>
    <w:p w14:paraId="5EABFBAB" w14:textId="77777777" w:rsidR="00EE4B4A" w:rsidRDefault="00EE4B4A" w:rsidP="00EE4B4A"/>
    <w:p w14:paraId="06E2A571" w14:textId="77777777" w:rsidR="00EE4B4A" w:rsidRDefault="00EE4B4A" w:rsidP="00EE4B4A">
      <w:r>
        <w:t># Summarises the contributions of each variable group by decade for the full model</w:t>
      </w:r>
    </w:p>
    <w:p w14:paraId="3FF19D1E" w14:textId="77777777" w:rsidR="00EE4B4A" w:rsidRDefault="00EE4B4A" w:rsidP="00EE4B4A">
      <w:r>
        <w:t>char_full_decades_summary &lt;- char_full_decades %&gt;%</w:t>
      </w:r>
    </w:p>
    <w:p w14:paraId="3325632A" w14:textId="77777777" w:rsidR="00EE4B4A" w:rsidRDefault="00EE4B4A" w:rsidP="00EE4B4A">
      <w:r>
        <w:t xml:space="preserve">  mutate(group = case_when(rownames(.) %in% marital.status ~ "Marital Status", </w:t>
      </w:r>
    </w:p>
    <w:p w14:paraId="3C59FEE0" w14:textId="77777777" w:rsidR="00EE4B4A" w:rsidRDefault="00EE4B4A" w:rsidP="00EE4B4A">
      <w:r>
        <w:t xml:space="preserve">                           rownames(.) %in% fertility ~ "Fertility",</w:t>
      </w:r>
    </w:p>
    <w:p w14:paraId="6393AF30" w14:textId="77777777" w:rsidR="00EE4B4A" w:rsidRDefault="00EE4B4A" w:rsidP="00EE4B4A">
      <w:r>
        <w:t xml:space="preserve">                           rownames(.) %in% c(race, region) ~ "Demographic", </w:t>
      </w:r>
    </w:p>
    <w:p w14:paraId="33B4C025" w14:textId="77777777" w:rsidR="00EE4B4A" w:rsidRDefault="00EE4B4A" w:rsidP="00EE4B4A">
      <w:r>
        <w:t xml:space="preserve">                           rownames(.) %in% housework ~ "Housework",</w:t>
      </w:r>
    </w:p>
    <w:p w14:paraId="383C2103" w14:textId="77777777" w:rsidR="00EE4B4A" w:rsidRDefault="00EE4B4A" w:rsidP="00EE4B4A">
      <w:r>
        <w:t xml:space="preserve">                           rownames(.) %in% ed ~ "Education",</w:t>
      </w:r>
    </w:p>
    <w:p w14:paraId="75CB3432" w14:textId="77777777" w:rsidR="00EE4B4A" w:rsidRDefault="00EE4B4A" w:rsidP="00EE4B4A">
      <w:r>
        <w:t xml:space="preserve">                           rownames(.) %in% int ~ "Intercept",</w:t>
      </w:r>
    </w:p>
    <w:p w14:paraId="0F9E66A4" w14:textId="77777777" w:rsidR="00EE4B4A" w:rsidRDefault="00EE4B4A" w:rsidP="00EE4B4A">
      <w:r>
        <w:t xml:space="preserve">                           TRUE ~ "Job Traits")) %&gt;%</w:t>
      </w:r>
    </w:p>
    <w:p w14:paraId="4AD45A73" w14:textId="77777777" w:rsidR="00EE4B4A" w:rsidRDefault="00EE4B4A" w:rsidP="00EE4B4A">
      <w:r>
        <w:t xml:space="preserve">  group_by(group) %&gt;%</w:t>
      </w:r>
    </w:p>
    <w:p w14:paraId="4F9EC272" w14:textId="77777777" w:rsidR="00EE4B4A" w:rsidRDefault="00EE4B4A" w:rsidP="00EE4B4A">
      <w:r>
        <w:t xml:space="preserve">  summarise_each(funs(sum(., na.rm = TRUE))) %&gt;%</w:t>
      </w:r>
    </w:p>
    <w:p w14:paraId="189672FF" w14:textId="77777777" w:rsidR="00EE4B4A" w:rsidRDefault="00EE4B4A" w:rsidP="00EE4B4A">
      <w:r>
        <w:t xml:space="preserve">  filter(group != "Intercept") %&gt;%</w:t>
      </w:r>
    </w:p>
    <w:p w14:paraId="5EC66379" w14:textId="77777777" w:rsidR="00EE4B4A" w:rsidRDefault="00EE4B4A" w:rsidP="00EE4B4A">
      <w:r>
        <w:t xml:space="preserve">  mutate_if(is.numeric, ~.*100) %&gt;%</w:t>
      </w:r>
    </w:p>
    <w:p w14:paraId="7BE2F3B1" w14:textId="77777777" w:rsidR="00EE4B4A" w:rsidRDefault="00EE4B4A" w:rsidP="00EE4B4A">
      <w:r>
        <w:t xml:space="preserve">  mutate_if(is.numeric, round, digits = 2) %&gt;% </w:t>
      </w:r>
    </w:p>
    <w:p w14:paraId="4CABCC3B" w14:textId="77777777" w:rsidR="00EE4B4A" w:rsidRDefault="00EE4B4A" w:rsidP="00EE4B4A">
      <w:r>
        <w:t xml:space="preserve">  rename("Variables" = group) %&gt;%</w:t>
      </w:r>
    </w:p>
    <w:p w14:paraId="75C6C1E1" w14:textId="77777777" w:rsidR="00EE4B4A" w:rsidRDefault="00EE4B4A" w:rsidP="00EE4B4A">
      <w:r>
        <w:t xml:space="preserve">  mutate(model = "Full Model")</w:t>
      </w:r>
    </w:p>
    <w:p w14:paraId="6508DBC2" w14:textId="77777777" w:rsidR="00EE4B4A" w:rsidRDefault="00EE4B4A" w:rsidP="00EE4B4A"/>
    <w:p w14:paraId="1FE3879B" w14:textId="77777777" w:rsidR="00EE4B4A" w:rsidRDefault="00EE4B4A" w:rsidP="00EE4B4A">
      <w:r>
        <w:t>#********************************************************************</w:t>
      </w:r>
    </w:p>
    <w:p w14:paraId="76D60EE3" w14:textId="77777777" w:rsidR="00EE4B4A" w:rsidRDefault="00EE4B4A" w:rsidP="00EE4B4A">
      <w:r>
        <w:t># FIGURE 3 SHOWS THE CONTRIBUTION OF CHANGING FAMILY CHARACTERISTICS</w:t>
      </w:r>
    </w:p>
    <w:p w14:paraId="0D06028B" w14:textId="77777777" w:rsidR="00EE4B4A" w:rsidRDefault="00EE4B4A" w:rsidP="00EE4B4A">
      <w:r>
        <w:t># BY DECADE FOR EACH MODEL</w:t>
      </w:r>
    </w:p>
    <w:p w14:paraId="3A9C4D83" w14:textId="77777777" w:rsidR="00EE4B4A" w:rsidRDefault="00EE4B4A" w:rsidP="00EE4B4A">
      <w:r>
        <w:t>#********************************************************************</w:t>
      </w:r>
    </w:p>
    <w:p w14:paraId="19566B37" w14:textId="77777777" w:rsidR="00EE4B4A" w:rsidRDefault="00EE4B4A" w:rsidP="00EE4B4A"/>
    <w:p w14:paraId="235BE18B" w14:textId="77777777" w:rsidR="00EE4B4A" w:rsidRDefault="00EE4B4A" w:rsidP="00EE4B4A">
      <w:r>
        <w:t xml:space="preserve">fig3 &lt;- bind_rows(char_fam_decades_summary, </w:t>
      </w:r>
    </w:p>
    <w:p w14:paraId="16E84CB1" w14:textId="77777777" w:rsidR="00EE4B4A" w:rsidRDefault="00EE4B4A" w:rsidP="00EE4B4A">
      <w:r>
        <w:t xml:space="preserve">                  char_full_decades_summary) %&gt;%</w:t>
      </w:r>
    </w:p>
    <w:p w14:paraId="68D2E8CE" w14:textId="77777777" w:rsidR="00EE4B4A" w:rsidRDefault="00EE4B4A" w:rsidP="00EE4B4A">
      <w:r>
        <w:t xml:space="preserve">  filter(Variables %in% c('Marital Status', "Fertility", "Housework")) %&gt;%</w:t>
      </w:r>
    </w:p>
    <w:p w14:paraId="7E3A241D" w14:textId="77777777" w:rsidR="00EE4B4A" w:rsidRDefault="00EE4B4A" w:rsidP="00EE4B4A">
      <w:r>
        <w:t xml:space="preserve">  mutate(Variables = factor(Variables, levels = c('Marital Status', "Fertility", "Housework"))) %&gt;%</w:t>
      </w:r>
    </w:p>
    <w:p w14:paraId="1788615A" w14:textId="77777777" w:rsidR="00EE4B4A" w:rsidRDefault="00EE4B4A" w:rsidP="00EE4B4A">
      <w:r>
        <w:t xml:space="preserve">  gather(decade, value, - c("Variables", "model")) %&gt;%</w:t>
      </w:r>
    </w:p>
    <w:p w14:paraId="660B7410" w14:textId="77777777" w:rsidR="00EE4B4A" w:rsidRDefault="00EE4B4A" w:rsidP="00EE4B4A">
      <w:r>
        <w:t xml:space="preserve">  ggplot(aes(x = decade, y = value, fill = Variables)) +</w:t>
      </w:r>
    </w:p>
    <w:p w14:paraId="607076C2" w14:textId="77777777" w:rsidR="00EE4B4A" w:rsidRDefault="00EE4B4A" w:rsidP="00EE4B4A">
      <w:r>
        <w:t xml:space="preserve">  geom_bar(position = position_stack(reverse = TRUE), stat="identity") +</w:t>
      </w:r>
    </w:p>
    <w:p w14:paraId="5588CE5C" w14:textId="77777777" w:rsidR="00EE4B4A" w:rsidRDefault="00EE4B4A" w:rsidP="00EE4B4A">
      <w:r>
        <w:t xml:space="preserve">  facet_wrap(~ model) +</w:t>
      </w:r>
    </w:p>
    <w:p w14:paraId="7C61901C" w14:textId="77777777" w:rsidR="00EE4B4A" w:rsidRDefault="00EE4B4A" w:rsidP="00EE4B4A">
      <w:r>
        <w:t xml:space="preserve">  labs(x = "", y = "% Change in Pay Gap Explained by Component", </w:t>
      </w:r>
    </w:p>
    <w:p w14:paraId="45E28991" w14:textId="77777777" w:rsidR="00EE4B4A" w:rsidRDefault="00EE4B4A" w:rsidP="00EE4B4A">
      <w:r>
        <w:t xml:space="preserve">       title = "Contribution of Changing Family Life to the Gender Pay Gap, 1980-2018",</w:t>
      </w:r>
    </w:p>
    <w:p w14:paraId="1EC46235" w14:textId="77777777" w:rsidR="00EE4B4A" w:rsidRDefault="00EE4B4A" w:rsidP="00EE4B4A">
      <w:r>
        <w:t xml:space="preserve">       fill = "") +</w:t>
      </w:r>
    </w:p>
    <w:p w14:paraId="6EF85F9F" w14:textId="77777777" w:rsidR="00EE4B4A" w:rsidRDefault="00EE4B4A" w:rsidP="00EE4B4A">
      <w:r>
        <w:t xml:space="preserve">  theme_bw() +</w:t>
      </w:r>
    </w:p>
    <w:p w14:paraId="497944D5" w14:textId="77777777" w:rsidR="00EE4B4A" w:rsidRDefault="00EE4B4A" w:rsidP="00EE4B4A">
      <w:r>
        <w:t xml:space="preserve">  theme(legend.position = "right", </w:t>
      </w:r>
    </w:p>
    <w:p w14:paraId="4C5272C6" w14:textId="77777777" w:rsidR="00EE4B4A" w:rsidRDefault="00EE4B4A" w:rsidP="00EE4B4A">
      <w:r>
        <w:t xml:space="preserve">        plot.title = element_text(hjust = 0.5, face = "bold", size = 12),</w:t>
      </w:r>
    </w:p>
    <w:p w14:paraId="1209F624" w14:textId="77777777" w:rsidR="00EE4B4A" w:rsidRDefault="00EE4B4A" w:rsidP="00EE4B4A">
      <w:r>
        <w:t xml:space="preserve">        axis.text.x = element_text(angle = 12, size = 8, vjust = 0.5)) +</w:t>
      </w:r>
    </w:p>
    <w:p w14:paraId="23347F3F" w14:textId="77777777" w:rsidR="00EE4B4A" w:rsidRDefault="00EE4B4A" w:rsidP="00EE4B4A">
      <w:r>
        <w:t xml:space="preserve">  scale_fill_manual(values=c("#999999", "#56B4E9", "#E69F00"))</w:t>
      </w:r>
    </w:p>
    <w:p w14:paraId="30026842" w14:textId="77777777" w:rsidR="00EE4B4A" w:rsidRDefault="00EE4B4A" w:rsidP="00EE4B4A"/>
    <w:p w14:paraId="676673AE" w14:textId="77777777" w:rsidR="00EE4B4A" w:rsidRDefault="00EE4B4A" w:rsidP="00EE4B4A">
      <w:r>
        <w:t xml:space="preserve">ggsave(plot = fig3, "/Users/ninocricco/Desktop/PSID_CodeReview/output/fig3.jpg", </w:t>
      </w:r>
    </w:p>
    <w:p w14:paraId="6070D3E5" w14:textId="77777777" w:rsidR="00EE4B4A" w:rsidRDefault="00EE4B4A" w:rsidP="00EE4B4A">
      <w:r>
        <w:t xml:space="preserve">       width = 10, height = 6.5, units = "in", device='jpeg', dpi=700)</w:t>
      </w:r>
    </w:p>
    <w:p w14:paraId="637DD16E" w14:textId="77777777" w:rsidR="00EE4B4A" w:rsidRDefault="00EE4B4A" w:rsidP="00EE4B4A"/>
    <w:p w14:paraId="6CD84F9C" w14:textId="77777777" w:rsidR="00EE4B4A" w:rsidRDefault="00EE4B4A" w:rsidP="00EE4B4A">
      <w:r>
        <w:t>#********************************************************************</w:t>
      </w:r>
    </w:p>
    <w:p w14:paraId="41730E08" w14:textId="77777777" w:rsidR="00EE4B4A" w:rsidRDefault="00EE4B4A" w:rsidP="00EE4B4A">
      <w:r>
        <w:t xml:space="preserve"># TABLE A4 SHOWS THE SUMMARIZED CONTRIBUTIONS OF CHANGES IN </w:t>
      </w:r>
    </w:p>
    <w:p w14:paraId="75EE1435" w14:textId="77777777" w:rsidR="00EE4B4A" w:rsidRDefault="00EE4B4A" w:rsidP="00EE4B4A">
      <w:r>
        <w:t># CHARACTERISTICS BY DECADE FOR EACH VARIABLE GROUP AND MODEL</w:t>
      </w:r>
    </w:p>
    <w:p w14:paraId="498A2426" w14:textId="77777777" w:rsidR="00EE4B4A" w:rsidRDefault="00EE4B4A" w:rsidP="00EE4B4A">
      <w:r>
        <w:t>#********************************************************************</w:t>
      </w:r>
    </w:p>
    <w:p w14:paraId="5399990D" w14:textId="77777777" w:rsidR="00EE4B4A" w:rsidRDefault="00EE4B4A" w:rsidP="00EE4B4A">
      <w:r>
        <w:t>knitr::kable(bind_rows(char_fam_decades_summary %&gt;%</w:t>
      </w:r>
    </w:p>
    <w:p w14:paraId="469159FE" w14:textId="77777777" w:rsidR="00EE4B4A" w:rsidRDefault="00EE4B4A" w:rsidP="00EE4B4A">
      <w:r>
        <w:t xml:space="preserve">                         adorn_totals("row"),</w:t>
      </w:r>
    </w:p>
    <w:p w14:paraId="5136500C" w14:textId="77777777" w:rsidR="00EE4B4A" w:rsidRDefault="00EE4B4A" w:rsidP="00EE4B4A">
      <w:r>
        <w:t xml:space="preserve">                       char_full_decades_summary %&gt;%</w:t>
      </w:r>
    </w:p>
    <w:p w14:paraId="2BA9AFFB" w14:textId="77777777" w:rsidR="00EE4B4A" w:rsidRDefault="00EE4B4A" w:rsidP="00EE4B4A">
      <w:r>
        <w:t xml:space="preserve">                         adorn_totals("row"), </w:t>
      </w:r>
    </w:p>
    <w:p w14:paraId="27D0FEEF" w14:textId="77777777" w:rsidR="00EE4B4A" w:rsidRDefault="00EE4B4A" w:rsidP="00EE4B4A">
      <w:r>
        <w:lastRenderedPageBreak/>
        <w:t xml:space="preserve">                       char_full_decades_summary %&gt;%</w:t>
      </w:r>
    </w:p>
    <w:p w14:paraId="17D0ECFF" w14:textId="77777777" w:rsidR="00EE4B4A" w:rsidRDefault="00EE4B4A" w:rsidP="00EE4B4A">
      <w:r>
        <w:t xml:space="preserve">                         filter(Variables %in% c("Fertility", "Marital Status", "Housework")) %&gt;%</w:t>
      </w:r>
    </w:p>
    <w:p w14:paraId="4520A1C4" w14:textId="77777777" w:rsidR="00EE4B4A" w:rsidRDefault="00EE4B4A" w:rsidP="00EE4B4A">
      <w:r>
        <w:t xml:space="preserve">                         adorn_totals("row") %&gt;%</w:t>
      </w:r>
    </w:p>
    <w:p w14:paraId="0FEABFB6" w14:textId="77777777" w:rsidR="00EE4B4A" w:rsidRDefault="00EE4B4A" w:rsidP="00EE4B4A">
      <w:r>
        <w:t xml:space="preserve">                         filter(Variables == "Total")</w:t>
      </w:r>
    </w:p>
    <w:p w14:paraId="3BC964FC" w14:textId="77777777" w:rsidR="00EE4B4A" w:rsidRDefault="00EE4B4A" w:rsidP="00EE4B4A">
      <w:r>
        <w:t xml:space="preserve">) %&gt;% dplyr::select(-model), </w:t>
      </w:r>
    </w:p>
    <w:p w14:paraId="3833F668" w14:textId="77777777" w:rsidR="00EE4B4A" w:rsidRDefault="00EE4B4A" w:rsidP="00EE4B4A">
      <w:r>
        <w:t xml:space="preserve">booktabs = T, format = "latex", digits = 3, </w:t>
      </w:r>
    </w:p>
    <w:p w14:paraId="3C80CBF9" w14:textId="77777777" w:rsidR="00EE4B4A" w:rsidRDefault="00EE4B4A" w:rsidP="00EE4B4A">
      <w:r>
        <w:t>caption = "Contribution of Changing Characteristics to the Gender Pay Gap, 1980-2018") %&gt;%</w:t>
      </w:r>
    </w:p>
    <w:p w14:paraId="341DE148" w14:textId="77777777" w:rsidR="00EE4B4A" w:rsidRDefault="00EE4B4A" w:rsidP="00EE4B4A">
      <w:r>
        <w:t xml:space="preserve">  pack_rows("Family Model", 1, 3, bold = T) %&gt;% </w:t>
      </w:r>
    </w:p>
    <w:p w14:paraId="7958481E" w14:textId="77777777" w:rsidR="00EE4B4A" w:rsidRDefault="00EE4B4A" w:rsidP="00EE4B4A">
      <w:r>
        <w:t xml:space="preserve">  pack_rows("Full Model", 4, 10, bold = T)</w:t>
      </w:r>
    </w:p>
    <w:p w14:paraId="1BE03CA0" w14:textId="77777777" w:rsidR="002069C4" w:rsidRDefault="002069C4"/>
    <w:sectPr w:rsidR="002069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ra Killewald" w:date="2022-02-03T15:09:00Z" w:initials="AK">
    <w:p w14:paraId="6AA8BFC7" w14:textId="572C87D6" w:rsidR="00397917" w:rsidRDefault="00397917">
      <w:pPr>
        <w:pStyle w:val="CommentText"/>
      </w:pPr>
      <w:r>
        <w:rPr>
          <w:rStyle w:val="CommentReference"/>
        </w:rPr>
        <w:annotationRef/>
      </w:r>
      <w:r w:rsidR="00231433">
        <w:t>I read the documentation about this, but I’m not sure it actually applies to our case. Does it?</w:t>
      </w:r>
    </w:p>
  </w:comment>
  <w:comment w:id="1" w:author="Alexandra Killewald" w:date="2022-02-03T15:10:00Z" w:initials="AK">
    <w:p w14:paraId="7D098C94" w14:textId="0BCF6143" w:rsidR="00397917" w:rsidRDefault="00397917">
      <w:pPr>
        <w:pStyle w:val="CommentText"/>
      </w:pPr>
      <w:r>
        <w:rPr>
          <w:rStyle w:val="CommentReference"/>
        </w:rPr>
        <w:annotationRef/>
      </w:r>
      <w:r>
        <w:t>Does this actually drop anyone?</w:t>
      </w:r>
    </w:p>
  </w:comment>
  <w:comment w:id="2" w:author="Alexandra Killewald" w:date="2022-02-03T15:11:00Z" w:initials="AK">
    <w:p w14:paraId="31C1190F" w14:textId="582E68A9" w:rsidR="00397917" w:rsidRDefault="00397917">
      <w:pPr>
        <w:pStyle w:val="CommentText"/>
      </w:pPr>
      <w:r>
        <w:rPr>
          <w:rStyle w:val="CommentReference"/>
        </w:rPr>
        <w:annotationRef/>
      </w:r>
      <w:r>
        <w:t>Didn’t you already drop this above?</w:t>
      </w:r>
    </w:p>
  </w:comment>
  <w:comment w:id="3" w:author="Alexandra Killewald" w:date="2022-02-03T16:04:00Z" w:initials="AK">
    <w:p w14:paraId="69B54251" w14:textId="69BDB038" w:rsidR="00C47FE9" w:rsidRDefault="00C47FE9">
      <w:pPr>
        <w:pStyle w:val="CommentText"/>
      </w:pPr>
      <w:r>
        <w:rPr>
          <w:rStyle w:val="CommentReference"/>
        </w:rPr>
        <w:annotationRef/>
      </w:r>
      <w:r>
        <w:t>Will you just double-check that you get the same counts if you select a different imputation? Obviously we should, just want to confirm.</w:t>
      </w:r>
    </w:p>
  </w:comment>
  <w:comment w:id="4" w:author="Alexandra Killewald" w:date="2022-02-03T16:07:00Z" w:initials="AK">
    <w:p w14:paraId="6B0902FE" w14:textId="5AB5D51F" w:rsidR="00F227C8" w:rsidRDefault="00F227C8">
      <w:pPr>
        <w:pStyle w:val="CommentText"/>
      </w:pPr>
      <w:r>
        <w:rPr>
          <w:rStyle w:val="CommentReference"/>
        </w:rPr>
        <w:annotationRef/>
      </w:r>
      <w:r>
        <w:t>I find gather so hard to understand conceptually, so I’m just trusting you on this.</w:t>
      </w:r>
    </w:p>
  </w:comment>
  <w:comment w:id="5" w:author="Alexandra Killewald" w:date="2022-02-03T16:07:00Z" w:initials="AK">
    <w:p w14:paraId="7248BE67" w14:textId="686B949A" w:rsidR="00F227C8" w:rsidRDefault="00F227C8">
      <w:pPr>
        <w:pStyle w:val="CommentText"/>
      </w:pPr>
      <w:r>
        <w:rPr>
          <w:rStyle w:val="CommentReference"/>
        </w:rPr>
        <w:annotationRef/>
      </w:r>
      <w:r>
        <w:t>Ditto this.</w:t>
      </w:r>
    </w:p>
  </w:comment>
  <w:comment w:id="6" w:author="Alexandra Killewald" w:date="2022-02-03T16:10:00Z" w:initials="AK">
    <w:p w14:paraId="20164A4A" w14:textId="2B1B9DBA" w:rsidR="00F227C8" w:rsidRDefault="00F227C8">
      <w:pPr>
        <w:pStyle w:val="CommentText"/>
      </w:pPr>
      <w:r>
        <w:rPr>
          <w:rStyle w:val="CommentReference"/>
        </w:rPr>
        <w:annotationRef/>
      </w:r>
      <w:r>
        <w:t>I think “North Central”</w:t>
      </w:r>
    </w:p>
  </w:comment>
  <w:comment w:id="7" w:author="Alexandra Killewald" w:date="2022-02-03T16:11:00Z" w:initials="AK">
    <w:p w14:paraId="116312F9" w14:textId="59258169" w:rsidR="00F227C8" w:rsidRDefault="00F227C8">
      <w:pPr>
        <w:pStyle w:val="CommentText"/>
      </w:pPr>
      <w:r>
        <w:rPr>
          <w:rStyle w:val="CommentReference"/>
        </w:rPr>
        <w:annotationRef/>
      </w:r>
      <w:r>
        <w:t>So the variable is called 27plus, but it’s really 28 or greater?</w:t>
      </w:r>
    </w:p>
  </w:comment>
  <w:comment w:id="8" w:author="Alexandra Killewald" w:date="2022-02-03T16:13:00Z" w:initials="AK">
    <w:p w14:paraId="68A94810" w14:textId="7830D5EC" w:rsidR="004C2917" w:rsidRDefault="004C2917">
      <w:pPr>
        <w:pStyle w:val="CommentText"/>
      </w:pPr>
      <w:r>
        <w:rPr>
          <w:rStyle w:val="CommentReference"/>
        </w:rPr>
        <w:annotationRef/>
      </w:r>
      <w:r>
        <w:t>Should this be “Full-Time Experience”?</w:t>
      </w:r>
    </w:p>
  </w:comment>
  <w:comment w:id="9" w:author="Alexandra Killewald" w:date="2022-02-03T16:13:00Z" w:initials="AK">
    <w:p w14:paraId="1DD8777A" w14:textId="2FD9D18F" w:rsidR="004C2917" w:rsidRDefault="004C2917">
      <w:pPr>
        <w:pStyle w:val="CommentText"/>
      </w:pPr>
      <w:r>
        <w:rPr>
          <w:rStyle w:val="CommentReference"/>
        </w:rPr>
        <w:annotationRef/>
      </w:r>
      <w:r>
        <w:t>Is this really professional or management?</w:t>
      </w:r>
    </w:p>
  </w:comment>
  <w:comment w:id="11" w:author="Alexandra Killewald" w:date="2022-02-03T16:15:00Z" w:initials="AK">
    <w:p w14:paraId="1BBAAA93" w14:textId="35B06BA5" w:rsidR="004C2917" w:rsidRDefault="004C2917">
      <w:pPr>
        <w:pStyle w:val="CommentText"/>
      </w:pPr>
      <w:r>
        <w:rPr>
          <w:rStyle w:val="CommentReference"/>
        </w:rPr>
        <w:annotationRef/>
      </w:r>
      <w:r>
        <w:t>Should we say “spouses/partners”? I think it’s in our latest wave that they ditch the gendered language, and including “partner” also helps not confuse people on the fact that unmarried couples are included.</w:t>
      </w:r>
    </w:p>
  </w:comment>
  <w:comment w:id="12" w:author="Alexandra Killewald" w:date="2022-02-03T16:15:00Z" w:initials="AK">
    <w:p w14:paraId="3AC15ED9" w14:textId="7F2972F6" w:rsidR="004C2917" w:rsidRDefault="004C2917">
      <w:pPr>
        <w:pStyle w:val="CommentText"/>
      </w:pPr>
      <w:r>
        <w:rPr>
          <w:rStyle w:val="CommentReference"/>
        </w:rPr>
        <w:annotationRef/>
      </w:r>
      <w:r>
        <w:t>In our revision, did we change this to at least 1500 hours in the prior calendar year?</w:t>
      </w:r>
    </w:p>
  </w:comment>
  <w:comment w:id="14" w:author="Alexandra Killewald" w:date="2022-02-03T16:26:00Z" w:initials="AK">
    <w:p w14:paraId="122A2B59" w14:textId="3C79320D" w:rsidR="00043C61" w:rsidRDefault="00043C61">
      <w:pPr>
        <w:pStyle w:val="CommentText"/>
      </w:pPr>
      <w:r>
        <w:rPr>
          <w:rStyle w:val="CommentReference"/>
        </w:rPr>
        <w:annotationRef/>
      </w:r>
      <w:r>
        <w:t>Is this because you just created a new column, Sex, that replaces female?</w:t>
      </w:r>
    </w:p>
  </w:comment>
  <w:comment w:id="18" w:author="Alexandra Killewald" w:date="2022-02-10T15:52:00Z" w:initials="AK">
    <w:p w14:paraId="6C4F8924" w14:textId="77777777" w:rsidR="00740E39" w:rsidRDefault="00740E39">
      <w:pPr>
        <w:pStyle w:val="CommentText"/>
      </w:pPr>
      <w:r>
        <w:rPr>
          <w:rStyle w:val="CommentReference"/>
        </w:rPr>
        <w:annotationRef/>
      </w:r>
      <w:r>
        <w:t>This is purely cosmetic, but for ALL table output, let’s always put our family variables first, since that’s what we care about. I think moving the demographic variables to the very bottom makes sense, since they are the least meaningful in the results.</w:t>
      </w:r>
    </w:p>
    <w:p w14:paraId="4B5801F9" w14:textId="78C3BC62" w:rsidR="00740E39" w:rsidRDefault="00740E39">
      <w:pPr>
        <w:pStyle w:val="CommentText"/>
      </w:pPr>
      <w:r>
        <w:t>Obviously that doesn’t have to change the order you specify the variables here, it just reminded me to look at the table output.</w:t>
      </w:r>
    </w:p>
  </w:comment>
  <w:comment w:id="19" w:author="Alexandra Killewald" w:date="2022-02-10T15:57:00Z" w:initials="AK">
    <w:p w14:paraId="4C665210" w14:textId="52FF66B1" w:rsidR="00FF3743" w:rsidRDefault="00FF3743">
      <w:pPr>
        <w:pStyle w:val="CommentText"/>
      </w:pPr>
      <w:r>
        <w:rPr>
          <w:rStyle w:val="CommentReference"/>
        </w:rPr>
        <w:annotationRef/>
      </w:r>
      <w:r>
        <w:t>And, in the same vein, let’s put housework at the bottom of the family variables, since it’s new to this model.</w:t>
      </w:r>
    </w:p>
  </w:comment>
  <w:comment w:id="20" w:author="Killewald, Alexandra" w:date="2022-02-17T15:24:00Z" w:initials="KA">
    <w:p w14:paraId="71FF8DB4" w14:textId="77777777" w:rsidR="00285B8C" w:rsidRDefault="00285B8C">
      <w:pPr>
        <w:pStyle w:val="CommentText"/>
      </w:pPr>
      <w:r>
        <w:rPr>
          <w:rStyle w:val="CommentReference"/>
        </w:rPr>
        <w:annotationRef/>
      </w:r>
      <w:r>
        <w:t>For Tables 2 and 4, will you make the formatting of the marriage and age @ first birth variables match how it is in Table 1, where it’s clearer that these variables are part of a categorical set? Find a way to note the reference group for each, too.</w:t>
      </w:r>
    </w:p>
    <w:p w14:paraId="5E1CB35D" w14:textId="660AF5F2" w:rsidR="00285B8C" w:rsidRDefault="00285B8C">
      <w:pPr>
        <w:pStyle w:val="CommentText"/>
      </w:pPr>
      <w:r>
        <w:t>In Table 4, this also applies to the education, region, and race variables.</w:t>
      </w:r>
    </w:p>
  </w:comment>
  <w:comment w:id="21" w:author="Alexandra Killewald" w:date="2022-02-10T16:08:00Z" w:initials="AK">
    <w:p w14:paraId="54B3AC6A" w14:textId="6740276B" w:rsidR="004F79A9" w:rsidRDefault="004F79A9">
      <w:pPr>
        <w:pStyle w:val="CommentText"/>
      </w:pPr>
      <w:r>
        <w:rPr>
          <w:rStyle w:val="CommentReference"/>
        </w:rPr>
        <w:annotationRef/>
      </w:r>
      <w:r>
        <w:t>I am glossing over the reshaping, assuming it works as intended.</w:t>
      </w:r>
    </w:p>
  </w:comment>
  <w:comment w:id="22" w:author="Alexandra Killewald" w:date="2022-02-10T16:14:00Z" w:initials="AK">
    <w:p w14:paraId="2AF9F805" w14:textId="7F02776B" w:rsidR="00461ACE" w:rsidRDefault="00461ACE">
      <w:pPr>
        <w:pStyle w:val="CommentText"/>
      </w:pPr>
      <w:r>
        <w:rPr>
          <w:rStyle w:val="CommentReference"/>
        </w:rPr>
        <w:annotationRef/>
      </w:r>
      <w:r>
        <w:t>What does this do?</w:t>
      </w:r>
    </w:p>
  </w:comment>
  <w:comment w:id="28" w:author="Killewald, Alexandra" w:date="2022-02-17T15:26:00Z" w:initials="KA">
    <w:p w14:paraId="2F94A907" w14:textId="465D7276" w:rsidR="00285B8C" w:rsidRDefault="00285B8C">
      <w:pPr>
        <w:pStyle w:val="CommentText"/>
      </w:pPr>
      <w:r>
        <w:rPr>
          <w:rStyle w:val="CommentReference"/>
        </w:rPr>
        <w:annotationRef/>
      </w:r>
      <w:r>
        <w:t>In the output, this table is labeled as Table 4. Will you just make sure the labeling matches in the code and the output? I don’t care which system we use.</w:t>
      </w:r>
    </w:p>
  </w:comment>
  <w:comment w:id="31" w:author="Killewald, Alexandra" w:date="2022-02-17T15:27:00Z" w:initials="KA">
    <w:p w14:paraId="7081AC41" w14:textId="62E023A5" w:rsidR="00524D6F" w:rsidRDefault="00524D6F">
      <w:pPr>
        <w:pStyle w:val="CommentText"/>
      </w:pPr>
      <w:r>
        <w:rPr>
          <w:rStyle w:val="CommentReference"/>
        </w:rPr>
        <w:annotationRef/>
      </w:r>
      <w:r>
        <w:t>We can drop this, since we now never talk about part time experience, right?</w:t>
      </w:r>
    </w:p>
  </w:comment>
  <w:comment w:id="32" w:author="Killewald, Alexandra" w:date="2022-02-17T15:27:00Z" w:initials="KA">
    <w:p w14:paraId="4BC463A8" w14:textId="352F7C6B" w:rsidR="00524D6F" w:rsidRDefault="00524D6F">
      <w:pPr>
        <w:pStyle w:val="CommentText"/>
      </w:pPr>
      <w:r>
        <w:rPr>
          <w:rStyle w:val="CommentReference"/>
        </w:rPr>
        <w:annotationRef/>
      </w:r>
      <w:r>
        <w:t>Ditto this?</w:t>
      </w:r>
    </w:p>
  </w:comment>
  <w:comment w:id="33" w:author="Killewald, Alexandra" w:date="2022-02-17T15:28:00Z" w:initials="KA">
    <w:p w14:paraId="79C4DA07" w14:textId="67442F95" w:rsidR="00524D6F" w:rsidRDefault="00524D6F">
      <w:pPr>
        <w:pStyle w:val="CommentText"/>
      </w:pPr>
      <w:r>
        <w:rPr>
          <w:rStyle w:val="CommentReference"/>
        </w:rPr>
        <w:annotationRef/>
      </w:r>
      <w:r>
        <w:t>Are you saying that you have to actually re-start the file and make these changes? I’d rather have a file that does a start-to-finish production of all the results in the paper.</w:t>
      </w:r>
    </w:p>
  </w:comment>
  <w:comment w:id="35" w:author="Killewald, Alexandra" w:date="2022-02-17T15:31:00Z" w:initials="KA">
    <w:p w14:paraId="3DE253ED" w14:textId="4D26C8DE" w:rsidR="00524D6F" w:rsidRDefault="00524D6F">
      <w:pPr>
        <w:pStyle w:val="CommentText"/>
      </w:pPr>
      <w:r>
        <w:rPr>
          <w:rStyle w:val="CommentReference"/>
        </w:rPr>
        <w:annotationRef/>
      </w:r>
      <w:r>
        <w:t>I think this is just a typo in the comments and that the calculations are all correct, but obviously double-check me.</w:t>
      </w:r>
    </w:p>
  </w:comment>
  <w:comment w:id="37" w:author="Killewald, Alexandra" w:date="2022-02-17T15:47:00Z" w:initials="KA">
    <w:p w14:paraId="66ACCD10" w14:textId="14B91F11" w:rsidR="008E7F55" w:rsidRDefault="008E7F55">
      <w:pPr>
        <w:pStyle w:val="CommentText"/>
      </w:pPr>
      <w:r>
        <w:rPr>
          <w:rStyle w:val="CommentReference"/>
        </w:rPr>
        <w:annotationRef/>
      </w:r>
      <w:r w:rsidR="00E64491">
        <w:t>In Tables 5 and 6, get rid of the detailed results for Returns and Interactions, since these are sensitive to the reference group.</w:t>
      </w:r>
    </w:p>
  </w:comment>
  <w:comment w:id="38" w:author="Killewald, Alexandra" w:date="2022-02-17T15:36:00Z" w:initials="KA">
    <w:p w14:paraId="63F4B8CF" w14:textId="4A67B622" w:rsidR="00524D6F" w:rsidRDefault="00524D6F">
      <w:pPr>
        <w:pStyle w:val="CommentText"/>
      </w:pPr>
      <w:r>
        <w:rPr>
          <w:rStyle w:val="CommentReference"/>
        </w:rPr>
        <w:annotationRef/>
      </w:r>
      <w:r>
        <w:t xml:space="preserve">Will you confirm that you get identical results if you don’t include the intercept? </w:t>
      </w:r>
      <w:r w:rsidR="008E7F55">
        <w:t>I’m guessing you keep the intercept here because it’s important to keep it when doing the returns / interactions components, so I get it, just want to double-check it’s not affecting anything here.</w:t>
      </w:r>
    </w:p>
  </w:comment>
  <w:comment w:id="43" w:author="Killewald, Alexandra" w:date="2022-02-17T15:40:00Z" w:initials="KA">
    <w:p w14:paraId="645C8093" w14:textId="715861CC" w:rsidR="008E7F55" w:rsidRDefault="008E7F55">
      <w:pPr>
        <w:pStyle w:val="CommentText"/>
      </w:pPr>
      <w:r>
        <w:rPr>
          <w:rStyle w:val="CommentReference"/>
        </w:rPr>
        <w:annotationRef/>
      </w:r>
      <w:r>
        <w:t>Again, this seems to me like just a typo in the comments rather than a problem with the calculation, but double-check.</w:t>
      </w:r>
    </w:p>
  </w:comment>
  <w:comment w:id="45" w:author="Killewald, Alexandra" w:date="2022-02-17T15:57:00Z" w:initials="KA">
    <w:p w14:paraId="1CE989C6" w14:textId="2134314A" w:rsidR="00E64491" w:rsidRDefault="00E64491">
      <w:pPr>
        <w:pStyle w:val="CommentText"/>
      </w:pPr>
      <w:r>
        <w:rPr>
          <w:rStyle w:val="CommentReference"/>
        </w:rPr>
        <w:annotationRef/>
      </w:r>
      <w:r>
        <w:t>Why does this one need quotes?</w:t>
      </w:r>
    </w:p>
  </w:comment>
  <w:comment w:id="50" w:author="Killewald, Alexandra" w:date="2022-02-17T16:02:00Z" w:initials="KA">
    <w:p w14:paraId="7C7CB6C0" w14:textId="7078D887" w:rsidR="00BF3F9D" w:rsidRDefault="00BF3F9D">
      <w:pPr>
        <w:pStyle w:val="CommentText"/>
      </w:pPr>
      <w:r>
        <w:rPr>
          <w:rStyle w:val="CommentReference"/>
        </w:rPr>
        <w:annotationRef/>
      </w:r>
      <w:r>
        <w:t>Same thing – looks to me like a typo in the comments, nothing wrong with the code, but double check.</w:t>
      </w:r>
    </w:p>
  </w:comment>
  <w:comment w:id="53" w:author="Killewald, Alexandra" w:date="2022-02-17T16:06:00Z" w:initials="KA">
    <w:p w14:paraId="236353B9" w14:textId="03FD25A5" w:rsidR="00BF3F9D" w:rsidRDefault="00BF3F9D">
      <w:pPr>
        <w:pStyle w:val="CommentText"/>
      </w:pPr>
      <w:r>
        <w:rPr>
          <w:rStyle w:val="CommentReference"/>
        </w:rPr>
        <w:annotationRef/>
      </w:r>
      <w:r>
        <w:t>Why can’t we use the m_famcoeft1 we created earlier for the decomposition? Ditto for mchargap and for the corresponding terms for women and for the full model equivalents.</w:t>
      </w:r>
    </w:p>
  </w:comment>
  <w:comment w:id="56" w:author="Killewald, Alexandra" w:date="2022-02-17T16:25:00Z" w:initials="KA">
    <w:p w14:paraId="4E11A98F" w14:textId="77777777" w:rsidR="005B75D8" w:rsidRDefault="005B75D8">
      <w:pPr>
        <w:pStyle w:val="CommentText"/>
      </w:pPr>
      <w:r>
        <w:rPr>
          <w:rStyle w:val="CommentReference"/>
        </w:rPr>
        <w:annotationRef/>
      </w:r>
      <w:r>
        <w:t>In the version of the output I’m looking at, from 9/30/2021, in both Figure 3 and Table 7, it looks like the 1990-2000 and 2000-2010 columns / bars are duplicates.</w:t>
      </w:r>
    </w:p>
    <w:p w14:paraId="3FC76E1D" w14:textId="03839B06" w:rsidR="005B75D8" w:rsidRDefault="005B75D8">
      <w:pPr>
        <w:pStyle w:val="CommentText"/>
      </w:pPr>
      <w:r>
        <w:t xml:space="preserve">I think this is something we already fixed, because the figure I have for the SDS talk looks OK, so I’m not spending time hunting for an error. We can double-check that everything looks OK when we output new figures / tables.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8BFC7" w15:done="0"/>
  <w15:commentEx w15:paraId="7D098C94" w15:done="0"/>
  <w15:commentEx w15:paraId="31C1190F" w15:done="0"/>
  <w15:commentEx w15:paraId="69B54251" w15:done="0"/>
  <w15:commentEx w15:paraId="6B0902FE" w15:done="0"/>
  <w15:commentEx w15:paraId="7248BE67" w15:done="0"/>
  <w15:commentEx w15:paraId="20164A4A" w15:done="0"/>
  <w15:commentEx w15:paraId="116312F9" w15:done="0"/>
  <w15:commentEx w15:paraId="68A94810" w15:done="0"/>
  <w15:commentEx w15:paraId="1DD8777A" w15:done="0"/>
  <w15:commentEx w15:paraId="1BBAAA93" w15:done="0"/>
  <w15:commentEx w15:paraId="3AC15ED9" w15:done="0"/>
  <w15:commentEx w15:paraId="122A2B59" w15:done="0"/>
  <w15:commentEx w15:paraId="4B5801F9" w15:done="0"/>
  <w15:commentEx w15:paraId="4C665210" w15:done="0"/>
  <w15:commentEx w15:paraId="5E1CB35D" w15:done="0"/>
  <w15:commentEx w15:paraId="54B3AC6A" w15:done="0"/>
  <w15:commentEx w15:paraId="2AF9F805" w15:done="0"/>
  <w15:commentEx w15:paraId="2F94A907" w15:done="0"/>
  <w15:commentEx w15:paraId="7081AC41" w15:done="0"/>
  <w15:commentEx w15:paraId="4BC463A8" w15:done="0"/>
  <w15:commentEx w15:paraId="79C4DA07" w15:done="0"/>
  <w15:commentEx w15:paraId="3DE253ED" w15:done="0"/>
  <w15:commentEx w15:paraId="66ACCD10" w15:done="0"/>
  <w15:commentEx w15:paraId="63F4B8CF" w15:done="0"/>
  <w15:commentEx w15:paraId="645C8093" w15:done="0"/>
  <w15:commentEx w15:paraId="1CE989C6" w15:done="0"/>
  <w15:commentEx w15:paraId="7C7CB6C0" w15:done="0"/>
  <w15:commentEx w15:paraId="236353B9" w15:done="0"/>
  <w15:commentEx w15:paraId="3FC76E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6E90" w16cex:dateUtc="2022-02-03T20:09:00Z"/>
  <w16cex:commentExtensible w16cex:durableId="25A66ED9" w16cex:dateUtc="2022-02-03T20:10:00Z"/>
  <w16cex:commentExtensible w16cex:durableId="25A66F24" w16cex:dateUtc="2022-02-03T20:11:00Z"/>
  <w16cex:commentExtensible w16cex:durableId="25A67B8C" w16cex:dateUtc="2022-02-03T21:04:00Z"/>
  <w16cex:commentExtensible w16cex:durableId="25A67C33" w16cex:dateUtc="2022-02-03T21:07:00Z"/>
  <w16cex:commentExtensible w16cex:durableId="25A67C53" w16cex:dateUtc="2022-02-03T21:07:00Z"/>
  <w16cex:commentExtensible w16cex:durableId="25A67D08" w16cex:dateUtc="2022-02-03T21:10:00Z"/>
  <w16cex:commentExtensible w16cex:durableId="25A67D3B" w16cex:dateUtc="2022-02-03T21:11:00Z"/>
  <w16cex:commentExtensible w16cex:durableId="25A67D92" w16cex:dateUtc="2022-02-03T21:13:00Z"/>
  <w16cex:commentExtensible w16cex:durableId="25A67DAA" w16cex:dateUtc="2022-02-03T21:13:00Z"/>
  <w16cex:commentExtensible w16cex:durableId="25A67E08" w16cex:dateUtc="2022-02-03T21:15:00Z"/>
  <w16cex:commentExtensible w16cex:durableId="25A67E33" w16cex:dateUtc="2022-02-03T21:15:00Z"/>
  <w16cex:commentExtensible w16cex:durableId="25A680C6" w16cex:dateUtc="2022-02-03T21:26:00Z"/>
  <w16cex:commentExtensible w16cex:durableId="25AFB352" w16cex:dateUtc="2022-02-10T20:52:00Z"/>
  <w16cex:commentExtensible w16cex:durableId="25AFB483" w16cex:dateUtc="2022-02-10T20:57:00Z"/>
  <w16cex:commentExtensible w16cex:durableId="25B8E732" w16cex:dateUtc="2022-02-17T20:24:00Z"/>
  <w16cex:commentExtensible w16cex:durableId="25AFB70F" w16cex:dateUtc="2022-02-10T21:08:00Z"/>
  <w16cex:commentExtensible w16cex:durableId="25AFB84D" w16cex:dateUtc="2022-02-10T21:14:00Z"/>
  <w16cex:commentExtensible w16cex:durableId="25B8E7C2" w16cex:dateUtc="2022-02-17T20:26:00Z"/>
  <w16cex:commentExtensible w16cex:durableId="25B8E7EE" w16cex:dateUtc="2022-02-17T20:27:00Z"/>
  <w16cex:commentExtensible w16cex:durableId="25B8E7FB" w16cex:dateUtc="2022-02-17T20:27:00Z"/>
  <w16cex:commentExtensible w16cex:durableId="25B8E825" w16cex:dateUtc="2022-02-17T20:28:00Z"/>
  <w16cex:commentExtensible w16cex:durableId="25B8E8B9" w16cex:dateUtc="2022-02-17T20:31:00Z"/>
  <w16cex:commentExtensible w16cex:durableId="25B8ECA7" w16cex:dateUtc="2022-02-17T20:47:00Z"/>
  <w16cex:commentExtensible w16cex:durableId="25B8EA08" w16cex:dateUtc="2022-02-17T20:36:00Z"/>
  <w16cex:commentExtensible w16cex:durableId="25B8EAE7" w16cex:dateUtc="2022-02-17T20:40:00Z"/>
  <w16cex:commentExtensible w16cex:durableId="25B8EEFD" w16cex:dateUtc="2022-02-17T20:57:00Z"/>
  <w16cex:commentExtensible w16cex:durableId="25B8F02E" w16cex:dateUtc="2022-02-17T21:02:00Z"/>
  <w16cex:commentExtensible w16cex:durableId="25B8F103" w16cex:dateUtc="2022-02-17T21:06:00Z"/>
  <w16cex:commentExtensible w16cex:durableId="25B8F596" w16cex:dateUtc="2022-02-17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8BFC7" w16cid:durableId="25A66E90"/>
  <w16cid:commentId w16cid:paraId="7D098C94" w16cid:durableId="25A66ED9"/>
  <w16cid:commentId w16cid:paraId="31C1190F" w16cid:durableId="25A66F24"/>
  <w16cid:commentId w16cid:paraId="69B54251" w16cid:durableId="25A67B8C"/>
  <w16cid:commentId w16cid:paraId="6B0902FE" w16cid:durableId="25A67C33"/>
  <w16cid:commentId w16cid:paraId="7248BE67" w16cid:durableId="25A67C53"/>
  <w16cid:commentId w16cid:paraId="20164A4A" w16cid:durableId="25A67D08"/>
  <w16cid:commentId w16cid:paraId="116312F9" w16cid:durableId="25A67D3B"/>
  <w16cid:commentId w16cid:paraId="68A94810" w16cid:durableId="25A67D92"/>
  <w16cid:commentId w16cid:paraId="1DD8777A" w16cid:durableId="25A67DAA"/>
  <w16cid:commentId w16cid:paraId="1BBAAA93" w16cid:durableId="25A67E08"/>
  <w16cid:commentId w16cid:paraId="3AC15ED9" w16cid:durableId="25A67E33"/>
  <w16cid:commentId w16cid:paraId="122A2B59" w16cid:durableId="25A680C6"/>
  <w16cid:commentId w16cid:paraId="4B5801F9" w16cid:durableId="25AFB352"/>
  <w16cid:commentId w16cid:paraId="4C665210" w16cid:durableId="25AFB483"/>
  <w16cid:commentId w16cid:paraId="5E1CB35D" w16cid:durableId="25B8E732"/>
  <w16cid:commentId w16cid:paraId="54B3AC6A" w16cid:durableId="25AFB70F"/>
  <w16cid:commentId w16cid:paraId="2AF9F805" w16cid:durableId="25AFB84D"/>
  <w16cid:commentId w16cid:paraId="2F94A907" w16cid:durableId="25B8E7C2"/>
  <w16cid:commentId w16cid:paraId="7081AC41" w16cid:durableId="25B8E7EE"/>
  <w16cid:commentId w16cid:paraId="4BC463A8" w16cid:durableId="25B8E7FB"/>
  <w16cid:commentId w16cid:paraId="79C4DA07" w16cid:durableId="25B8E825"/>
  <w16cid:commentId w16cid:paraId="3DE253ED" w16cid:durableId="25B8E8B9"/>
  <w16cid:commentId w16cid:paraId="66ACCD10" w16cid:durableId="25B8ECA7"/>
  <w16cid:commentId w16cid:paraId="63F4B8CF" w16cid:durableId="25B8EA08"/>
  <w16cid:commentId w16cid:paraId="645C8093" w16cid:durableId="25B8EAE7"/>
  <w16cid:commentId w16cid:paraId="1CE989C6" w16cid:durableId="25B8EEFD"/>
  <w16cid:commentId w16cid:paraId="7C7CB6C0" w16cid:durableId="25B8F02E"/>
  <w16cid:commentId w16cid:paraId="236353B9" w16cid:durableId="25B8F103"/>
  <w16cid:commentId w16cid:paraId="3FC76E1D" w16cid:durableId="25B8F5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a Killewald">
    <w15:presenceInfo w15:providerId="Windows Live" w15:userId="6d152d29f2212e6b"/>
  </w15:person>
  <w15:person w15:author="Killewald, Alexandra">
    <w15:presenceInfo w15:providerId="AD" w15:userId="S::killewald@fas.harvard.edu::e6cc345f-44ed-43a7-94fa-decd6b7dd8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4A"/>
    <w:rsid w:val="00043C61"/>
    <w:rsid w:val="00086D87"/>
    <w:rsid w:val="002069C4"/>
    <w:rsid w:val="00231433"/>
    <w:rsid w:val="00285B8C"/>
    <w:rsid w:val="00397917"/>
    <w:rsid w:val="00461ACE"/>
    <w:rsid w:val="00471D3F"/>
    <w:rsid w:val="004C2917"/>
    <w:rsid w:val="004F4204"/>
    <w:rsid w:val="004F79A9"/>
    <w:rsid w:val="00524D6F"/>
    <w:rsid w:val="005B75D8"/>
    <w:rsid w:val="00740E39"/>
    <w:rsid w:val="00806946"/>
    <w:rsid w:val="008E7F55"/>
    <w:rsid w:val="00A64CC0"/>
    <w:rsid w:val="00BF3F9D"/>
    <w:rsid w:val="00C03238"/>
    <w:rsid w:val="00C47FE9"/>
    <w:rsid w:val="00D34A65"/>
    <w:rsid w:val="00DA003E"/>
    <w:rsid w:val="00DA463D"/>
    <w:rsid w:val="00DC6770"/>
    <w:rsid w:val="00E64491"/>
    <w:rsid w:val="00E80BD7"/>
    <w:rsid w:val="00EE4B4A"/>
    <w:rsid w:val="00EE661A"/>
    <w:rsid w:val="00F227C8"/>
    <w:rsid w:val="00FC2C08"/>
    <w:rsid w:val="00F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88D4"/>
  <w15:chartTrackingRefBased/>
  <w15:docId w15:val="{5BA5DF64-BB8E-46CF-840C-D32950C4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97917"/>
    <w:pPr>
      <w:spacing w:after="0" w:line="240" w:lineRule="auto"/>
    </w:pPr>
  </w:style>
  <w:style w:type="character" w:styleId="CommentReference">
    <w:name w:val="annotation reference"/>
    <w:basedOn w:val="DefaultParagraphFont"/>
    <w:uiPriority w:val="99"/>
    <w:semiHidden/>
    <w:unhideWhenUsed/>
    <w:rsid w:val="00397917"/>
    <w:rPr>
      <w:sz w:val="16"/>
      <w:szCs w:val="16"/>
    </w:rPr>
  </w:style>
  <w:style w:type="paragraph" w:styleId="CommentText">
    <w:name w:val="annotation text"/>
    <w:basedOn w:val="Normal"/>
    <w:link w:val="CommentTextChar"/>
    <w:uiPriority w:val="99"/>
    <w:semiHidden/>
    <w:unhideWhenUsed/>
    <w:rsid w:val="00397917"/>
    <w:pPr>
      <w:spacing w:line="240" w:lineRule="auto"/>
    </w:pPr>
    <w:rPr>
      <w:sz w:val="20"/>
      <w:szCs w:val="20"/>
    </w:rPr>
  </w:style>
  <w:style w:type="character" w:customStyle="1" w:styleId="CommentTextChar">
    <w:name w:val="Comment Text Char"/>
    <w:basedOn w:val="DefaultParagraphFont"/>
    <w:link w:val="CommentText"/>
    <w:uiPriority w:val="99"/>
    <w:semiHidden/>
    <w:rsid w:val="00397917"/>
    <w:rPr>
      <w:sz w:val="20"/>
      <w:szCs w:val="20"/>
    </w:rPr>
  </w:style>
  <w:style w:type="paragraph" w:styleId="CommentSubject">
    <w:name w:val="annotation subject"/>
    <w:basedOn w:val="CommentText"/>
    <w:next w:val="CommentText"/>
    <w:link w:val="CommentSubjectChar"/>
    <w:uiPriority w:val="99"/>
    <w:semiHidden/>
    <w:unhideWhenUsed/>
    <w:rsid w:val="00397917"/>
    <w:rPr>
      <w:b/>
      <w:bCs/>
    </w:rPr>
  </w:style>
  <w:style w:type="character" w:customStyle="1" w:styleId="CommentSubjectChar">
    <w:name w:val="Comment Subject Char"/>
    <w:basedOn w:val="CommentTextChar"/>
    <w:link w:val="CommentSubject"/>
    <w:uiPriority w:val="99"/>
    <w:semiHidden/>
    <w:rsid w:val="003979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43</Pages>
  <Words>9082</Words>
  <Characters>51772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Killewald</dc:creator>
  <cp:keywords/>
  <dc:description/>
  <cp:lastModifiedBy>Killewald, Alexandra</cp:lastModifiedBy>
  <cp:revision>4</cp:revision>
  <dcterms:created xsi:type="dcterms:W3CDTF">2022-02-03T20:01:00Z</dcterms:created>
  <dcterms:modified xsi:type="dcterms:W3CDTF">2022-02-17T21:28:00Z</dcterms:modified>
</cp:coreProperties>
</file>