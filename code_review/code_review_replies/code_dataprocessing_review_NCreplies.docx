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9881" w14:textId="5D0DCE5D" w:rsidR="00EC361A" w:rsidRDefault="00EC361A" w:rsidP="00EC361A">
      <w:pPr>
        <w:spacing w:after="0" w:line="240" w:lineRule="auto"/>
        <w:contextualSpacing/>
      </w:pPr>
      <w:r>
        <w:t>#**********************************************************</w:t>
      </w:r>
    </w:p>
    <w:p w14:paraId="71106E91" w14:textId="77777777" w:rsidR="00EC361A" w:rsidRDefault="00EC361A" w:rsidP="00EC361A">
      <w:pPr>
        <w:spacing w:after="0" w:line="240" w:lineRule="auto"/>
        <w:contextualSpacing/>
      </w:pPr>
      <w:r>
        <w:t># PROJECT: KILLEWALD- GENDER WAGE GAP</w:t>
      </w:r>
    </w:p>
    <w:p w14:paraId="1E6EAB7C" w14:textId="77777777" w:rsidR="00EC361A" w:rsidRDefault="00EC361A" w:rsidP="00EC361A">
      <w:pPr>
        <w:spacing w:after="0" w:line="240" w:lineRule="auto"/>
        <w:contextualSpacing/>
      </w:pPr>
      <w:r>
        <w:t xml:space="preserve"># PSID RAW TO SAMPLE </w:t>
      </w:r>
    </w:p>
    <w:p w14:paraId="16B582CD" w14:textId="77777777" w:rsidR="00EC361A" w:rsidRDefault="00EC361A" w:rsidP="00EC361A">
      <w:pPr>
        <w:spacing w:after="0" w:line="240" w:lineRule="auto"/>
        <w:contextualSpacing/>
      </w:pPr>
      <w:r>
        <w:t># AUTHOR: NINO CRICCO</w:t>
      </w:r>
    </w:p>
    <w:p w14:paraId="4C67A247" w14:textId="77777777" w:rsidR="00EC361A" w:rsidRDefault="00EC361A" w:rsidP="00EC361A">
      <w:pPr>
        <w:spacing w:after="0" w:line="240" w:lineRule="auto"/>
        <w:contextualSpacing/>
      </w:pPr>
      <w:r>
        <w:t># LAST UPDATED: 10/13/2020 (</w:t>
      </w:r>
      <w:proofErr w:type="spellStart"/>
      <w:r>
        <w:t>mdy</w:t>
      </w:r>
      <w:proofErr w:type="spellEnd"/>
      <w:r>
        <w:t>)</w:t>
      </w:r>
    </w:p>
    <w:p w14:paraId="3EC95349" w14:textId="77777777" w:rsidR="00EC361A" w:rsidRDefault="00EC361A" w:rsidP="00EC361A">
      <w:pPr>
        <w:spacing w:after="0" w:line="240" w:lineRule="auto"/>
        <w:contextualSpacing/>
      </w:pPr>
      <w:r>
        <w:t># RUNTIME: 1131.871 sec (~19 min)</w:t>
      </w:r>
    </w:p>
    <w:p w14:paraId="4C8CFB06" w14:textId="77777777" w:rsidR="00EC361A" w:rsidRDefault="00EC361A" w:rsidP="00EC361A">
      <w:pPr>
        <w:spacing w:after="0" w:line="240" w:lineRule="auto"/>
        <w:contextualSpacing/>
      </w:pPr>
      <w:r>
        <w:t>#**********************************************************</w:t>
      </w:r>
    </w:p>
    <w:p w14:paraId="5786F769" w14:textId="77777777" w:rsidR="00EC361A" w:rsidRDefault="00EC361A" w:rsidP="00EC361A">
      <w:pPr>
        <w:spacing w:after="0" w:line="240" w:lineRule="auto"/>
        <w:contextualSpacing/>
      </w:pPr>
    </w:p>
    <w:p w14:paraId="6FCE5600" w14:textId="77777777" w:rsidR="00EC361A" w:rsidRDefault="00EC361A" w:rsidP="00EC361A">
      <w:pPr>
        <w:spacing w:after="0" w:line="240" w:lineRule="auto"/>
        <w:contextualSpacing/>
      </w:pPr>
      <w:r>
        <w:t># https://www.bls.gov/cps/cenocc2010.htm</w:t>
      </w:r>
    </w:p>
    <w:p w14:paraId="59C63C8D" w14:textId="77777777" w:rsidR="00EC361A" w:rsidRDefault="00EC361A" w:rsidP="00EC361A">
      <w:pPr>
        <w:spacing w:after="0" w:line="240" w:lineRule="auto"/>
        <w:contextualSpacing/>
      </w:pPr>
    </w:p>
    <w:p w14:paraId="250DE57C" w14:textId="77777777" w:rsidR="00EC361A" w:rsidRDefault="00EC361A" w:rsidP="00EC361A">
      <w:pPr>
        <w:spacing w:after="0" w:line="240" w:lineRule="auto"/>
        <w:contextualSpacing/>
      </w:pPr>
      <w:r>
        <w:t># LOADING LIBRARIES</w:t>
      </w:r>
    </w:p>
    <w:p w14:paraId="21298DFB" w14:textId="77777777" w:rsidR="00EC361A" w:rsidRDefault="00EC361A" w:rsidP="00EC361A">
      <w:pPr>
        <w:spacing w:after="0" w:line="240" w:lineRule="auto"/>
        <w:contextualSpacing/>
      </w:pPr>
      <w:r>
        <w:t>library(</w:t>
      </w:r>
      <w:proofErr w:type="spellStart"/>
      <w:r>
        <w:t>tidyverse</w:t>
      </w:r>
      <w:proofErr w:type="spellEnd"/>
      <w:r>
        <w:t>)</w:t>
      </w:r>
    </w:p>
    <w:p w14:paraId="5238980B" w14:textId="77777777" w:rsidR="00EC361A" w:rsidRDefault="00EC361A" w:rsidP="00EC361A">
      <w:pPr>
        <w:spacing w:after="0" w:line="240" w:lineRule="auto"/>
        <w:contextualSpacing/>
      </w:pPr>
      <w:r>
        <w:t>library(</w:t>
      </w:r>
      <w:proofErr w:type="spellStart"/>
      <w:r>
        <w:t>modelr</w:t>
      </w:r>
      <w:proofErr w:type="spellEnd"/>
      <w:r>
        <w:t>)</w:t>
      </w:r>
    </w:p>
    <w:p w14:paraId="602DD13C" w14:textId="77777777" w:rsidR="00EC361A" w:rsidRDefault="00EC361A" w:rsidP="00EC361A">
      <w:pPr>
        <w:spacing w:after="0" w:line="240" w:lineRule="auto"/>
        <w:contextualSpacing/>
      </w:pPr>
      <w:r>
        <w:t>library(</w:t>
      </w:r>
      <w:proofErr w:type="spellStart"/>
      <w:r>
        <w:t>spatstat</w:t>
      </w:r>
      <w:proofErr w:type="spellEnd"/>
      <w:r>
        <w:t>)</w:t>
      </w:r>
    </w:p>
    <w:p w14:paraId="58C0D292" w14:textId="77777777" w:rsidR="00EC361A" w:rsidRDefault="00EC361A" w:rsidP="00EC361A">
      <w:pPr>
        <w:spacing w:after="0" w:line="240" w:lineRule="auto"/>
        <w:contextualSpacing/>
      </w:pPr>
      <w:r>
        <w:t>library(</w:t>
      </w:r>
      <w:proofErr w:type="spellStart"/>
      <w:r>
        <w:t>xtable</w:t>
      </w:r>
      <w:proofErr w:type="spellEnd"/>
      <w:r>
        <w:t>)</w:t>
      </w:r>
    </w:p>
    <w:p w14:paraId="785B1AD4" w14:textId="77777777" w:rsidR="00EC361A" w:rsidRDefault="00EC361A" w:rsidP="00EC361A">
      <w:pPr>
        <w:spacing w:after="0" w:line="240" w:lineRule="auto"/>
        <w:contextualSpacing/>
      </w:pPr>
      <w:r>
        <w:t>library(stargazer)</w:t>
      </w:r>
    </w:p>
    <w:p w14:paraId="5A213784" w14:textId="77777777" w:rsidR="00EC361A" w:rsidRDefault="00EC361A" w:rsidP="00EC361A">
      <w:pPr>
        <w:spacing w:after="0" w:line="240" w:lineRule="auto"/>
        <w:contextualSpacing/>
      </w:pPr>
      <w:r>
        <w:t>library(weights)</w:t>
      </w:r>
    </w:p>
    <w:p w14:paraId="475BB093" w14:textId="77777777" w:rsidR="00EC361A" w:rsidRDefault="00EC361A" w:rsidP="00EC361A">
      <w:pPr>
        <w:spacing w:after="0" w:line="240" w:lineRule="auto"/>
        <w:contextualSpacing/>
      </w:pPr>
      <w:r>
        <w:t>library(</w:t>
      </w:r>
      <w:proofErr w:type="spellStart"/>
      <w:r>
        <w:t>knitr</w:t>
      </w:r>
      <w:proofErr w:type="spellEnd"/>
      <w:r>
        <w:t>)</w:t>
      </w:r>
    </w:p>
    <w:p w14:paraId="2391C747" w14:textId="77777777" w:rsidR="00EC361A" w:rsidRDefault="00EC361A" w:rsidP="00EC361A">
      <w:pPr>
        <w:spacing w:after="0" w:line="240" w:lineRule="auto"/>
        <w:contextualSpacing/>
      </w:pPr>
      <w:r>
        <w:t>library(</w:t>
      </w:r>
      <w:proofErr w:type="spellStart"/>
      <w:r>
        <w:t>gridExtra</w:t>
      </w:r>
      <w:proofErr w:type="spellEnd"/>
      <w:r>
        <w:t>)</w:t>
      </w:r>
    </w:p>
    <w:p w14:paraId="2A96BA66" w14:textId="77777777" w:rsidR="00EC361A" w:rsidRDefault="00EC361A" w:rsidP="00EC361A">
      <w:pPr>
        <w:spacing w:after="0" w:line="240" w:lineRule="auto"/>
        <w:contextualSpacing/>
      </w:pPr>
      <w:proofErr w:type="gramStart"/>
      <w:r>
        <w:t>library(</w:t>
      </w:r>
      <w:proofErr w:type="spellStart"/>
      <w:proofErr w:type="gramEnd"/>
      <w:r>
        <w:t>McSpatial</w:t>
      </w:r>
      <w:proofErr w:type="spellEnd"/>
      <w:r>
        <w:t>)</w:t>
      </w:r>
    </w:p>
    <w:p w14:paraId="73799918" w14:textId="77777777" w:rsidR="00EC361A" w:rsidRDefault="00EC361A" w:rsidP="00EC361A">
      <w:pPr>
        <w:spacing w:after="0" w:line="240" w:lineRule="auto"/>
        <w:contextualSpacing/>
      </w:pPr>
      <w:proofErr w:type="gramStart"/>
      <w:r>
        <w:t>library(</w:t>
      </w:r>
      <w:proofErr w:type="spellStart"/>
      <w:proofErr w:type="gramEnd"/>
      <w:r>
        <w:t>RColorBrewer</w:t>
      </w:r>
      <w:proofErr w:type="spellEnd"/>
      <w:r>
        <w:t>)</w:t>
      </w:r>
    </w:p>
    <w:p w14:paraId="1AF316D9" w14:textId="77777777" w:rsidR="00EC361A" w:rsidRDefault="00EC361A" w:rsidP="00EC361A">
      <w:pPr>
        <w:spacing w:after="0" w:line="240" w:lineRule="auto"/>
        <w:contextualSpacing/>
      </w:pPr>
      <w:r>
        <w:t>library(</w:t>
      </w:r>
      <w:proofErr w:type="spellStart"/>
      <w:r>
        <w:t>skimr</w:t>
      </w:r>
      <w:proofErr w:type="spellEnd"/>
      <w:r>
        <w:t>)</w:t>
      </w:r>
    </w:p>
    <w:p w14:paraId="7AC0304F" w14:textId="77777777" w:rsidR="00EC361A" w:rsidRDefault="00EC361A" w:rsidP="00EC361A">
      <w:pPr>
        <w:spacing w:after="0" w:line="240" w:lineRule="auto"/>
        <w:contextualSpacing/>
      </w:pPr>
      <w:r>
        <w:t>library(</w:t>
      </w:r>
      <w:proofErr w:type="spellStart"/>
      <w:r>
        <w:t>readr</w:t>
      </w:r>
      <w:proofErr w:type="spellEnd"/>
      <w:r>
        <w:t>)pol</w:t>
      </w:r>
    </w:p>
    <w:p w14:paraId="3A0A50B8" w14:textId="77777777" w:rsidR="00EC361A" w:rsidRDefault="00EC361A" w:rsidP="00EC361A">
      <w:pPr>
        <w:spacing w:after="0" w:line="240" w:lineRule="auto"/>
        <w:contextualSpacing/>
      </w:pPr>
      <w:r>
        <w:t>library(</w:t>
      </w:r>
      <w:proofErr w:type="spellStart"/>
      <w:r>
        <w:t>normalr</w:t>
      </w:r>
      <w:proofErr w:type="spellEnd"/>
      <w:r>
        <w:t>)</w:t>
      </w:r>
    </w:p>
    <w:p w14:paraId="38C76CCC" w14:textId="77777777" w:rsidR="00EC361A" w:rsidRDefault="00EC361A" w:rsidP="00EC361A">
      <w:pPr>
        <w:spacing w:after="0" w:line="240" w:lineRule="auto"/>
        <w:contextualSpacing/>
      </w:pPr>
      <w:r>
        <w:t>library(</w:t>
      </w:r>
      <w:proofErr w:type="spellStart"/>
      <w:r>
        <w:t>fastDummies</w:t>
      </w:r>
      <w:proofErr w:type="spellEnd"/>
      <w:r>
        <w:t>)</w:t>
      </w:r>
    </w:p>
    <w:p w14:paraId="55A5B2AA" w14:textId="77777777" w:rsidR="00EC361A" w:rsidRDefault="00EC361A" w:rsidP="00EC361A">
      <w:pPr>
        <w:spacing w:after="0" w:line="240" w:lineRule="auto"/>
        <w:contextualSpacing/>
      </w:pPr>
      <w:r>
        <w:t>library(readstata13)</w:t>
      </w:r>
    </w:p>
    <w:p w14:paraId="50C3F474" w14:textId="77777777" w:rsidR="00EC361A" w:rsidRDefault="00EC361A" w:rsidP="00EC361A">
      <w:pPr>
        <w:spacing w:after="0" w:line="240" w:lineRule="auto"/>
        <w:contextualSpacing/>
      </w:pPr>
      <w:r>
        <w:t>library(</w:t>
      </w:r>
      <w:proofErr w:type="spellStart"/>
      <w:r>
        <w:t>lubridate</w:t>
      </w:r>
      <w:proofErr w:type="spellEnd"/>
      <w:r>
        <w:t>)</w:t>
      </w:r>
    </w:p>
    <w:p w14:paraId="0885F809" w14:textId="77777777" w:rsidR="00EC361A" w:rsidRDefault="00EC361A" w:rsidP="00EC361A">
      <w:pPr>
        <w:spacing w:after="0" w:line="240" w:lineRule="auto"/>
        <w:contextualSpacing/>
      </w:pPr>
      <w:r>
        <w:t>library(</w:t>
      </w:r>
      <w:proofErr w:type="spellStart"/>
      <w:r>
        <w:t>readxl</w:t>
      </w:r>
      <w:proofErr w:type="spellEnd"/>
      <w:r>
        <w:t>)</w:t>
      </w:r>
    </w:p>
    <w:p w14:paraId="16892858" w14:textId="77777777" w:rsidR="00EC361A" w:rsidRDefault="00EC361A" w:rsidP="00EC361A">
      <w:pPr>
        <w:spacing w:after="0" w:line="240" w:lineRule="auto"/>
        <w:contextualSpacing/>
      </w:pPr>
      <w:r>
        <w:t>library(janitor)</w:t>
      </w:r>
    </w:p>
    <w:p w14:paraId="26DD7EDA" w14:textId="77777777" w:rsidR="00EC361A" w:rsidRDefault="00EC361A" w:rsidP="00EC361A">
      <w:pPr>
        <w:spacing w:after="0" w:line="240" w:lineRule="auto"/>
        <w:contextualSpacing/>
      </w:pPr>
      <w:r>
        <w:t>library(grid)</w:t>
      </w:r>
    </w:p>
    <w:p w14:paraId="1A584498" w14:textId="77777777" w:rsidR="00EC361A" w:rsidRDefault="00EC361A" w:rsidP="00EC361A">
      <w:pPr>
        <w:spacing w:after="0" w:line="240" w:lineRule="auto"/>
        <w:contextualSpacing/>
      </w:pPr>
      <w:r>
        <w:t>library(</w:t>
      </w:r>
      <w:proofErr w:type="spellStart"/>
      <w:r>
        <w:t>crosswalkr</w:t>
      </w:r>
      <w:proofErr w:type="spellEnd"/>
      <w:r>
        <w:t>)</w:t>
      </w:r>
    </w:p>
    <w:p w14:paraId="474C3510" w14:textId="77777777" w:rsidR="00EC361A" w:rsidRDefault="00EC361A" w:rsidP="00EC361A">
      <w:pPr>
        <w:spacing w:after="0" w:line="240" w:lineRule="auto"/>
        <w:contextualSpacing/>
      </w:pPr>
      <w:r>
        <w:t>library(foreign)</w:t>
      </w:r>
    </w:p>
    <w:p w14:paraId="519C8958" w14:textId="77777777" w:rsidR="00EC361A" w:rsidRDefault="00EC361A" w:rsidP="00EC361A">
      <w:pPr>
        <w:spacing w:after="0" w:line="240" w:lineRule="auto"/>
        <w:contextualSpacing/>
      </w:pPr>
      <w:r>
        <w:t>library(scales)</w:t>
      </w:r>
    </w:p>
    <w:p w14:paraId="7D4DC956" w14:textId="77777777" w:rsidR="00EC361A" w:rsidRDefault="00EC361A" w:rsidP="00EC361A">
      <w:pPr>
        <w:spacing w:after="0" w:line="240" w:lineRule="auto"/>
        <w:contextualSpacing/>
      </w:pPr>
      <w:r>
        <w:t>library(reshape2)</w:t>
      </w:r>
    </w:p>
    <w:p w14:paraId="2C31D650" w14:textId="77777777" w:rsidR="00EC361A" w:rsidRDefault="00EC361A" w:rsidP="00EC361A">
      <w:pPr>
        <w:spacing w:after="0" w:line="240" w:lineRule="auto"/>
        <w:contextualSpacing/>
      </w:pPr>
      <w:r>
        <w:t>library(haven)</w:t>
      </w:r>
    </w:p>
    <w:p w14:paraId="0EF78E76" w14:textId="77777777" w:rsidR="00EC361A" w:rsidRDefault="00EC361A" w:rsidP="00EC361A">
      <w:pPr>
        <w:spacing w:after="0" w:line="240" w:lineRule="auto"/>
        <w:contextualSpacing/>
      </w:pPr>
      <w:r>
        <w:t>library(foreach)</w:t>
      </w:r>
    </w:p>
    <w:p w14:paraId="4A20FEB6" w14:textId="77777777" w:rsidR="00EC361A" w:rsidRDefault="00EC361A" w:rsidP="00EC361A">
      <w:pPr>
        <w:spacing w:after="0" w:line="240" w:lineRule="auto"/>
        <w:contextualSpacing/>
      </w:pPr>
      <w:r>
        <w:t>library(</w:t>
      </w:r>
      <w:proofErr w:type="spellStart"/>
      <w:r>
        <w:t>lmtest</w:t>
      </w:r>
      <w:proofErr w:type="spellEnd"/>
      <w:r>
        <w:t xml:space="preserve">) </w:t>
      </w:r>
    </w:p>
    <w:p w14:paraId="6ED86EA5" w14:textId="77777777" w:rsidR="00EC361A" w:rsidRDefault="00EC361A" w:rsidP="00EC361A">
      <w:pPr>
        <w:spacing w:after="0" w:line="240" w:lineRule="auto"/>
        <w:contextualSpacing/>
      </w:pPr>
      <w:r>
        <w:t>library(broom)</w:t>
      </w:r>
    </w:p>
    <w:p w14:paraId="0019AAAE" w14:textId="77777777" w:rsidR="00EC361A" w:rsidRDefault="00EC361A" w:rsidP="00EC361A">
      <w:pPr>
        <w:spacing w:after="0" w:line="240" w:lineRule="auto"/>
        <w:contextualSpacing/>
      </w:pPr>
      <w:r>
        <w:t>library(</w:t>
      </w:r>
      <w:proofErr w:type="spellStart"/>
      <w:r>
        <w:t>tictoc</w:t>
      </w:r>
      <w:proofErr w:type="spellEnd"/>
      <w:r>
        <w:t>)</w:t>
      </w:r>
    </w:p>
    <w:p w14:paraId="73B576B3" w14:textId="77777777" w:rsidR="00EC361A" w:rsidRDefault="00EC361A" w:rsidP="00EC361A">
      <w:pPr>
        <w:spacing w:after="0" w:line="240" w:lineRule="auto"/>
        <w:contextualSpacing/>
      </w:pPr>
    </w:p>
    <w:p w14:paraId="1397B8A7" w14:textId="77777777" w:rsidR="00EC361A" w:rsidRDefault="00EC361A" w:rsidP="00EC361A">
      <w:pPr>
        <w:spacing w:after="0" w:line="240" w:lineRule="auto"/>
        <w:contextualSpacing/>
      </w:pPr>
      <w:proofErr w:type="gramStart"/>
      <w:r>
        <w:t>tic(</w:t>
      </w:r>
      <w:proofErr w:type="gramEnd"/>
      <w:r>
        <w:t>)</w:t>
      </w:r>
    </w:p>
    <w:p w14:paraId="3E939717" w14:textId="77777777" w:rsidR="00EC361A" w:rsidRDefault="00EC361A" w:rsidP="00EC361A">
      <w:pPr>
        <w:spacing w:after="0" w:line="240" w:lineRule="auto"/>
        <w:contextualSpacing/>
      </w:pPr>
      <w:r>
        <w:t># Loading helper functions</w:t>
      </w:r>
    </w:p>
    <w:p w14:paraId="3F181E94" w14:textId="77777777" w:rsidR="00EC361A" w:rsidRDefault="00EC361A" w:rsidP="00EC361A">
      <w:pPr>
        <w:spacing w:after="0" w:line="240" w:lineRule="auto"/>
        <w:contextualSpacing/>
      </w:pPr>
      <w:commentRangeStart w:id="0"/>
      <w:commentRangeStart w:id="1"/>
      <w:r>
        <w:t>source("Jobs/</w:t>
      </w:r>
      <w:proofErr w:type="spellStart"/>
      <w:proofErr w:type="gramStart"/>
      <w:r>
        <w:t>helperfunctions.R</w:t>
      </w:r>
      <w:proofErr w:type="spellEnd"/>
      <w:proofErr w:type="gramEnd"/>
      <w:r>
        <w:t>")</w:t>
      </w:r>
      <w:commentRangeEnd w:id="0"/>
      <w:r w:rsidR="004B59AB">
        <w:rPr>
          <w:rStyle w:val="CommentReference"/>
        </w:rPr>
        <w:commentReference w:id="0"/>
      </w:r>
      <w:commentRangeEnd w:id="1"/>
      <w:r w:rsidR="00DF1D0F">
        <w:rPr>
          <w:rStyle w:val="CommentReference"/>
        </w:rPr>
        <w:commentReference w:id="1"/>
      </w:r>
    </w:p>
    <w:p w14:paraId="1B59E9B6" w14:textId="77777777" w:rsidR="00EC361A" w:rsidRDefault="00EC361A" w:rsidP="00EC361A">
      <w:pPr>
        <w:spacing w:after="0" w:line="240" w:lineRule="auto"/>
        <w:contextualSpacing/>
      </w:pPr>
    </w:p>
    <w:p w14:paraId="6367ABB4" w14:textId="77777777" w:rsidR="00EC361A" w:rsidRDefault="00EC361A" w:rsidP="00EC361A">
      <w:pPr>
        <w:spacing w:after="0" w:line="240" w:lineRule="auto"/>
        <w:contextualSpacing/>
      </w:pPr>
      <w:r>
        <w:t>#**********************************************************</w:t>
      </w:r>
    </w:p>
    <w:p w14:paraId="1B330843" w14:textId="77777777" w:rsidR="00EC361A" w:rsidRDefault="00EC361A" w:rsidP="00EC361A">
      <w:pPr>
        <w:spacing w:after="0" w:line="240" w:lineRule="auto"/>
        <w:contextualSpacing/>
      </w:pPr>
      <w:r>
        <w:t># LOADING AND CLEANING DATA</w:t>
      </w:r>
    </w:p>
    <w:p w14:paraId="0FD0AD16" w14:textId="77777777" w:rsidR="00EC361A" w:rsidRDefault="00EC361A" w:rsidP="00EC361A">
      <w:pPr>
        <w:spacing w:after="0" w:line="240" w:lineRule="auto"/>
        <w:contextualSpacing/>
      </w:pPr>
      <w:r>
        <w:t>#**********************************************************</w:t>
      </w:r>
    </w:p>
    <w:p w14:paraId="538CE80D" w14:textId="77777777" w:rsidR="00EC361A" w:rsidRDefault="00EC361A" w:rsidP="00EC361A">
      <w:pPr>
        <w:spacing w:after="0" w:line="240" w:lineRule="auto"/>
        <w:contextualSpacing/>
      </w:pPr>
    </w:p>
    <w:p w14:paraId="5FAF2A5D" w14:textId="77777777" w:rsidR="00EC361A" w:rsidRDefault="00EC361A" w:rsidP="00EC361A">
      <w:pPr>
        <w:spacing w:after="0" w:line="240" w:lineRule="auto"/>
        <w:contextualSpacing/>
      </w:pPr>
      <w:r>
        <w:t># First loading both crosswalks for occupation and industry codes,</w:t>
      </w:r>
    </w:p>
    <w:p w14:paraId="5DF92459" w14:textId="77777777" w:rsidR="00EC361A" w:rsidRDefault="00EC361A" w:rsidP="00EC361A">
      <w:pPr>
        <w:spacing w:after="0" w:line="240" w:lineRule="auto"/>
        <w:contextualSpacing/>
      </w:pPr>
      <w:r>
        <w:t xml:space="preserve"># </w:t>
      </w:r>
      <w:proofErr w:type="gramStart"/>
      <w:r>
        <w:t>gathered</w:t>
      </w:r>
      <w:proofErr w:type="gramEnd"/>
      <w:r>
        <w:t xml:space="preserve"> from IPUMS at the following link at time of writing: </w:t>
      </w:r>
    </w:p>
    <w:p w14:paraId="39F4601F" w14:textId="77777777" w:rsidR="00EC361A" w:rsidRDefault="00EC361A" w:rsidP="00EC361A">
      <w:pPr>
        <w:spacing w:after="0" w:line="240" w:lineRule="auto"/>
        <w:contextualSpacing/>
      </w:pPr>
      <w:r>
        <w:t>R# https://usa.ipums.org/usa/resources/volii/documents/integrated_ind_occ_crosswalks.xlsx</w:t>
      </w:r>
    </w:p>
    <w:p w14:paraId="6F184D6A" w14:textId="77777777" w:rsidR="00EC361A" w:rsidRDefault="00EC361A" w:rsidP="00EC361A">
      <w:pPr>
        <w:spacing w:after="0" w:line="240" w:lineRule="auto"/>
        <w:contextualSpacing/>
      </w:pPr>
    </w:p>
    <w:p w14:paraId="125ED8A4" w14:textId="77777777" w:rsidR="00EC361A" w:rsidRDefault="00EC361A" w:rsidP="00EC361A">
      <w:pPr>
        <w:spacing w:after="0" w:line="240" w:lineRule="auto"/>
        <w:contextualSpacing/>
      </w:pPr>
      <w:proofErr w:type="spellStart"/>
      <w:r>
        <w:lastRenderedPageBreak/>
        <w:t>crosswalk.occ</w:t>
      </w:r>
      <w:proofErr w:type="spellEnd"/>
      <w:r>
        <w:t xml:space="preserve"> &lt;- </w:t>
      </w:r>
      <w:proofErr w:type="spellStart"/>
      <w:r>
        <w:t>read_</w:t>
      </w:r>
      <w:proofErr w:type="gramStart"/>
      <w:r>
        <w:t>xlsx</w:t>
      </w:r>
      <w:proofErr w:type="spellEnd"/>
      <w:r>
        <w:t>(</w:t>
      </w:r>
      <w:proofErr w:type="gramEnd"/>
      <w:r>
        <w:t>"Raw Data/crosswalks/ipums_occ_crosswalk.xlsx") %&gt;%</w:t>
      </w:r>
    </w:p>
    <w:p w14:paraId="5BA9CC3D" w14:textId="77777777" w:rsidR="00EC361A" w:rsidRDefault="00EC361A" w:rsidP="00EC361A">
      <w:pPr>
        <w:spacing w:after="0" w:line="240" w:lineRule="auto"/>
        <w:contextualSpacing/>
      </w:pPr>
      <w:r>
        <w:t xml:space="preserve">  </w:t>
      </w:r>
      <w:proofErr w:type="gramStart"/>
      <w:r>
        <w:t>rename(</w:t>
      </w:r>
      <w:proofErr w:type="gramEnd"/>
      <w:r>
        <w:t xml:space="preserve">occ2010 = "OCC2010", </w:t>
      </w:r>
    </w:p>
    <w:p w14:paraId="1C0D3700" w14:textId="77777777" w:rsidR="00EC361A" w:rsidRDefault="00EC361A" w:rsidP="00EC361A">
      <w:pPr>
        <w:spacing w:after="0" w:line="240" w:lineRule="auto"/>
        <w:contextualSpacing/>
      </w:pPr>
      <w:r>
        <w:t xml:space="preserve">         </w:t>
      </w:r>
      <w:proofErr w:type="spellStart"/>
      <w:r>
        <w:t>occlab</w:t>
      </w:r>
      <w:proofErr w:type="spellEnd"/>
      <w:r>
        <w:t xml:space="preserve"> = 'Occupation category description',</w:t>
      </w:r>
    </w:p>
    <w:p w14:paraId="4203B19F" w14:textId="77777777" w:rsidR="00EC361A" w:rsidRDefault="00EC361A" w:rsidP="00EC361A">
      <w:pPr>
        <w:spacing w:after="0" w:line="240" w:lineRule="auto"/>
        <w:contextualSpacing/>
      </w:pPr>
      <w:r>
        <w:t xml:space="preserve">         occ1970 = '1970',</w:t>
      </w:r>
    </w:p>
    <w:p w14:paraId="22C20A90" w14:textId="77777777" w:rsidR="00EC361A" w:rsidRDefault="00EC361A" w:rsidP="00EC361A">
      <w:pPr>
        <w:spacing w:after="0" w:line="240" w:lineRule="auto"/>
        <w:contextualSpacing/>
      </w:pPr>
      <w:r>
        <w:t xml:space="preserve">         occ2000 = '2000',</w:t>
      </w:r>
    </w:p>
    <w:p w14:paraId="091BFC13" w14:textId="77777777" w:rsidR="00EC361A" w:rsidRDefault="00EC361A" w:rsidP="00EC361A">
      <w:pPr>
        <w:spacing w:after="0" w:line="240" w:lineRule="auto"/>
        <w:contextualSpacing/>
      </w:pPr>
      <w:r>
        <w:t xml:space="preserve">         acs2010 = "ACS2010")</w:t>
      </w:r>
    </w:p>
    <w:p w14:paraId="11A21C81" w14:textId="77777777" w:rsidR="00EC361A" w:rsidRDefault="00EC361A" w:rsidP="00EC361A">
      <w:pPr>
        <w:spacing w:after="0" w:line="240" w:lineRule="auto"/>
        <w:contextualSpacing/>
      </w:pPr>
    </w:p>
    <w:p w14:paraId="132C2BCD" w14:textId="77777777" w:rsidR="00EC361A" w:rsidRDefault="00EC361A" w:rsidP="00EC361A">
      <w:pPr>
        <w:spacing w:after="0" w:line="240" w:lineRule="auto"/>
        <w:contextualSpacing/>
      </w:pPr>
      <w:commentRangeStart w:id="2"/>
      <w:commentRangeStart w:id="3"/>
      <w:proofErr w:type="spellStart"/>
      <w:r>
        <w:t>crosswalk.ind</w:t>
      </w:r>
      <w:proofErr w:type="spellEnd"/>
      <w:r>
        <w:t xml:space="preserve"> &lt;- </w:t>
      </w:r>
      <w:proofErr w:type="spellStart"/>
      <w:r>
        <w:t>read_</w:t>
      </w:r>
      <w:proofErr w:type="gramStart"/>
      <w:r>
        <w:t>xlsx</w:t>
      </w:r>
      <w:proofErr w:type="spellEnd"/>
      <w:r>
        <w:t>(</w:t>
      </w:r>
      <w:proofErr w:type="gramEnd"/>
      <w:r>
        <w:t>"Raw Data/crosswalks/ipums_industry_crosswalk.xlsx") %&gt;%</w:t>
      </w:r>
    </w:p>
    <w:p w14:paraId="20990E06" w14:textId="77777777" w:rsidR="00EC361A" w:rsidRDefault="00EC361A" w:rsidP="00EC361A">
      <w:pPr>
        <w:spacing w:after="0" w:line="240" w:lineRule="auto"/>
        <w:contextualSpacing/>
      </w:pPr>
      <w:r>
        <w:t xml:space="preserve">  </w:t>
      </w:r>
      <w:proofErr w:type="gramStart"/>
      <w:r>
        <w:t>rename(</w:t>
      </w:r>
      <w:proofErr w:type="gramEnd"/>
      <w:r>
        <w:t xml:space="preserve">ind1990 = IND1990, </w:t>
      </w:r>
    </w:p>
    <w:p w14:paraId="2ABBB8A6" w14:textId="77777777" w:rsidR="00EC361A" w:rsidRDefault="00EC361A" w:rsidP="00EC361A">
      <w:pPr>
        <w:spacing w:after="0" w:line="240" w:lineRule="auto"/>
        <w:contextualSpacing/>
      </w:pPr>
      <w:commentRangeStart w:id="4"/>
      <w:commentRangeStart w:id="5"/>
      <w:r>
        <w:t xml:space="preserve">         </w:t>
      </w:r>
      <w:proofErr w:type="spellStart"/>
      <w:r>
        <w:t>occlab</w:t>
      </w:r>
      <w:commentRangeEnd w:id="4"/>
      <w:proofErr w:type="spellEnd"/>
      <w:r>
        <w:rPr>
          <w:rStyle w:val="CommentReference"/>
        </w:rPr>
        <w:commentReference w:id="4"/>
      </w:r>
      <w:commentRangeEnd w:id="5"/>
      <w:r w:rsidR="00DF1D0F">
        <w:rPr>
          <w:rStyle w:val="CommentReference"/>
        </w:rPr>
        <w:commentReference w:id="5"/>
      </w:r>
      <w:r>
        <w:t xml:space="preserve"> = 'Industry category description',</w:t>
      </w:r>
    </w:p>
    <w:p w14:paraId="7EA7822E" w14:textId="77777777" w:rsidR="00EC361A" w:rsidRDefault="00EC361A" w:rsidP="00EC361A">
      <w:pPr>
        <w:spacing w:after="0" w:line="240" w:lineRule="auto"/>
        <w:contextualSpacing/>
      </w:pPr>
      <w:r>
        <w:t xml:space="preserve">         ind1970 = '1970',</w:t>
      </w:r>
    </w:p>
    <w:p w14:paraId="7B3A22A8" w14:textId="77777777" w:rsidR="00EC361A" w:rsidRDefault="00EC361A" w:rsidP="00EC361A">
      <w:pPr>
        <w:spacing w:after="0" w:line="240" w:lineRule="auto"/>
        <w:contextualSpacing/>
      </w:pPr>
      <w:r>
        <w:t xml:space="preserve">         ind2000 = '2000')</w:t>
      </w:r>
    </w:p>
    <w:p w14:paraId="0050824B" w14:textId="77777777" w:rsidR="00EC361A" w:rsidRDefault="00EC361A" w:rsidP="00EC361A">
      <w:pPr>
        <w:spacing w:after="0" w:line="240" w:lineRule="auto"/>
        <w:contextualSpacing/>
      </w:pPr>
    </w:p>
    <w:p w14:paraId="2BA32315" w14:textId="77777777" w:rsidR="00EC361A" w:rsidRDefault="00EC361A" w:rsidP="00EC361A">
      <w:pPr>
        <w:spacing w:after="0" w:line="240" w:lineRule="auto"/>
        <w:contextualSpacing/>
      </w:pPr>
      <w:commentRangeStart w:id="6"/>
      <w:commentRangeStart w:id="7"/>
      <w:r>
        <w:t xml:space="preserve">crosswalk.ind.2012 </w:t>
      </w:r>
      <w:commentRangeEnd w:id="6"/>
      <w:r w:rsidR="007E1080">
        <w:rPr>
          <w:rStyle w:val="CommentReference"/>
        </w:rPr>
        <w:commentReference w:id="6"/>
      </w:r>
      <w:commentRangeEnd w:id="7"/>
      <w:r w:rsidR="00DF1D0F">
        <w:rPr>
          <w:rStyle w:val="CommentReference"/>
        </w:rPr>
        <w:commentReference w:id="7"/>
      </w:r>
      <w:r>
        <w:t xml:space="preserve">&lt;- </w:t>
      </w:r>
      <w:proofErr w:type="spellStart"/>
      <w:r>
        <w:t>read_</w:t>
      </w:r>
      <w:proofErr w:type="gramStart"/>
      <w:r>
        <w:t>xlsx</w:t>
      </w:r>
      <w:proofErr w:type="spellEnd"/>
      <w:r>
        <w:t>(</w:t>
      </w:r>
      <w:proofErr w:type="gramEnd"/>
      <w:r>
        <w:t>"Raw Data/crosswalks/census_industry_crosswalk_2012.1990.xlsx") %&gt;%</w:t>
      </w:r>
    </w:p>
    <w:p w14:paraId="2C859A13" w14:textId="77777777" w:rsidR="00EC361A" w:rsidRDefault="00EC361A" w:rsidP="00EC361A">
      <w:pPr>
        <w:spacing w:after="0" w:line="240" w:lineRule="auto"/>
        <w:contextualSpacing/>
      </w:pPr>
      <w:r>
        <w:t xml:space="preserve">  </w:t>
      </w:r>
      <w:proofErr w:type="gramStart"/>
      <w:r>
        <w:t>rename(</w:t>
      </w:r>
      <w:proofErr w:type="gramEnd"/>
      <w:r>
        <w:t xml:space="preserve">ind1990 = "1990 Census", </w:t>
      </w:r>
    </w:p>
    <w:p w14:paraId="1C748AAB" w14:textId="77777777" w:rsidR="00EC361A" w:rsidRDefault="00EC361A" w:rsidP="00EC361A">
      <w:pPr>
        <w:spacing w:after="0" w:line="240" w:lineRule="auto"/>
        <w:contextualSpacing/>
      </w:pPr>
      <w:r>
        <w:t xml:space="preserve">         </w:t>
      </w:r>
      <w:commentRangeStart w:id="8"/>
      <w:commentRangeStart w:id="9"/>
      <w:proofErr w:type="spellStart"/>
      <w:r>
        <w:t>occlab</w:t>
      </w:r>
      <w:proofErr w:type="spellEnd"/>
      <w:r>
        <w:t xml:space="preserve"> </w:t>
      </w:r>
      <w:commentRangeEnd w:id="8"/>
      <w:r>
        <w:rPr>
          <w:rStyle w:val="CommentReference"/>
        </w:rPr>
        <w:commentReference w:id="8"/>
      </w:r>
      <w:commentRangeEnd w:id="9"/>
      <w:r w:rsidR="00DF1D0F">
        <w:rPr>
          <w:rStyle w:val="CommentReference"/>
        </w:rPr>
        <w:commentReference w:id="9"/>
      </w:r>
      <w:r>
        <w:t>= "Census 2012 Category Title",</w:t>
      </w:r>
    </w:p>
    <w:p w14:paraId="3DF88BB3" w14:textId="77777777" w:rsidR="00EC361A" w:rsidRDefault="00EC361A" w:rsidP="00EC361A">
      <w:pPr>
        <w:spacing w:after="0" w:line="240" w:lineRule="auto"/>
        <w:contextualSpacing/>
      </w:pPr>
      <w:r>
        <w:t xml:space="preserve">         ind2012 = "2012 Census Code")</w:t>
      </w:r>
      <w:commentRangeEnd w:id="2"/>
      <w:r>
        <w:rPr>
          <w:rStyle w:val="CommentReference"/>
        </w:rPr>
        <w:commentReference w:id="2"/>
      </w:r>
      <w:commentRangeEnd w:id="3"/>
      <w:r w:rsidR="00DF1D0F">
        <w:rPr>
          <w:rStyle w:val="CommentReference"/>
        </w:rPr>
        <w:commentReference w:id="3"/>
      </w:r>
    </w:p>
    <w:p w14:paraId="03143A1B" w14:textId="77777777" w:rsidR="00EC361A" w:rsidRDefault="00EC361A" w:rsidP="00EC361A">
      <w:pPr>
        <w:spacing w:after="0" w:line="240" w:lineRule="auto"/>
        <w:contextualSpacing/>
      </w:pPr>
    </w:p>
    <w:p w14:paraId="3A05DCC0" w14:textId="77777777" w:rsidR="00EC361A" w:rsidRDefault="00EC361A" w:rsidP="00EC361A">
      <w:pPr>
        <w:spacing w:after="0" w:line="240" w:lineRule="auto"/>
        <w:contextualSpacing/>
      </w:pPr>
      <w:r>
        <w:t># Generating data</w:t>
      </w:r>
    </w:p>
    <w:p w14:paraId="0DF27B69" w14:textId="77777777" w:rsidR="00EC361A" w:rsidRDefault="00EC361A" w:rsidP="00EC361A">
      <w:pPr>
        <w:spacing w:after="0" w:line="240" w:lineRule="auto"/>
        <w:contextualSpacing/>
      </w:pPr>
      <w:r>
        <w:t># Both gathers values from the PSID raw file and transforms/recodes values in the process</w:t>
      </w:r>
    </w:p>
    <w:p w14:paraId="2A752477" w14:textId="77777777" w:rsidR="00EC361A" w:rsidRDefault="00EC361A" w:rsidP="00EC361A">
      <w:pPr>
        <w:spacing w:after="0" w:line="240" w:lineRule="auto"/>
        <w:contextualSpacing/>
      </w:pPr>
      <w:commentRangeStart w:id="10"/>
      <w:commentRangeStart w:id="11"/>
      <w:proofErr w:type="spellStart"/>
      <w:r>
        <w:t>psid_raw</w:t>
      </w:r>
      <w:proofErr w:type="spellEnd"/>
      <w:r>
        <w:t xml:space="preserve"> &lt;- </w:t>
      </w:r>
      <w:proofErr w:type="spellStart"/>
      <w:proofErr w:type="gramStart"/>
      <w:r>
        <w:t>read.dta</w:t>
      </w:r>
      <w:proofErr w:type="spellEnd"/>
      <w:r>
        <w:t>(</w:t>
      </w:r>
      <w:proofErr w:type="gramEnd"/>
      <w:r>
        <w:t>"Raw Data/psid/</w:t>
      </w:r>
      <w:proofErr w:type="spellStart"/>
      <w:r>
        <w:t>psid_wrk.dta</w:t>
      </w:r>
      <w:proofErr w:type="spellEnd"/>
      <w:r>
        <w:t xml:space="preserve">") %&gt;% </w:t>
      </w:r>
      <w:commentRangeEnd w:id="10"/>
      <w:r w:rsidR="007E2065">
        <w:rPr>
          <w:rStyle w:val="CommentReference"/>
        </w:rPr>
        <w:commentReference w:id="10"/>
      </w:r>
      <w:commentRangeEnd w:id="11"/>
      <w:r w:rsidR="00DF1D0F">
        <w:rPr>
          <w:rStyle w:val="CommentReference"/>
        </w:rPr>
        <w:commentReference w:id="11"/>
      </w:r>
    </w:p>
    <w:p w14:paraId="6B04C158" w14:textId="77777777" w:rsidR="00EC361A" w:rsidRDefault="00EC361A" w:rsidP="00EC361A">
      <w:pPr>
        <w:spacing w:after="0" w:line="240" w:lineRule="auto"/>
        <w:contextualSpacing/>
      </w:pPr>
      <w:r>
        <w:t xml:space="preserve">  </w:t>
      </w:r>
      <w:proofErr w:type="gramStart"/>
      <w:r>
        <w:t>transmute(</w:t>
      </w:r>
      <w:proofErr w:type="gramEnd"/>
    </w:p>
    <w:p w14:paraId="307A3E30" w14:textId="77777777" w:rsidR="00EC361A" w:rsidRDefault="00EC361A" w:rsidP="00EC361A">
      <w:pPr>
        <w:spacing w:after="0" w:line="240" w:lineRule="auto"/>
        <w:contextualSpacing/>
      </w:pPr>
      <w:r>
        <w:t xml:space="preserve">    </w:t>
      </w:r>
      <w:proofErr w:type="spellStart"/>
      <w:r>
        <w:t>family_id</w:t>
      </w:r>
      <w:proofErr w:type="spellEnd"/>
      <w:r>
        <w:t xml:space="preserve"> = ER30001, # 1968 interview number</w:t>
      </w:r>
    </w:p>
    <w:p w14:paraId="5CB07C98" w14:textId="77777777" w:rsidR="00EC361A" w:rsidRDefault="00EC361A" w:rsidP="00EC361A">
      <w:pPr>
        <w:spacing w:after="0" w:line="240" w:lineRule="auto"/>
        <w:contextualSpacing/>
      </w:pPr>
      <w:r>
        <w:t xml:space="preserve">    </w:t>
      </w:r>
      <w:proofErr w:type="spellStart"/>
      <w:r>
        <w:t>person_number</w:t>
      </w:r>
      <w:proofErr w:type="spellEnd"/>
      <w:r>
        <w:t xml:space="preserve"> = ER30002, </w:t>
      </w:r>
      <w:proofErr w:type="gramStart"/>
      <w:r>
        <w:t># 1968 person</w:t>
      </w:r>
      <w:proofErr w:type="gramEnd"/>
      <w:r>
        <w:t xml:space="preserve"> number</w:t>
      </w:r>
    </w:p>
    <w:p w14:paraId="79A8C628" w14:textId="77777777" w:rsidR="00EC361A" w:rsidRDefault="00EC361A" w:rsidP="00EC361A">
      <w:pPr>
        <w:spacing w:after="0" w:line="240" w:lineRule="auto"/>
        <w:contextualSpacing/>
      </w:pPr>
      <w:r>
        <w:t xml:space="preserve">    </w:t>
      </w:r>
      <w:proofErr w:type="spellStart"/>
      <w:r>
        <w:t>samp_error_stratum</w:t>
      </w:r>
      <w:proofErr w:type="spellEnd"/>
      <w:r>
        <w:t xml:space="preserve"> = ER31996, # PSID Sampling error variable- strata</w:t>
      </w:r>
    </w:p>
    <w:p w14:paraId="5AC6DECC" w14:textId="77777777" w:rsidR="00EC361A" w:rsidRDefault="00EC361A" w:rsidP="00EC361A">
      <w:pPr>
        <w:spacing w:after="0" w:line="240" w:lineRule="auto"/>
        <w:contextualSpacing/>
      </w:pPr>
      <w:r>
        <w:t xml:space="preserve">    </w:t>
      </w:r>
      <w:proofErr w:type="spellStart"/>
      <w:r>
        <w:t>samp_error_cluster</w:t>
      </w:r>
      <w:proofErr w:type="spellEnd"/>
      <w:r>
        <w:t xml:space="preserve"> = ER31997, # PSID Sampling error variable- cluster</w:t>
      </w:r>
    </w:p>
    <w:p w14:paraId="1A5E121A" w14:textId="77777777" w:rsidR="00EC361A" w:rsidRDefault="00EC361A" w:rsidP="00EC361A">
      <w:pPr>
        <w:spacing w:after="0" w:line="240" w:lineRule="auto"/>
        <w:contextualSpacing/>
      </w:pPr>
      <w:r>
        <w:t xml:space="preserve">    indiv.id = </w:t>
      </w:r>
      <w:proofErr w:type="gramStart"/>
      <w:r>
        <w:t>paste(</w:t>
      </w:r>
      <w:proofErr w:type="spellStart"/>
      <w:proofErr w:type="gramEnd"/>
      <w:r>
        <w:t>family_id</w:t>
      </w:r>
      <w:proofErr w:type="spellEnd"/>
      <w:r>
        <w:t xml:space="preserve">, </w:t>
      </w:r>
      <w:proofErr w:type="spellStart"/>
      <w:r>
        <w:t>person_number</w:t>
      </w:r>
      <w:proofErr w:type="spellEnd"/>
      <w:r>
        <w:t xml:space="preserve">, </w:t>
      </w:r>
      <w:proofErr w:type="spellStart"/>
      <w:r>
        <w:t>sep</w:t>
      </w:r>
      <w:proofErr w:type="spellEnd"/>
      <w:r>
        <w:t xml:space="preserve"> ="_"), # unique individual identifier</w:t>
      </w:r>
    </w:p>
    <w:p w14:paraId="25E928B1" w14:textId="77777777" w:rsidR="00EC361A" w:rsidRDefault="00EC361A" w:rsidP="00EC361A">
      <w:pPr>
        <w:spacing w:after="0" w:line="240" w:lineRule="auto"/>
        <w:contextualSpacing/>
      </w:pPr>
      <w:r>
        <w:t xml:space="preserve">    female = </w:t>
      </w:r>
      <w:proofErr w:type="spellStart"/>
      <w:proofErr w:type="gramStart"/>
      <w:r>
        <w:t>ifelse</w:t>
      </w:r>
      <w:proofErr w:type="spellEnd"/>
      <w:r>
        <w:t>(</w:t>
      </w:r>
      <w:proofErr w:type="gramEnd"/>
      <w:r>
        <w:t xml:space="preserve">ER32000 == 1, 0, </w:t>
      </w:r>
      <w:proofErr w:type="spellStart"/>
      <w:r>
        <w:t>ifelse</w:t>
      </w:r>
      <w:proofErr w:type="spellEnd"/>
      <w:r>
        <w:t>(ER32000 == 2, 1, NA)), # identifying sex</w:t>
      </w:r>
    </w:p>
    <w:p w14:paraId="7CCADF72" w14:textId="77777777" w:rsidR="00EC361A" w:rsidRDefault="00EC361A" w:rsidP="00EC361A">
      <w:pPr>
        <w:spacing w:after="0" w:line="240" w:lineRule="auto"/>
        <w:contextualSpacing/>
      </w:pPr>
      <w:r>
        <w:t xml:space="preserve">    </w:t>
      </w:r>
      <w:proofErr w:type="spellStart"/>
      <w:proofErr w:type="gramStart"/>
      <w:r>
        <w:t>year.firstbornchild</w:t>
      </w:r>
      <w:proofErr w:type="spellEnd"/>
      <w:proofErr w:type="gramEnd"/>
      <w:r>
        <w:t xml:space="preserve"> = </w:t>
      </w:r>
      <w:proofErr w:type="spellStart"/>
      <w:r>
        <w:t>ifelse</w:t>
      </w:r>
      <w:proofErr w:type="spellEnd"/>
      <w:r>
        <w:t>(ER32024 == 9999, NA, ER32024),</w:t>
      </w:r>
    </w:p>
    <w:p w14:paraId="0DEB0DC1" w14:textId="77777777" w:rsidR="00EC361A" w:rsidRDefault="00EC361A" w:rsidP="00EC361A">
      <w:pPr>
        <w:spacing w:after="0" w:line="240" w:lineRule="auto"/>
        <w:contextualSpacing/>
      </w:pPr>
      <w:r>
        <w:t xml:space="preserve">    </w:t>
      </w:r>
      <w:proofErr w:type="gramStart"/>
      <w:r>
        <w:t>yr.born</w:t>
      </w:r>
      <w:proofErr w:type="gramEnd"/>
      <w:r>
        <w:t xml:space="preserve">_2017 = </w:t>
      </w:r>
      <w:proofErr w:type="spellStart"/>
      <w:r>
        <w:t>ifelse</w:t>
      </w:r>
      <w:proofErr w:type="spellEnd"/>
      <w:r>
        <w:t xml:space="preserve">(ER34506 %in% c(0, 9999), NA, ER34506), </w:t>
      </w:r>
    </w:p>
    <w:p w14:paraId="0D7B69FA" w14:textId="77777777" w:rsidR="00EC361A" w:rsidRDefault="00EC361A" w:rsidP="00EC361A">
      <w:pPr>
        <w:spacing w:after="0" w:line="240" w:lineRule="auto"/>
        <w:contextualSpacing/>
      </w:pPr>
      <w:r>
        <w:t xml:space="preserve">    int.num_1980 = ER30313, int.num_1981 = ER30343, int.num_1990 = ER30642, int.num_1991 = ER30689, </w:t>
      </w:r>
    </w:p>
    <w:p w14:paraId="529D4C86" w14:textId="77777777" w:rsidR="00EC361A" w:rsidRDefault="00EC361A" w:rsidP="00EC361A">
      <w:pPr>
        <w:spacing w:after="0" w:line="240" w:lineRule="auto"/>
        <w:contextualSpacing/>
      </w:pPr>
      <w:r>
        <w:t xml:space="preserve">    int.num_1999 = ER33501, int.num_2001 = ER33601, int.num_2009 = ER34001, int.num_2011 = ER34101, </w:t>
      </w:r>
    </w:p>
    <w:p w14:paraId="778D8D10" w14:textId="77777777" w:rsidR="00EC361A" w:rsidRDefault="00EC361A" w:rsidP="00EC361A">
      <w:pPr>
        <w:spacing w:after="0" w:line="240" w:lineRule="auto"/>
        <w:contextualSpacing/>
      </w:pPr>
      <w:r>
        <w:t xml:space="preserve">    int.num_2015 = ER34301, int.num_2017 = ER34501, int.num_2019 = ER34701, # Year int number</w:t>
      </w:r>
    </w:p>
    <w:p w14:paraId="0C699D98" w14:textId="77777777" w:rsidR="00EC361A" w:rsidRDefault="00EC361A" w:rsidP="00EC361A">
      <w:pPr>
        <w:spacing w:after="0" w:line="240" w:lineRule="auto"/>
        <w:contextualSpacing/>
      </w:pPr>
      <w:r>
        <w:t xml:space="preserve">    seq.num_1980 = ER30314, seq.num_1981 = ER30344, seq.num_1990 = ER30643, seq.num_1991 = ER30690,</w:t>
      </w:r>
    </w:p>
    <w:p w14:paraId="4ACF9095" w14:textId="77777777" w:rsidR="00EC361A" w:rsidRDefault="00EC361A" w:rsidP="00EC361A">
      <w:pPr>
        <w:spacing w:after="0" w:line="240" w:lineRule="auto"/>
        <w:contextualSpacing/>
      </w:pPr>
      <w:r>
        <w:t xml:space="preserve">    seq.num_1999 = ER33502, seq.num_2001 = ER33602, seq.num_2009 = ER34002, seq.num_2011 = ER34102, </w:t>
      </w:r>
    </w:p>
    <w:p w14:paraId="17EA7F18" w14:textId="77777777" w:rsidR="00EC361A" w:rsidRDefault="00EC361A" w:rsidP="00EC361A">
      <w:pPr>
        <w:spacing w:after="0" w:line="240" w:lineRule="auto"/>
        <w:contextualSpacing/>
      </w:pPr>
      <w:r>
        <w:t xml:space="preserve">    seq.num_2015 = ER34302, seq.num_2017 = ER34502, seq.num_2019 = ER34702, # Year seq number</w:t>
      </w:r>
    </w:p>
    <w:p w14:paraId="1A1A82D4" w14:textId="77777777" w:rsidR="00EC361A" w:rsidRDefault="00EC361A" w:rsidP="00EC361A">
      <w:pPr>
        <w:spacing w:after="0" w:line="240" w:lineRule="auto"/>
        <w:contextualSpacing/>
      </w:pPr>
      <w:commentRangeStart w:id="12"/>
      <w:commentRangeStart w:id="13"/>
      <w:r>
        <w:t xml:space="preserve">    perwt_1980 = ER30342, perwt_1981 = ER30372, perwt_1990 = ER30686, perwt_1991 = ER30730, # for 1990-91, using weights that exclude the Latino sample</w:t>
      </w:r>
    </w:p>
    <w:p w14:paraId="0619C0F5" w14:textId="77777777" w:rsidR="00EC361A" w:rsidRDefault="00EC361A" w:rsidP="00EC361A">
      <w:pPr>
        <w:spacing w:after="0" w:line="240" w:lineRule="auto"/>
        <w:contextualSpacing/>
      </w:pPr>
      <w:r>
        <w:t xml:space="preserve">    perwt_1999 = ER33546, perwt_2001 = ER33637, perwt_2009 = ER34045, perwt_2011 = ER34154, </w:t>
      </w:r>
    </w:p>
    <w:p w14:paraId="250C247D" w14:textId="77777777" w:rsidR="00EC361A" w:rsidRDefault="00EC361A" w:rsidP="00EC361A">
      <w:pPr>
        <w:spacing w:after="0" w:line="240" w:lineRule="auto"/>
        <w:contextualSpacing/>
      </w:pPr>
      <w:r>
        <w:t xml:space="preserve">    perwt_2015 = ER34413, perwt_2017 = ER34651, perwt_2017 = ER34651, perwt_2019 = ER</w:t>
      </w:r>
      <w:proofErr w:type="gramStart"/>
      <w:r>
        <w:t>34864,#</w:t>
      </w:r>
      <w:proofErr w:type="gramEnd"/>
      <w:r>
        <w:t xml:space="preserve"> individual level weights</w:t>
      </w:r>
    </w:p>
    <w:p w14:paraId="5DE08CB3" w14:textId="77777777" w:rsidR="00EC361A" w:rsidRDefault="00EC361A" w:rsidP="00EC361A">
      <w:pPr>
        <w:spacing w:after="0" w:line="240" w:lineRule="auto"/>
        <w:contextualSpacing/>
      </w:pPr>
      <w:r>
        <w:t xml:space="preserve">    # For </w:t>
      </w:r>
      <w:proofErr w:type="spellStart"/>
      <w:r>
        <w:t>perwt.imm</w:t>
      </w:r>
      <w:proofErr w:type="spellEnd"/>
      <w:r>
        <w:t xml:space="preserve"> vars: same weights for all years but 2017, in 2017 excluding 2017 immigrant sample</w:t>
      </w:r>
    </w:p>
    <w:p w14:paraId="0A829F33" w14:textId="77777777" w:rsidR="00EC361A" w:rsidRDefault="00EC361A" w:rsidP="00EC361A">
      <w:pPr>
        <w:spacing w:after="0" w:line="240" w:lineRule="auto"/>
        <w:contextualSpacing/>
      </w:pPr>
      <w:r>
        <w:t xml:space="preserve">    perwt.imm_1980 = ER30342, perwt.imm_1981 = ER30372, perwt.imm_1990 = ER30686, perwt.imm_1991 = ER30730, </w:t>
      </w:r>
    </w:p>
    <w:p w14:paraId="502217C8" w14:textId="77777777" w:rsidR="00EC361A" w:rsidRDefault="00EC361A" w:rsidP="00EC361A">
      <w:pPr>
        <w:spacing w:after="0" w:line="240" w:lineRule="auto"/>
        <w:contextualSpacing/>
      </w:pPr>
      <w:r>
        <w:t xml:space="preserve">    perwt.imm_1999 = ER33546, perwt.imm_2001 = ER33637, perwt.imm_2009 = ER34045, perwt.imm_2011 = ER34154,</w:t>
      </w:r>
    </w:p>
    <w:p w14:paraId="46F72C99" w14:textId="77777777" w:rsidR="00EC361A" w:rsidRDefault="00EC361A" w:rsidP="00EC361A">
      <w:pPr>
        <w:spacing w:after="0" w:line="240" w:lineRule="auto"/>
        <w:contextualSpacing/>
      </w:pPr>
      <w:r>
        <w:t xml:space="preserve">    perwt.imm_2015 = ER34413, perwt.imm_2017 = ER34650, </w:t>
      </w:r>
      <w:commentRangeStart w:id="14"/>
      <w:commentRangeStart w:id="15"/>
      <w:r>
        <w:t>perwt.imm_2019 = ER34863, # individual level weights, excluding immigrant sample in 2017</w:t>
      </w:r>
      <w:commentRangeEnd w:id="14"/>
      <w:r w:rsidR="00B25654">
        <w:rPr>
          <w:rStyle w:val="CommentReference"/>
        </w:rPr>
        <w:commentReference w:id="14"/>
      </w:r>
      <w:commentRangeEnd w:id="15"/>
      <w:r w:rsidR="00DF1D0F">
        <w:rPr>
          <w:rStyle w:val="CommentReference"/>
        </w:rPr>
        <w:commentReference w:id="15"/>
      </w:r>
    </w:p>
    <w:p w14:paraId="1376B45D" w14:textId="77777777" w:rsidR="00EC361A" w:rsidRDefault="00EC361A" w:rsidP="00EC361A">
      <w:pPr>
        <w:spacing w:after="0" w:line="240" w:lineRule="auto"/>
        <w:contextualSpacing/>
      </w:pPr>
      <w:r>
        <w:t xml:space="preserve">    # For </w:t>
      </w:r>
      <w:proofErr w:type="spellStart"/>
      <w:r>
        <w:t>perwt.lat</w:t>
      </w:r>
      <w:proofErr w:type="spellEnd"/>
      <w:r>
        <w:t xml:space="preserve"> vars: same weights for all years but 1990-91, in 90s including </w:t>
      </w:r>
      <w:proofErr w:type="spellStart"/>
      <w:r>
        <w:t>latino</w:t>
      </w:r>
      <w:proofErr w:type="spellEnd"/>
      <w:r>
        <w:t xml:space="preserve"> sample</w:t>
      </w:r>
    </w:p>
    <w:p w14:paraId="4BF211E6" w14:textId="77777777" w:rsidR="00EC361A" w:rsidRDefault="00EC361A" w:rsidP="00EC361A">
      <w:pPr>
        <w:spacing w:after="0" w:line="240" w:lineRule="auto"/>
        <w:contextualSpacing/>
      </w:pPr>
      <w:r>
        <w:t xml:space="preserve">    perwt.lat_1980 = ER30342, perwt.lat_1981 = ER30372, perwt.lat_1990 = ER30688, perwt.lat_1991 = ER30732, </w:t>
      </w:r>
    </w:p>
    <w:p w14:paraId="20A594A6" w14:textId="77777777" w:rsidR="00EC361A" w:rsidRDefault="00EC361A" w:rsidP="00EC361A">
      <w:pPr>
        <w:spacing w:after="0" w:line="240" w:lineRule="auto"/>
        <w:contextualSpacing/>
      </w:pPr>
      <w:r>
        <w:t xml:space="preserve">    perwt.lat_1999 = ER33546, perwt.lat_2001 = ER33637, perwt.lat_2009 = ER34045, perwt.lat_2011 = ER34154,</w:t>
      </w:r>
    </w:p>
    <w:p w14:paraId="0B4473F5" w14:textId="77777777" w:rsidR="00EC361A" w:rsidRDefault="00EC361A" w:rsidP="00EC361A">
      <w:pPr>
        <w:spacing w:after="0" w:line="240" w:lineRule="auto"/>
        <w:contextualSpacing/>
      </w:pPr>
      <w:r>
        <w:t xml:space="preserve">    perwt.lat_2015 = ER34413, perwt.lat_2017 = ER34651, perwt.lat_2019 = ER34864,</w:t>
      </w:r>
    </w:p>
    <w:p w14:paraId="5C2134B3" w14:textId="77777777" w:rsidR="00EC361A" w:rsidRDefault="00EC361A" w:rsidP="00EC361A">
      <w:pPr>
        <w:spacing w:after="0" w:line="240" w:lineRule="auto"/>
        <w:contextualSpacing/>
      </w:pPr>
      <w:r>
        <w:t xml:space="preserve">    # For </w:t>
      </w:r>
      <w:proofErr w:type="spellStart"/>
      <w:proofErr w:type="gramStart"/>
      <w:r>
        <w:t>perwt.lat,imm</w:t>
      </w:r>
      <w:proofErr w:type="spellEnd"/>
      <w:proofErr w:type="gramEnd"/>
      <w:r>
        <w:t xml:space="preserve"> vars: same weights for all years but 1990-91, in 90s including </w:t>
      </w:r>
      <w:proofErr w:type="spellStart"/>
      <w:r>
        <w:t>latino</w:t>
      </w:r>
      <w:proofErr w:type="spellEnd"/>
      <w:r>
        <w:t xml:space="preserve"> sample, in 2017 excludes </w:t>
      </w:r>
      <w:proofErr w:type="spellStart"/>
      <w:r>
        <w:t>imm</w:t>
      </w:r>
      <w:proofErr w:type="spellEnd"/>
      <w:r>
        <w:t xml:space="preserve"> sample</w:t>
      </w:r>
    </w:p>
    <w:p w14:paraId="00EFA7CC" w14:textId="77777777" w:rsidR="00EC361A" w:rsidRDefault="00EC361A" w:rsidP="00EC361A">
      <w:pPr>
        <w:spacing w:after="0" w:line="240" w:lineRule="auto"/>
        <w:contextualSpacing/>
      </w:pPr>
      <w:r>
        <w:lastRenderedPageBreak/>
        <w:t xml:space="preserve">    perwt.lat.imm_1980 = ER30342, perwt.lat.imm_1981 = ER30372, perwt.lat.imm_1990 = ER30688, perwt.lat.imm_1991 = ER30732, </w:t>
      </w:r>
    </w:p>
    <w:p w14:paraId="0504FEC0" w14:textId="77777777" w:rsidR="00EC361A" w:rsidRDefault="00EC361A" w:rsidP="00EC361A">
      <w:pPr>
        <w:spacing w:after="0" w:line="240" w:lineRule="auto"/>
        <w:contextualSpacing/>
      </w:pPr>
      <w:r>
        <w:t xml:space="preserve">    perwt.lat.imm_1999 = ER33546, perwt.lat.imm_2001 = ER33637, perwt.lat.imm_2009 = ER34045, perwt.lat.imm_2011 = ER34154,</w:t>
      </w:r>
    </w:p>
    <w:p w14:paraId="2BADC3B9" w14:textId="77777777" w:rsidR="00EC361A" w:rsidRDefault="00EC361A" w:rsidP="00EC361A">
      <w:pPr>
        <w:spacing w:after="0" w:line="240" w:lineRule="auto"/>
        <w:contextualSpacing/>
      </w:pPr>
      <w:r>
        <w:t xml:space="preserve">    perwt.lat.imm_2015 = ER34413, perwt.lat.imm_2017 = ER34650, perwt.lat.imm_2019 = ER34863, # individual level weights, excluding immigrant sample in 2017</w:t>
      </w:r>
      <w:commentRangeEnd w:id="12"/>
      <w:r w:rsidR="00B25654">
        <w:rPr>
          <w:rStyle w:val="CommentReference"/>
        </w:rPr>
        <w:commentReference w:id="12"/>
      </w:r>
      <w:commentRangeEnd w:id="13"/>
      <w:r w:rsidR="00DF1D0F">
        <w:rPr>
          <w:rStyle w:val="CommentReference"/>
        </w:rPr>
        <w:commentReference w:id="13"/>
      </w:r>
    </w:p>
    <w:p w14:paraId="443A697B" w14:textId="77777777" w:rsidR="00EC361A" w:rsidRDefault="00EC361A" w:rsidP="00EC361A">
      <w:pPr>
        <w:spacing w:after="0" w:line="240" w:lineRule="auto"/>
        <w:contextualSpacing/>
      </w:pPr>
      <w:r>
        <w:t xml:space="preserve">    # Relationship to head- coding as head/RP, wife/SP, other</w:t>
      </w:r>
    </w:p>
    <w:p w14:paraId="0FED6300" w14:textId="77777777" w:rsidR="00EC361A" w:rsidRDefault="00EC361A" w:rsidP="00EC361A">
      <w:pPr>
        <w:spacing w:after="0" w:line="240" w:lineRule="auto"/>
        <w:contextualSpacing/>
      </w:pPr>
      <w:r>
        <w:t xml:space="preserve">    </w:t>
      </w:r>
      <w:proofErr w:type="gramStart"/>
      <w:r>
        <w:t>rel.head</w:t>
      </w:r>
      <w:proofErr w:type="gramEnd"/>
      <w:r>
        <w:t xml:space="preserve">_1980 = </w:t>
      </w:r>
      <w:proofErr w:type="spellStart"/>
      <w:r>
        <w:t>case_when</w:t>
      </w:r>
      <w:proofErr w:type="spellEnd"/>
      <w:r>
        <w:t xml:space="preserve">(ER30315 == 1 ~ "head", ER30315 == 2 ~ "wife", </w:t>
      </w:r>
      <w:commentRangeStart w:id="16"/>
      <w:commentRangeStart w:id="17"/>
      <w:r>
        <w:t>TRUE ~ "other"</w:t>
      </w:r>
      <w:commentRangeEnd w:id="16"/>
      <w:r w:rsidR="005237B2">
        <w:rPr>
          <w:rStyle w:val="CommentReference"/>
        </w:rPr>
        <w:commentReference w:id="16"/>
      </w:r>
      <w:commentRangeEnd w:id="17"/>
      <w:r w:rsidR="00DF1D0F">
        <w:rPr>
          <w:rStyle w:val="CommentReference"/>
        </w:rPr>
        <w:commentReference w:id="17"/>
      </w:r>
      <w:r>
        <w:t xml:space="preserve">), </w:t>
      </w:r>
    </w:p>
    <w:p w14:paraId="20FBA190" w14:textId="77777777" w:rsidR="00EC361A" w:rsidRDefault="00EC361A" w:rsidP="00EC361A">
      <w:pPr>
        <w:spacing w:after="0" w:line="240" w:lineRule="auto"/>
        <w:contextualSpacing/>
      </w:pPr>
      <w:r>
        <w:t xml:space="preserve">    </w:t>
      </w:r>
      <w:proofErr w:type="gramStart"/>
      <w:r>
        <w:t>rel.head</w:t>
      </w:r>
      <w:proofErr w:type="gramEnd"/>
      <w:r>
        <w:t xml:space="preserve">_1981 = </w:t>
      </w:r>
      <w:proofErr w:type="spellStart"/>
      <w:r>
        <w:t>case_when</w:t>
      </w:r>
      <w:proofErr w:type="spellEnd"/>
      <w:r>
        <w:t xml:space="preserve">(ER30345 == 1 ~ "head", ER30345 == 2 ~ "wife", TRUE ~ "other"), </w:t>
      </w:r>
    </w:p>
    <w:p w14:paraId="7071CB61" w14:textId="77777777" w:rsidR="00EC361A" w:rsidRDefault="00EC361A" w:rsidP="00EC361A">
      <w:pPr>
        <w:spacing w:after="0" w:line="240" w:lineRule="auto"/>
        <w:contextualSpacing/>
      </w:pPr>
      <w:r>
        <w:t xml:space="preserve">    </w:t>
      </w:r>
      <w:proofErr w:type="gramStart"/>
      <w:r>
        <w:t>rel.head</w:t>
      </w:r>
      <w:proofErr w:type="gramEnd"/>
      <w:r>
        <w:t xml:space="preserve">_1990 = </w:t>
      </w:r>
      <w:proofErr w:type="spellStart"/>
      <w:r>
        <w:t>case_when</w:t>
      </w:r>
      <w:proofErr w:type="spellEnd"/>
      <w:r>
        <w:t xml:space="preserve">(ER30644 == 10 ~ "head", </w:t>
      </w:r>
      <w:commentRangeStart w:id="18"/>
      <w:commentRangeStart w:id="19"/>
      <w:r>
        <w:t>ER30691</w:t>
      </w:r>
      <w:commentRangeEnd w:id="18"/>
      <w:r w:rsidR="006037E2">
        <w:rPr>
          <w:rStyle w:val="CommentReference"/>
        </w:rPr>
        <w:commentReference w:id="18"/>
      </w:r>
      <w:commentRangeEnd w:id="19"/>
      <w:r w:rsidR="00DF1D0F">
        <w:rPr>
          <w:rStyle w:val="CommentReference"/>
        </w:rPr>
        <w:commentReference w:id="19"/>
      </w:r>
      <w:r>
        <w:t xml:space="preserve"> %in% c(20, 22) ~ "wife", TRUE ~ "other"),</w:t>
      </w:r>
    </w:p>
    <w:p w14:paraId="58943FAC" w14:textId="77777777" w:rsidR="00EC361A" w:rsidRDefault="00EC361A" w:rsidP="00EC361A">
      <w:pPr>
        <w:spacing w:after="0" w:line="240" w:lineRule="auto"/>
        <w:contextualSpacing/>
      </w:pPr>
      <w:r>
        <w:t xml:space="preserve">    </w:t>
      </w:r>
      <w:proofErr w:type="gramStart"/>
      <w:r>
        <w:t>rel.head</w:t>
      </w:r>
      <w:proofErr w:type="gramEnd"/>
      <w:r>
        <w:t xml:space="preserve">_1991 = </w:t>
      </w:r>
      <w:proofErr w:type="spellStart"/>
      <w:r>
        <w:t>case_when</w:t>
      </w:r>
      <w:proofErr w:type="spellEnd"/>
      <w:r>
        <w:t>(ER30691 == 10 ~ "head", ER30691 %in% c(20, 22) ~ "wife", TRUE ~ "other"),</w:t>
      </w:r>
    </w:p>
    <w:p w14:paraId="4A5B9801" w14:textId="77777777" w:rsidR="00EC361A" w:rsidRDefault="00EC361A" w:rsidP="00EC361A">
      <w:pPr>
        <w:spacing w:after="0" w:line="240" w:lineRule="auto"/>
        <w:contextualSpacing/>
      </w:pPr>
      <w:r>
        <w:t xml:space="preserve">    </w:t>
      </w:r>
      <w:proofErr w:type="gramStart"/>
      <w:r>
        <w:t>rel.head</w:t>
      </w:r>
      <w:proofErr w:type="gramEnd"/>
      <w:r>
        <w:t xml:space="preserve">_1999 = </w:t>
      </w:r>
      <w:proofErr w:type="spellStart"/>
      <w:r>
        <w:t>case_when</w:t>
      </w:r>
      <w:proofErr w:type="spellEnd"/>
      <w:r>
        <w:t xml:space="preserve">(ER33503 == 10 ~ "head", </w:t>
      </w:r>
      <w:commentRangeStart w:id="20"/>
      <w:commentRangeStart w:id="21"/>
      <w:r>
        <w:t>ER33603</w:t>
      </w:r>
      <w:commentRangeEnd w:id="20"/>
      <w:r w:rsidR="006037E2">
        <w:rPr>
          <w:rStyle w:val="CommentReference"/>
        </w:rPr>
        <w:commentReference w:id="20"/>
      </w:r>
      <w:commentRangeEnd w:id="21"/>
      <w:r w:rsidR="00DF1D0F">
        <w:rPr>
          <w:rStyle w:val="CommentReference"/>
        </w:rPr>
        <w:commentReference w:id="21"/>
      </w:r>
      <w:r>
        <w:t xml:space="preserve"> %in% c(20, 22) ~ "wife", TRUE ~ "other"), </w:t>
      </w:r>
    </w:p>
    <w:p w14:paraId="36E33522" w14:textId="77777777" w:rsidR="00EC361A" w:rsidRDefault="00EC361A" w:rsidP="00EC361A">
      <w:pPr>
        <w:spacing w:after="0" w:line="240" w:lineRule="auto"/>
        <w:contextualSpacing/>
      </w:pPr>
      <w:r>
        <w:t xml:space="preserve">    </w:t>
      </w:r>
      <w:proofErr w:type="gramStart"/>
      <w:r>
        <w:t>rel.head</w:t>
      </w:r>
      <w:proofErr w:type="gramEnd"/>
      <w:r>
        <w:t xml:space="preserve">_2001 = </w:t>
      </w:r>
      <w:proofErr w:type="spellStart"/>
      <w:r>
        <w:t>case_when</w:t>
      </w:r>
      <w:proofErr w:type="spellEnd"/>
      <w:r>
        <w:t xml:space="preserve">(ER33603 == 10 ~ "head", ER33603 %in% c(20, 22) ~ "wife", TRUE ~ "other"), </w:t>
      </w:r>
    </w:p>
    <w:p w14:paraId="457A19DD" w14:textId="77777777" w:rsidR="00EC361A" w:rsidRDefault="00EC361A" w:rsidP="00EC361A">
      <w:pPr>
        <w:spacing w:after="0" w:line="240" w:lineRule="auto"/>
        <w:contextualSpacing/>
      </w:pPr>
      <w:r>
        <w:t xml:space="preserve">    </w:t>
      </w:r>
      <w:proofErr w:type="gramStart"/>
      <w:r>
        <w:t>rel.head</w:t>
      </w:r>
      <w:proofErr w:type="gramEnd"/>
      <w:r>
        <w:t xml:space="preserve">_2009 = </w:t>
      </w:r>
      <w:proofErr w:type="spellStart"/>
      <w:r>
        <w:t>case_when</w:t>
      </w:r>
      <w:proofErr w:type="spellEnd"/>
      <w:r>
        <w:t xml:space="preserve">(ER34003 == 10 ~ "head", </w:t>
      </w:r>
      <w:commentRangeStart w:id="22"/>
      <w:commentRangeStart w:id="23"/>
      <w:r>
        <w:t>ER34103</w:t>
      </w:r>
      <w:commentRangeEnd w:id="22"/>
      <w:r w:rsidR="006037E2">
        <w:rPr>
          <w:rStyle w:val="CommentReference"/>
        </w:rPr>
        <w:commentReference w:id="22"/>
      </w:r>
      <w:commentRangeEnd w:id="23"/>
      <w:r w:rsidR="00C70C71">
        <w:rPr>
          <w:rStyle w:val="CommentReference"/>
        </w:rPr>
        <w:commentReference w:id="23"/>
      </w:r>
      <w:r>
        <w:t xml:space="preserve"> %in% c(20, 22) ~ "wife", TRUE ~ "other"), </w:t>
      </w:r>
    </w:p>
    <w:p w14:paraId="783F1C2F" w14:textId="77777777" w:rsidR="00EC361A" w:rsidRDefault="00EC361A" w:rsidP="00EC361A">
      <w:pPr>
        <w:spacing w:after="0" w:line="240" w:lineRule="auto"/>
        <w:contextualSpacing/>
      </w:pPr>
      <w:r>
        <w:t xml:space="preserve">    </w:t>
      </w:r>
      <w:proofErr w:type="gramStart"/>
      <w:r>
        <w:t>rel.head</w:t>
      </w:r>
      <w:proofErr w:type="gramEnd"/>
      <w:r>
        <w:t xml:space="preserve">_2011 = </w:t>
      </w:r>
      <w:proofErr w:type="spellStart"/>
      <w:r>
        <w:t>case_when</w:t>
      </w:r>
      <w:proofErr w:type="spellEnd"/>
      <w:r>
        <w:t xml:space="preserve">(ER34103 == 10 ~ "head", ER34103 %in% c(20, 22) ~ "wife", TRUE ~ "other"), </w:t>
      </w:r>
    </w:p>
    <w:p w14:paraId="28291C4E" w14:textId="77777777" w:rsidR="00EC361A" w:rsidRDefault="00EC361A" w:rsidP="00EC361A">
      <w:pPr>
        <w:spacing w:after="0" w:line="240" w:lineRule="auto"/>
        <w:contextualSpacing/>
      </w:pPr>
      <w:r>
        <w:t xml:space="preserve">    </w:t>
      </w:r>
      <w:proofErr w:type="gramStart"/>
      <w:r>
        <w:t>rel.head</w:t>
      </w:r>
      <w:proofErr w:type="gramEnd"/>
      <w:r>
        <w:t xml:space="preserve">_2015 = </w:t>
      </w:r>
      <w:proofErr w:type="spellStart"/>
      <w:r>
        <w:t>case_when</w:t>
      </w:r>
      <w:proofErr w:type="spellEnd"/>
      <w:r>
        <w:t>(ER34303 == 10 ~ "head", ER34303 %in% c(20, 22) ~ "wife", TRUE ~ "other"),</w:t>
      </w:r>
    </w:p>
    <w:p w14:paraId="4C2F9F19" w14:textId="77777777" w:rsidR="00EC361A" w:rsidRDefault="00EC361A" w:rsidP="00EC361A">
      <w:pPr>
        <w:spacing w:after="0" w:line="240" w:lineRule="auto"/>
        <w:contextualSpacing/>
      </w:pPr>
      <w:commentRangeStart w:id="24"/>
      <w:commentRangeStart w:id="25"/>
      <w:r>
        <w:t xml:space="preserve">    </w:t>
      </w:r>
      <w:proofErr w:type="gramStart"/>
      <w:r>
        <w:t>rel.head</w:t>
      </w:r>
      <w:proofErr w:type="gramEnd"/>
      <w:r>
        <w:t xml:space="preserve">_2017 = </w:t>
      </w:r>
      <w:proofErr w:type="spellStart"/>
      <w:r>
        <w:t>case_when</w:t>
      </w:r>
      <w:proofErr w:type="spellEnd"/>
      <w:r>
        <w:t xml:space="preserve">(ER34503 == 10 ~ "head", ER34503 %in% c(20, 22) ~ "wife", TRUE ~ "other"), </w:t>
      </w:r>
    </w:p>
    <w:p w14:paraId="59F755DA" w14:textId="77777777" w:rsidR="00EC361A" w:rsidRDefault="00EC361A" w:rsidP="00EC361A">
      <w:pPr>
        <w:spacing w:after="0" w:line="240" w:lineRule="auto"/>
        <w:contextualSpacing/>
      </w:pPr>
      <w:r>
        <w:t xml:space="preserve">    </w:t>
      </w:r>
      <w:proofErr w:type="gramStart"/>
      <w:r>
        <w:t>rel.head</w:t>
      </w:r>
      <w:proofErr w:type="gramEnd"/>
      <w:r>
        <w:t xml:space="preserve">_2019 = </w:t>
      </w:r>
      <w:proofErr w:type="spellStart"/>
      <w:r>
        <w:t>case_when</w:t>
      </w:r>
      <w:proofErr w:type="spellEnd"/>
      <w:r>
        <w:t>(ER34703 == 10 ~ "head", ER34703 %in% c(20, 22) ~ "wife", TRUE ~ "other"),</w:t>
      </w:r>
      <w:commentRangeEnd w:id="24"/>
      <w:r w:rsidR="006037E2">
        <w:rPr>
          <w:rStyle w:val="CommentReference"/>
        </w:rPr>
        <w:commentReference w:id="24"/>
      </w:r>
      <w:commentRangeEnd w:id="25"/>
      <w:r w:rsidR="00DF1D0F">
        <w:rPr>
          <w:rStyle w:val="CommentReference"/>
        </w:rPr>
        <w:commentReference w:id="25"/>
      </w:r>
    </w:p>
    <w:p w14:paraId="00A568E3" w14:textId="77777777" w:rsidR="00EC361A" w:rsidRDefault="00EC361A" w:rsidP="00EC361A">
      <w:pPr>
        <w:spacing w:after="0" w:line="240" w:lineRule="auto"/>
        <w:contextualSpacing/>
      </w:pPr>
      <w:r>
        <w:t xml:space="preserve">    # Age- setting codes 0, 999 to NA</w:t>
      </w:r>
    </w:p>
    <w:p w14:paraId="64B57406" w14:textId="77777777" w:rsidR="00EC361A" w:rsidRDefault="00EC361A" w:rsidP="00EC361A">
      <w:pPr>
        <w:spacing w:after="0" w:line="240" w:lineRule="auto"/>
        <w:contextualSpacing/>
      </w:pPr>
      <w:r>
        <w:t xml:space="preserve">    age_1980 = </w:t>
      </w:r>
      <w:proofErr w:type="spellStart"/>
      <w:r>
        <w:t>na_</w:t>
      </w:r>
      <w:proofErr w:type="gramStart"/>
      <w:r>
        <w:t>codes</w:t>
      </w:r>
      <w:proofErr w:type="spellEnd"/>
      <w:r>
        <w:t>(</w:t>
      </w:r>
      <w:proofErr w:type="gramEnd"/>
      <w:r>
        <w:t xml:space="preserve">ER30316, c(0, 999)), age_1981 = </w:t>
      </w:r>
      <w:proofErr w:type="spellStart"/>
      <w:r>
        <w:t>na_codes</w:t>
      </w:r>
      <w:proofErr w:type="spellEnd"/>
      <w:r>
        <w:t>(ER30346, c(0, 999)),</w:t>
      </w:r>
    </w:p>
    <w:p w14:paraId="203106CA" w14:textId="77777777" w:rsidR="00EC361A" w:rsidRDefault="00EC361A" w:rsidP="00EC361A">
      <w:pPr>
        <w:spacing w:after="0" w:line="240" w:lineRule="auto"/>
        <w:contextualSpacing/>
      </w:pPr>
      <w:r>
        <w:t xml:space="preserve">    age_1990 = </w:t>
      </w:r>
      <w:proofErr w:type="spellStart"/>
      <w:r>
        <w:t>na_</w:t>
      </w:r>
      <w:proofErr w:type="gramStart"/>
      <w:r>
        <w:t>codes</w:t>
      </w:r>
      <w:proofErr w:type="spellEnd"/>
      <w:r>
        <w:t>(</w:t>
      </w:r>
      <w:proofErr w:type="gramEnd"/>
      <w:r>
        <w:t xml:space="preserve">ER30645, c(0, 999)), age_1991 = </w:t>
      </w:r>
      <w:proofErr w:type="spellStart"/>
      <w:r>
        <w:t>na_codes</w:t>
      </w:r>
      <w:proofErr w:type="spellEnd"/>
      <w:r>
        <w:t xml:space="preserve">(ER30692, c(0, 999)), </w:t>
      </w:r>
    </w:p>
    <w:p w14:paraId="13DE34F3" w14:textId="77777777" w:rsidR="00EC361A" w:rsidRDefault="00EC361A" w:rsidP="00EC361A">
      <w:pPr>
        <w:spacing w:after="0" w:line="240" w:lineRule="auto"/>
        <w:contextualSpacing/>
      </w:pPr>
      <w:r>
        <w:t xml:space="preserve">    age_1999 = </w:t>
      </w:r>
      <w:proofErr w:type="spellStart"/>
      <w:r>
        <w:t>na_</w:t>
      </w:r>
      <w:proofErr w:type="gramStart"/>
      <w:r>
        <w:t>codes</w:t>
      </w:r>
      <w:proofErr w:type="spellEnd"/>
      <w:r>
        <w:t>(</w:t>
      </w:r>
      <w:proofErr w:type="gramEnd"/>
      <w:r>
        <w:t xml:space="preserve">ER33504, c(0, 999)), age_2001 = </w:t>
      </w:r>
      <w:proofErr w:type="spellStart"/>
      <w:r>
        <w:t>na_codes</w:t>
      </w:r>
      <w:proofErr w:type="spellEnd"/>
      <w:r>
        <w:t xml:space="preserve">(ER33604, c(0, 999)), </w:t>
      </w:r>
    </w:p>
    <w:p w14:paraId="4EA1FF48" w14:textId="77777777" w:rsidR="00EC361A" w:rsidRDefault="00EC361A" w:rsidP="00EC361A">
      <w:pPr>
        <w:spacing w:after="0" w:line="240" w:lineRule="auto"/>
        <w:contextualSpacing/>
      </w:pPr>
      <w:r>
        <w:t xml:space="preserve">    age_2009 = </w:t>
      </w:r>
      <w:proofErr w:type="spellStart"/>
      <w:r>
        <w:t>na_</w:t>
      </w:r>
      <w:proofErr w:type="gramStart"/>
      <w:r>
        <w:t>codes</w:t>
      </w:r>
      <w:proofErr w:type="spellEnd"/>
      <w:r>
        <w:t>(</w:t>
      </w:r>
      <w:proofErr w:type="gramEnd"/>
      <w:r>
        <w:t xml:space="preserve">ER34004, c(0, 999)), age_2011 = </w:t>
      </w:r>
      <w:proofErr w:type="spellStart"/>
      <w:r>
        <w:t>na_codes</w:t>
      </w:r>
      <w:proofErr w:type="spellEnd"/>
      <w:r>
        <w:t>(ER34104, c(0, 999)),</w:t>
      </w:r>
    </w:p>
    <w:p w14:paraId="37CB3F0E" w14:textId="77777777" w:rsidR="00EC361A" w:rsidRDefault="00EC361A" w:rsidP="00EC361A">
      <w:pPr>
        <w:spacing w:after="0" w:line="240" w:lineRule="auto"/>
        <w:contextualSpacing/>
      </w:pPr>
      <w:r>
        <w:t xml:space="preserve">    age_2015 = </w:t>
      </w:r>
      <w:proofErr w:type="spellStart"/>
      <w:r>
        <w:t>na_</w:t>
      </w:r>
      <w:proofErr w:type="gramStart"/>
      <w:r>
        <w:t>codes</w:t>
      </w:r>
      <w:proofErr w:type="spellEnd"/>
      <w:r>
        <w:t>(</w:t>
      </w:r>
      <w:proofErr w:type="gramEnd"/>
      <w:r>
        <w:t xml:space="preserve">ER34305, c(0, 999)), age_2017 = </w:t>
      </w:r>
      <w:proofErr w:type="spellStart"/>
      <w:r>
        <w:t>na_codes</w:t>
      </w:r>
      <w:proofErr w:type="spellEnd"/>
      <w:r>
        <w:t xml:space="preserve">(ER34504, c(0,999)), </w:t>
      </w:r>
    </w:p>
    <w:p w14:paraId="0B3EC405" w14:textId="77777777" w:rsidR="00EC361A" w:rsidRDefault="00EC361A" w:rsidP="00EC361A">
      <w:pPr>
        <w:spacing w:after="0" w:line="240" w:lineRule="auto"/>
        <w:contextualSpacing/>
      </w:pPr>
      <w:r>
        <w:t xml:space="preserve">    age_2019 = </w:t>
      </w:r>
      <w:proofErr w:type="spellStart"/>
      <w:r>
        <w:t>na_</w:t>
      </w:r>
      <w:proofErr w:type="gramStart"/>
      <w:r>
        <w:t>codes</w:t>
      </w:r>
      <w:proofErr w:type="spellEnd"/>
      <w:r>
        <w:t>(</w:t>
      </w:r>
      <w:proofErr w:type="gramEnd"/>
      <w:r>
        <w:t>ER34704, c(0,999)),</w:t>
      </w:r>
    </w:p>
    <w:p w14:paraId="01F2B5AF" w14:textId="77777777" w:rsidR="00EC361A" w:rsidRDefault="00EC361A" w:rsidP="00EC361A">
      <w:pPr>
        <w:spacing w:after="0" w:line="240" w:lineRule="auto"/>
        <w:contextualSpacing/>
      </w:pPr>
      <w:r>
        <w:t xml:space="preserve">    # Race</w:t>
      </w:r>
    </w:p>
    <w:p w14:paraId="5730A116" w14:textId="77777777" w:rsidR="00EC361A" w:rsidRDefault="00EC361A" w:rsidP="00EC361A">
      <w:pPr>
        <w:spacing w:after="0" w:line="240" w:lineRule="auto"/>
        <w:contextualSpacing/>
      </w:pPr>
      <w:r>
        <w:t xml:space="preserve">    # For the early years, we recode a single measure of race, which </w:t>
      </w:r>
    </w:p>
    <w:p w14:paraId="7FA0B0C4" w14:textId="77777777" w:rsidR="00EC361A" w:rsidRDefault="00EC361A" w:rsidP="00EC361A">
      <w:pPr>
        <w:spacing w:after="0" w:line="240" w:lineRule="auto"/>
        <w:contextualSpacing/>
      </w:pPr>
      <w:r>
        <w:t xml:space="preserve">    # </w:t>
      </w:r>
      <w:proofErr w:type="gramStart"/>
      <w:r>
        <w:t>is</w:t>
      </w:r>
      <w:proofErr w:type="gramEnd"/>
      <w:r>
        <w:t xml:space="preserve"> carried over from the 1972 </w:t>
      </w:r>
      <w:commentRangeStart w:id="26"/>
      <w:commentRangeStart w:id="27"/>
      <w:r>
        <w:t>and</w:t>
      </w:r>
      <w:commentRangeEnd w:id="26"/>
      <w:r w:rsidR="00A23AB5">
        <w:rPr>
          <w:rStyle w:val="CommentReference"/>
        </w:rPr>
        <w:commentReference w:id="26"/>
      </w:r>
      <w:commentRangeEnd w:id="27"/>
      <w:r w:rsidR="008E0291">
        <w:rPr>
          <w:rStyle w:val="CommentReference"/>
        </w:rPr>
        <w:commentReference w:id="27"/>
      </w:r>
      <w:r>
        <w:t xml:space="preserve"> there is a single value </w:t>
      </w:r>
      <w:commentRangeStart w:id="28"/>
      <w:commentRangeStart w:id="29"/>
      <w:proofErr w:type="spellStart"/>
      <w:r>
        <w:t>assinged</w:t>
      </w:r>
      <w:commentRangeEnd w:id="28"/>
      <w:proofErr w:type="spellEnd"/>
      <w:r w:rsidR="00A23AB5">
        <w:rPr>
          <w:rStyle w:val="CommentReference"/>
        </w:rPr>
        <w:commentReference w:id="28"/>
      </w:r>
      <w:commentRangeEnd w:id="29"/>
      <w:r w:rsidR="008E0291">
        <w:rPr>
          <w:rStyle w:val="CommentReference"/>
        </w:rPr>
        <w:commentReference w:id="29"/>
      </w:r>
      <w:r>
        <w:t xml:space="preserve"> to the family. For sample members</w:t>
      </w:r>
    </w:p>
    <w:p w14:paraId="52AA5600" w14:textId="77777777" w:rsidR="00EC361A" w:rsidRDefault="00EC361A" w:rsidP="00EC361A">
      <w:pPr>
        <w:spacing w:after="0" w:line="240" w:lineRule="auto"/>
        <w:contextualSpacing/>
      </w:pPr>
      <w:r>
        <w:t xml:space="preserve">    # </w:t>
      </w:r>
      <w:proofErr w:type="gramStart"/>
      <w:r>
        <w:t>who</w:t>
      </w:r>
      <w:proofErr w:type="gramEnd"/>
      <w:r>
        <w:t xml:space="preserve"> split after 1972, members are assigned the race in the PSID family in 1972</w:t>
      </w:r>
    </w:p>
    <w:p w14:paraId="6BB20F25" w14:textId="77777777" w:rsidR="00EC361A" w:rsidRDefault="00EC361A" w:rsidP="00EC361A">
      <w:pPr>
        <w:spacing w:after="0" w:line="240" w:lineRule="auto"/>
        <w:contextualSpacing/>
      </w:pPr>
      <w:commentRangeStart w:id="30"/>
      <w:commentRangeStart w:id="31"/>
      <w:r>
        <w:t xml:space="preserve">    racehd_1980 = </w:t>
      </w:r>
      <w:proofErr w:type="spellStart"/>
      <w:r>
        <w:t>case_</w:t>
      </w:r>
      <w:proofErr w:type="gramStart"/>
      <w:r>
        <w:t>when</w:t>
      </w:r>
      <w:proofErr w:type="spellEnd"/>
      <w:r>
        <w:t>(</w:t>
      </w:r>
      <w:proofErr w:type="gramEnd"/>
      <w:r>
        <w:t>V7447 == 1 ~ "White", V7447 == 2 ~ "Black", V7447 == 3 ~ "Hispanic", V7447 == 7 ~ "Other"),</w:t>
      </w:r>
    </w:p>
    <w:p w14:paraId="28FBF3C8" w14:textId="77777777" w:rsidR="00EC361A" w:rsidRDefault="00EC361A" w:rsidP="00EC361A">
      <w:pPr>
        <w:spacing w:after="0" w:line="240" w:lineRule="auto"/>
        <w:contextualSpacing/>
      </w:pPr>
      <w:r>
        <w:t xml:space="preserve">    racehd_1981 = </w:t>
      </w:r>
      <w:proofErr w:type="spellStart"/>
      <w:r>
        <w:t>case_</w:t>
      </w:r>
      <w:proofErr w:type="gramStart"/>
      <w:r>
        <w:t>when</w:t>
      </w:r>
      <w:proofErr w:type="spellEnd"/>
      <w:r>
        <w:t>(</w:t>
      </w:r>
      <w:proofErr w:type="gramEnd"/>
      <w:r>
        <w:t>V8099 == 1 ~ "White", V8099 == 2 ~ "Black", V8099 == 3 ~ "Hispanic", V8099 == 7 ~ "Other"),</w:t>
      </w:r>
      <w:commentRangeEnd w:id="30"/>
      <w:r w:rsidR="00A23AB5">
        <w:rPr>
          <w:rStyle w:val="CommentReference"/>
        </w:rPr>
        <w:commentReference w:id="30"/>
      </w:r>
      <w:commentRangeEnd w:id="31"/>
      <w:r w:rsidR="008E0291">
        <w:rPr>
          <w:rStyle w:val="CommentReference"/>
        </w:rPr>
        <w:commentReference w:id="31"/>
      </w:r>
    </w:p>
    <w:p w14:paraId="64C40483" w14:textId="77777777" w:rsidR="00EC361A" w:rsidRDefault="00EC361A" w:rsidP="00EC361A">
      <w:pPr>
        <w:spacing w:after="0" w:line="240" w:lineRule="auto"/>
        <w:contextualSpacing/>
      </w:pPr>
      <w:r>
        <w:t xml:space="preserve">    racehd_1990 = NA, racehd_1991 = NA, racehd_1999 = NA, racehd_2001 = NA, racehd_2009 = NA, </w:t>
      </w:r>
      <w:commentRangeStart w:id="32"/>
      <w:commentRangeStart w:id="33"/>
      <w:r>
        <w:t xml:space="preserve">racehd_2011 = NA, </w:t>
      </w:r>
      <w:commentRangeEnd w:id="32"/>
      <w:r w:rsidR="009752A1">
        <w:rPr>
          <w:rStyle w:val="CommentReference"/>
        </w:rPr>
        <w:commentReference w:id="32"/>
      </w:r>
      <w:commentRangeEnd w:id="33"/>
      <w:r w:rsidR="00C457BB">
        <w:rPr>
          <w:rStyle w:val="CommentReference"/>
        </w:rPr>
        <w:commentReference w:id="33"/>
      </w:r>
    </w:p>
    <w:p w14:paraId="4EEE1305" w14:textId="77777777" w:rsidR="00EC361A" w:rsidRDefault="00EC361A" w:rsidP="00EC361A">
      <w:pPr>
        <w:spacing w:after="0" w:line="240" w:lineRule="auto"/>
        <w:contextualSpacing/>
      </w:pPr>
      <w:r>
        <w:t xml:space="preserve">    # Marital status of head</w:t>
      </w:r>
    </w:p>
    <w:p w14:paraId="1E5C8335" w14:textId="77777777" w:rsidR="00EC361A" w:rsidRDefault="00EC361A" w:rsidP="00EC361A">
      <w:pPr>
        <w:spacing w:after="0" w:line="240" w:lineRule="auto"/>
        <w:contextualSpacing/>
      </w:pPr>
      <w:r>
        <w:t xml:space="preserve">    </w:t>
      </w:r>
      <w:proofErr w:type="gramStart"/>
      <w:r>
        <w:t>marstat.hd</w:t>
      </w:r>
      <w:proofErr w:type="gramEnd"/>
      <w:r>
        <w:t xml:space="preserve">_1980 = V7261, marstat.hd_1981 = V7952, </w:t>
      </w:r>
      <w:commentRangeStart w:id="34"/>
      <w:commentRangeStart w:id="35"/>
      <w:r>
        <w:t xml:space="preserve">marstat.hd_1990 = V18055, marstat.hd_1991 = V19355, </w:t>
      </w:r>
    </w:p>
    <w:p w14:paraId="5E223A4E" w14:textId="77777777" w:rsidR="00EC361A" w:rsidRDefault="00EC361A" w:rsidP="00EC361A">
      <w:pPr>
        <w:spacing w:after="0" w:line="240" w:lineRule="auto"/>
        <w:contextualSpacing/>
      </w:pPr>
      <w:r>
        <w:t xml:space="preserve">    </w:t>
      </w:r>
      <w:proofErr w:type="gramStart"/>
      <w:r>
        <w:t>marstat.hd</w:t>
      </w:r>
      <w:proofErr w:type="gramEnd"/>
      <w:r>
        <w:t>_1999 = ER13021</w:t>
      </w:r>
      <w:commentRangeEnd w:id="34"/>
      <w:r w:rsidR="00FE2591">
        <w:rPr>
          <w:rStyle w:val="CommentReference"/>
        </w:rPr>
        <w:commentReference w:id="34"/>
      </w:r>
      <w:commentRangeEnd w:id="35"/>
      <w:r w:rsidR="00C457BB">
        <w:rPr>
          <w:rStyle w:val="CommentReference"/>
        </w:rPr>
        <w:commentReference w:id="35"/>
      </w:r>
      <w:r>
        <w:t xml:space="preserve">, marstat.hd_2001 = ER17024, </w:t>
      </w:r>
    </w:p>
    <w:p w14:paraId="6223A910" w14:textId="77777777" w:rsidR="00EC361A" w:rsidRDefault="00EC361A" w:rsidP="00EC361A">
      <w:pPr>
        <w:spacing w:after="0" w:line="240" w:lineRule="auto"/>
        <w:contextualSpacing/>
      </w:pPr>
      <w:r>
        <w:t xml:space="preserve">    </w:t>
      </w:r>
      <w:proofErr w:type="gramStart"/>
      <w:r>
        <w:t>marstat.hd</w:t>
      </w:r>
      <w:proofErr w:type="gramEnd"/>
      <w:r>
        <w:t xml:space="preserve">_2009 = </w:t>
      </w:r>
      <w:proofErr w:type="spellStart"/>
      <w:r>
        <w:t>na_codes</w:t>
      </w:r>
      <w:proofErr w:type="spellEnd"/>
      <w:r>
        <w:t xml:space="preserve">(ER42023, c(8,9)), marstat.hd_2011 = </w:t>
      </w:r>
      <w:proofErr w:type="spellStart"/>
      <w:r>
        <w:t>na_codes</w:t>
      </w:r>
      <w:proofErr w:type="spellEnd"/>
      <w:r>
        <w:t>(ER47323, c(8,9)),</w:t>
      </w:r>
    </w:p>
    <w:p w14:paraId="0D19A5C7" w14:textId="77777777" w:rsidR="00EC361A" w:rsidRDefault="00EC361A" w:rsidP="00EC361A">
      <w:pPr>
        <w:spacing w:after="0" w:line="240" w:lineRule="auto"/>
        <w:contextualSpacing/>
      </w:pPr>
      <w:r>
        <w:t xml:space="preserve">    </w:t>
      </w:r>
      <w:proofErr w:type="gramStart"/>
      <w:r>
        <w:t>marstat.hd</w:t>
      </w:r>
      <w:proofErr w:type="gramEnd"/>
      <w:r>
        <w:t xml:space="preserve">_2015 = </w:t>
      </w:r>
      <w:proofErr w:type="spellStart"/>
      <w:r>
        <w:t>na_codes</w:t>
      </w:r>
      <w:proofErr w:type="spellEnd"/>
      <w:r>
        <w:t xml:space="preserve">(ER60024, c (8,9)), marstat.hd_2017 = </w:t>
      </w:r>
      <w:proofErr w:type="spellStart"/>
      <w:r>
        <w:t>na_codes</w:t>
      </w:r>
      <w:proofErr w:type="spellEnd"/>
      <w:r>
        <w:t>(ER66024, c(8,9)),</w:t>
      </w:r>
    </w:p>
    <w:p w14:paraId="2BF98A67" w14:textId="77777777" w:rsidR="00EC361A" w:rsidRDefault="00EC361A" w:rsidP="00EC361A">
      <w:pPr>
        <w:spacing w:after="0" w:line="240" w:lineRule="auto"/>
        <w:contextualSpacing/>
      </w:pPr>
      <w:r>
        <w:t xml:space="preserve">    </w:t>
      </w:r>
      <w:proofErr w:type="gramStart"/>
      <w:r>
        <w:t>marstat.hd</w:t>
      </w:r>
      <w:proofErr w:type="gramEnd"/>
      <w:r>
        <w:t xml:space="preserve">_2019 = </w:t>
      </w:r>
      <w:proofErr w:type="spellStart"/>
      <w:r>
        <w:t>na_codes</w:t>
      </w:r>
      <w:proofErr w:type="spellEnd"/>
      <w:r>
        <w:t>(ER72024, c(8,9)),</w:t>
      </w:r>
    </w:p>
    <w:p w14:paraId="1F3F535B" w14:textId="77777777" w:rsidR="00EC361A" w:rsidRDefault="00EC361A" w:rsidP="00EC361A">
      <w:pPr>
        <w:spacing w:after="0" w:line="240" w:lineRule="auto"/>
        <w:contextualSpacing/>
      </w:pPr>
      <w:r>
        <w:t xml:space="preserve">    # Number of kids in the family unit</w:t>
      </w:r>
    </w:p>
    <w:p w14:paraId="5B6D9DE7" w14:textId="77777777" w:rsidR="00EC361A" w:rsidRDefault="00EC361A" w:rsidP="00EC361A">
      <w:pPr>
        <w:spacing w:after="0" w:line="240" w:lineRule="auto"/>
        <w:contextualSpacing/>
      </w:pPr>
      <w:r>
        <w:t xml:space="preserve">    </w:t>
      </w:r>
      <w:proofErr w:type="gramStart"/>
      <w:r>
        <w:t>numkids.fu</w:t>
      </w:r>
      <w:proofErr w:type="gramEnd"/>
      <w:r>
        <w:t xml:space="preserve">_1980 = V7070, numkids.fu_1981 = V7661, numkids.fu_1990 = V18052, numkids.fu_1991 = V19352, </w:t>
      </w:r>
    </w:p>
    <w:p w14:paraId="174F8A93" w14:textId="77777777" w:rsidR="00EC361A" w:rsidRDefault="00EC361A" w:rsidP="00EC361A">
      <w:pPr>
        <w:spacing w:after="0" w:line="240" w:lineRule="auto"/>
        <w:contextualSpacing/>
      </w:pPr>
      <w:r>
        <w:t xml:space="preserve">    </w:t>
      </w:r>
      <w:proofErr w:type="gramStart"/>
      <w:r>
        <w:t>numkids.fu</w:t>
      </w:r>
      <w:proofErr w:type="gramEnd"/>
      <w:r>
        <w:t>_1999 = ER13013, numkids.fu_2001 = ER17016, numkids_2009 = ER42020, numkids.fu_2011 = ER47320,</w:t>
      </w:r>
    </w:p>
    <w:p w14:paraId="6183F334" w14:textId="77777777" w:rsidR="00EC361A" w:rsidRDefault="00EC361A" w:rsidP="00EC361A">
      <w:pPr>
        <w:spacing w:after="0" w:line="240" w:lineRule="auto"/>
        <w:contextualSpacing/>
      </w:pPr>
      <w:r>
        <w:t xml:space="preserve">    </w:t>
      </w:r>
      <w:proofErr w:type="gramStart"/>
      <w:r>
        <w:t>numkids.fu</w:t>
      </w:r>
      <w:proofErr w:type="gramEnd"/>
      <w:r>
        <w:t>_2015 = ER60021, numkids.fu_2017 = ER66021, numkids.fu_2019 = ER72021,</w:t>
      </w:r>
    </w:p>
    <w:p w14:paraId="1E160EE0" w14:textId="77777777" w:rsidR="00EC361A" w:rsidRDefault="00EC361A" w:rsidP="00EC361A">
      <w:pPr>
        <w:spacing w:after="0" w:line="240" w:lineRule="auto"/>
        <w:contextualSpacing/>
      </w:pPr>
      <w:r>
        <w:t xml:space="preserve">    # Region</w:t>
      </w:r>
    </w:p>
    <w:p w14:paraId="4F4559F3" w14:textId="77777777" w:rsidR="00EC361A" w:rsidRDefault="00EC361A" w:rsidP="00EC361A">
      <w:pPr>
        <w:spacing w:after="0" w:line="240" w:lineRule="auto"/>
        <w:contextualSpacing/>
      </w:pPr>
      <w:r>
        <w:t xml:space="preserve">    region_1980 = </w:t>
      </w:r>
      <w:proofErr w:type="spellStart"/>
      <w:r>
        <w:t>na_</w:t>
      </w:r>
      <w:proofErr w:type="gramStart"/>
      <w:r>
        <w:t>if</w:t>
      </w:r>
      <w:proofErr w:type="spellEnd"/>
      <w:r>
        <w:t>(</w:t>
      </w:r>
      <w:proofErr w:type="gramEnd"/>
      <w:r>
        <w:t xml:space="preserve">V7419, 9), region_1981 = </w:t>
      </w:r>
      <w:proofErr w:type="spellStart"/>
      <w:r>
        <w:t>na_if</w:t>
      </w:r>
      <w:proofErr w:type="spellEnd"/>
      <w:r>
        <w:t xml:space="preserve">(V8071, 9), </w:t>
      </w:r>
    </w:p>
    <w:p w14:paraId="3298B06C" w14:textId="77777777" w:rsidR="00EC361A" w:rsidRDefault="00EC361A" w:rsidP="00EC361A">
      <w:pPr>
        <w:spacing w:after="0" w:line="240" w:lineRule="auto"/>
        <w:contextualSpacing/>
      </w:pPr>
      <w:r>
        <w:t xml:space="preserve">    region_1990 = </w:t>
      </w:r>
      <w:proofErr w:type="spellStart"/>
      <w:r>
        <w:t>na_</w:t>
      </w:r>
      <w:proofErr w:type="gramStart"/>
      <w:r>
        <w:t>if</w:t>
      </w:r>
      <w:proofErr w:type="spellEnd"/>
      <w:r>
        <w:t>(</w:t>
      </w:r>
      <w:proofErr w:type="gramEnd"/>
      <w:r>
        <w:t xml:space="preserve">V18889, 9), region_1991 = </w:t>
      </w:r>
      <w:proofErr w:type="spellStart"/>
      <w:r>
        <w:t>na_if</w:t>
      </w:r>
      <w:proofErr w:type="spellEnd"/>
      <w:r>
        <w:t xml:space="preserve">(V20189, 9), </w:t>
      </w:r>
    </w:p>
    <w:p w14:paraId="26B4DD5A" w14:textId="77777777" w:rsidR="00EC361A" w:rsidRDefault="00EC361A" w:rsidP="00EC361A">
      <w:pPr>
        <w:spacing w:after="0" w:line="240" w:lineRule="auto"/>
        <w:contextualSpacing/>
      </w:pPr>
      <w:r>
        <w:t xml:space="preserve">    region_1999 = </w:t>
      </w:r>
      <w:proofErr w:type="spellStart"/>
      <w:r>
        <w:t>na_</w:t>
      </w:r>
      <w:proofErr w:type="gramStart"/>
      <w:r>
        <w:t>if</w:t>
      </w:r>
      <w:commentRangeStart w:id="36"/>
      <w:commentRangeStart w:id="37"/>
      <w:proofErr w:type="spellEnd"/>
      <w:r>
        <w:t>(</w:t>
      </w:r>
      <w:proofErr w:type="gramEnd"/>
      <w:r>
        <w:t>ER16430, 9</w:t>
      </w:r>
      <w:commentRangeEnd w:id="36"/>
      <w:r w:rsidR="00FE2591">
        <w:rPr>
          <w:rStyle w:val="CommentReference"/>
        </w:rPr>
        <w:commentReference w:id="36"/>
      </w:r>
      <w:commentRangeEnd w:id="37"/>
      <w:r w:rsidR="00E63141">
        <w:rPr>
          <w:rStyle w:val="CommentReference"/>
        </w:rPr>
        <w:commentReference w:id="37"/>
      </w:r>
      <w:r>
        <w:t xml:space="preserve">), region_2001 = </w:t>
      </w:r>
      <w:proofErr w:type="spellStart"/>
      <w:r>
        <w:t>na_if</w:t>
      </w:r>
      <w:proofErr w:type="spellEnd"/>
      <w:r>
        <w:t>(ER20376, 9),</w:t>
      </w:r>
    </w:p>
    <w:p w14:paraId="039C8F6E" w14:textId="77777777" w:rsidR="00EC361A" w:rsidRDefault="00EC361A" w:rsidP="00EC361A">
      <w:pPr>
        <w:spacing w:after="0" w:line="240" w:lineRule="auto"/>
        <w:contextualSpacing/>
      </w:pPr>
      <w:r>
        <w:t xml:space="preserve">    region_2009 = </w:t>
      </w:r>
      <w:proofErr w:type="spellStart"/>
      <w:r>
        <w:t>na_</w:t>
      </w:r>
      <w:proofErr w:type="gramStart"/>
      <w:r>
        <w:t>if</w:t>
      </w:r>
      <w:proofErr w:type="spellEnd"/>
      <w:r>
        <w:t>(</w:t>
      </w:r>
      <w:proofErr w:type="gramEnd"/>
      <w:r>
        <w:t xml:space="preserve">ER46974, 9), region_2011 = </w:t>
      </w:r>
      <w:proofErr w:type="spellStart"/>
      <w:r>
        <w:t>na_if</w:t>
      </w:r>
      <w:proofErr w:type="spellEnd"/>
      <w:r>
        <w:t xml:space="preserve">(ER52398, 9), </w:t>
      </w:r>
    </w:p>
    <w:p w14:paraId="28371840" w14:textId="77777777" w:rsidR="00EC361A" w:rsidRDefault="00EC361A" w:rsidP="00EC361A">
      <w:pPr>
        <w:spacing w:after="0" w:line="240" w:lineRule="auto"/>
        <w:contextualSpacing/>
      </w:pPr>
      <w:r>
        <w:t xml:space="preserve">    region_2015 = </w:t>
      </w:r>
      <w:proofErr w:type="spellStart"/>
      <w:r>
        <w:t>na_</w:t>
      </w:r>
      <w:proofErr w:type="gramStart"/>
      <w:r>
        <w:t>if</w:t>
      </w:r>
      <w:proofErr w:type="spellEnd"/>
      <w:r>
        <w:t>(</w:t>
      </w:r>
      <w:proofErr w:type="gramEnd"/>
      <w:r>
        <w:t xml:space="preserve">ER65451, 9), region_2017 = </w:t>
      </w:r>
      <w:proofErr w:type="spellStart"/>
      <w:r>
        <w:t>na_if</w:t>
      </w:r>
      <w:proofErr w:type="spellEnd"/>
      <w:r>
        <w:t>(ER71530, 9),</w:t>
      </w:r>
    </w:p>
    <w:p w14:paraId="64AA05F2" w14:textId="77777777" w:rsidR="00EC361A" w:rsidRDefault="00EC361A" w:rsidP="00EC361A">
      <w:pPr>
        <w:spacing w:after="0" w:line="240" w:lineRule="auto"/>
        <w:contextualSpacing/>
      </w:pPr>
      <w:r>
        <w:t xml:space="preserve">    region_2019 = </w:t>
      </w:r>
      <w:proofErr w:type="spellStart"/>
      <w:r>
        <w:t>na_</w:t>
      </w:r>
      <w:proofErr w:type="gramStart"/>
      <w:r>
        <w:t>if</w:t>
      </w:r>
      <w:proofErr w:type="spellEnd"/>
      <w:r>
        <w:t>(</w:t>
      </w:r>
      <w:proofErr w:type="gramEnd"/>
      <w:r>
        <w:t>ER77591, 9),</w:t>
      </w:r>
    </w:p>
    <w:p w14:paraId="69B305AE" w14:textId="77777777" w:rsidR="00EC361A" w:rsidRDefault="00EC361A" w:rsidP="00EC361A">
      <w:pPr>
        <w:spacing w:after="0" w:line="240" w:lineRule="auto"/>
        <w:contextualSpacing/>
      </w:pPr>
      <w:r>
        <w:t xml:space="preserve">   </w:t>
      </w:r>
      <w:commentRangeStart w:id="38"/>
      <w:commentRangeStart w:id="39"/>
      <w:r>
        <w:t xml:space="preserve"> # Education (taken from the family files- missing less data than in the individual files)</w:t>
      </w:r>
      <w:commentRangeEnd w:id="38"/>
      <w:r w:rsidR="009752A1">
        <w:rPr>
          <w:rStyle w:val="CommentReference"/>
        </w:rPr>
        <w:commentReference w:id="38"/>
      </w:r>
      <w:commentRangeEnd w:id="39"/>
      <w:r w:rsidR="00E63141">
        <w:rPr>
          <w:rStyle w:val="CommentReference"/>
        </w:rPr>
        <w:commentReference w:id="39"/>
      </w:r>
    </w:p>
    <w:p w14:paraId="13EDCC37" w14:textId="77777777" w:rsidR="00EC361A" w:rsidRDefault="00EC361A" w:rsidP="00EC361A">
      <w:pPr>
        <w:spacing w:after="0" w:line="240" w:lineRule="auto"/>
        <w:contextualSpacing/>
      </w:pPr>
      <w:r>
        <w:lastRenderedPageBreak/>
        <w:t xml:space="preserve">    yrs.ed.fam_hd_1980 = </w:t>
      </w:r>
      <w:proofErr w:type="spellStart"/>
      <w:r>
        <w:t>na_</w:t>
      </w:r>
      <w:proofErr w:type="gramStart"/>
      <w:r>
        <w:t>if</w:t>
      </w:r>
      <w:proofErr w:type="spellEnd"/>
      <w:r>
        <w:t>(</w:t>
      </w:r>
      <w:proofErr w:type="gramEnd"/>
      <w:r>
        <w:t>V7387, 99), # Here zero is no educ</w:t>
      </w:r>
    </w:p>
    <w:p w14:paraId="24C011F4" w14:textId="77777777" w:rsidR="00EC361A" w:rsidRDefault="00EC361A" w:rsidP="00EC361A">
      <w:pPr>
        <w:spacing w:after="0" w:line="240" w:lineRule="auto"/>
        <w:contextualSpacing/>
      </w:pPr>
      <w:r>
        <w:t xml:space="preserve">    yrs.ed.fam_wf_1980 = </w:t>
      </w:r>
      <w:proofErr w:type="spellStart"/>
      <w:r>
        <w:t>na_</w:t>
      </w:r>
      <w:proofErr w:type="gramStart"/>
      <w:r>
        <w:t>codes</w:t>
      </w:r>
      <w:proofErr w:type="spellEnd"/>
      <w:r>
        <w:t>(</w:t>
      </w:r>
      <w:proofErr w:type="gramEnd"/>
      <w:r>
        <w:t>V7346, c(</w:t>
      </w:r>
      <w:commentRangeStart w:id="40"/>
      <w:commentRangeStart w:id="41"/>
      <w:r>
        <w:t>0, 99)), # Here zero is no educ or no wife</w:t>
      </w:r>
      <w:commentRangeEnd w:id="40"/>
      <w:r w:rsidR="00705798">
        <w:rPr>
          <w:rStyle w:val="CommentReference"/>
        </w:rPr>
        <w:commentReference w:id="40"/>
      </w:r>
      <w:commentRangeEnd w:id="41"/>
      <w:r w:rsidR="00E63141">
        <w:rPr>
          <w:rStyle w:val="CommentReference"/>
        </w:rPr>
        <w:commentReference w:id="41"/>
      </w:r>
    </w:p>
    <w:p w14:paraId="777D8B6A" w14:textId="77777777" w:rsidR="00EC361A" w:rsidRDefault="00EC361A" w:rsidP="00EC361A">
      <w:pPr>
        <w:spacing w:after="0" w:line="240" w:lineRule="auto"/>
        <w:contextualSpacing/>
      </w:pPr>
      <w:r>
        <w:t xml:space="preserve">    yrs.ed.fam_hd_1981 = </w:t>
      </w:r>
      <w:proofErr w:type="spellStart"/>
      <w:r>
        <w:t>na_</w:t>
      </w:r>
      <w:proofErr w:type="gramStart"/>
      <w:r>
        <w:t>if</w:t>
      </w:r>
      <w:proofErr w:type="spellEnd"/>
      <w:r>
        <w:t>(</w:t>
      </w:r>
      <w:proofErr w:type="gramEnd"/>
      <w:r>
        <w:t xml:space="preserve">V8039, 99), yrs.ed.fam_wf_1981 = </w:t>
      </w:r>
      <w:proofErr w:type="spellStart"/>
      <w:r>
        <w:t>na_codes</w:t>
      </w:r>
      <w:proofErr w:type="spellEnd"/>
      <w:r>
        <w:t xml:space="preserve">(V7998, c(0, 99)), </w:t>
      </w:r>
    </w:p>
    <w:p w14:paraId="265A502E" w14:textId="77777777" w:rsidR="00EC361A" w:rsidRDefault="00EC361A" w:rsidP="00EC361A">
      <w:pPr>
        <w:spacing w:after="0" w:line="240" w:lineRule="auto"/>
        <w:contextualSpacing/>
      </w:pPr>
      <w:r>
        <w:t xml:space="preserve">    yrs.ed.fam_hd_1990 = </w:t>
      </w:r>
      <w:proofErr w:type="spellStart"/>
      <w:r>
        <w:t>na_</w:t>
      </w:r>
      <w:proofErr w:type="gramStart"/>
      <w:r>
        <w:t>if</w:t>
      </w:r>
      <w:proofErr w:type="spellEnd"/>
      <w:r>
        <w:t>(</w:t>
      </w:r>
      <w:proofErr w:type="gramEnd"/>
      <w:r>
        <w:t xml:space="preserve">V18898, 9), yrs.ed.fam_wf_1990 = </w:t>
      </w:r>
      <w:proofErr w:type="spellStart"/>
      <w:r>
        <w:t>na_codes</w:t>
      </w:r>
      <w:proofErr w:type="spellEnd"/>
      <w:r>
        <w:t>(V18899, c(0, 9)), # 1990: educ codes are different</w:t>
      </w:r>
    </w:p>
    <w:p w14:paraId="71C2B320" w14:textId="77777777" w:rsidR="00EC361A" w:rsidRDefault="00EC361A" w:rsidP="00EC361A">
      <w:pPr>
        <w:spacing w:after="0" w:line="240" w:lineRule="auto"/>
        <w:contextualSpacing/>
      </w:pPr>
      <w:r>
        <w:t xml:space="preserve">    yrs.ed.fam_hd_1991 = </w:t>
      </w:r>
      <w:proofErr w:type="spellStart"/>
      <w:r>
        <w:t>na_</w:t>
      </w:r>
      <w:proofErr w:type="gramStart"/>
      <w:r>
        <w:t>if</w:t>
      </w:r>
      <w:proofErr w:type="spellEnd"/>
      <w:r>
        <w:t>(</w:t>
      </w:r>
      <w:proofErr w:type="gramEnd"/>
      <w:r>
        <w:t xml:space="preserve">V20198, 99), yrs.ed.fam_wf_1991 = </w:t>
      </w:r>
      <w:proofErr w:type="spellStart"/>
      <w:r>
        <w:t>na_codes</w:t>
      </w:r>
      <w:proofErr w:type="spellEnd"/>
      <w:r>
        <w:t xml:space="preserve">(V20199, c(0, 99)), </w:t>
      </w:r>
    </w:p>
    <w:p w14:paraId="555EB83A" w14:textId="77777777" w:rsidR="00EC361A" w:rsidRDefault="00EC361A" w:rsidP="00EC361A">
      <w:pPr>
        <w:spacing w:after="0" w:line="240" w:lineRule="auto"/>
        <w:contextualSpacing/>
      </w:pPr>
      <w:r>
        <w:t xml:space="preserve">    yrs.ed.fam_hd_1999 = </w:t>
      </w:r>
      <w:proofErr w:type="spellStart"/>
      <w:r>
        <w:t>na_</w:t>
      </w:r>
      <w:proofErr w:type="gramStart"/>
      <w:r>
        <w:t>if</w:t>
      </w:r>
      <w:proofErr w:type="spellEnd"/>
      <w:r>
        <w:t>(</w:t>
      </w:r>
      <w:proofErr w:type="gramEnd"/>
      <w:r>
        <w:t xml:space="preserve">ER16516, 99), yrs.ed.fam_wf_1999 = </w:t>
      </w:r>
      <w:proofErr w:type="spellStart"/>
      <w:r>
        <w:t>na_codes</w:t>
      </w:r>
      <w:proofErr w:type="spellEnd"/>
      <w:r>
        <w:t xml:space="preserve">(ER16517, c(0, 99)), </w:t>
      </w:r>
    </w:p>
    <w:p w14:paraId="2DCE6E99" w14:textId="77777777" w:rsidR="00EC361A" w:rsidRDefault="00EC361A" w:rsidP="00EC361A">
      <w:pPr>
        <w:spacing w:after="0" w:line="240" w:lineRule="auto"/>
        <w:contextualSpacing/>
      </w:pPr>
      <w:r>
        <w:t xml:space="preserve">    yrs.ed.fam_hd_2001 = </w:t>
      </w:r>
      <w:proofErr w:type="spellStart"/>
      <w:r>
        <w:t>na_</w:t>
      </w:r>
      <w:proofErr w:type="gramStart"/>
      <w:r>
        <w:t>if</w:t>
      </w:r>
      <w:proofErr w:type="spellEnd"/>
      <w:r>
        <w:t>(</w:t>
      </w:r>
      <w:proofErr w:type="gramEnd"/>
      <w:r>
        <w:t xml:space="preserve">ER20457, 99), yrs.ed.fam_wf_2001 = </w:t>
      </w:r>
      <w:proofErr w:type="spellStart"/>
      <w:r>
        <w:t>na_codes</w:t>
      </w:r>
      <w:proofErr w:type="spellEnd"/>
      <w:r>
        <w:t xml:space="preserve">(ER20458, c(0, 99)), </w:t>
      </w:r>
    </w:p>
    <w:p w14:paraId="6375C224" w14:textId="77777777" w:rsidR="00EC361A" w:rsidRDefault="00EC361A" w:rsidP="00EC361A">
      <w:pPr>
        <w:spacing w:after="0" w:line="240" w:lineRule="auto"/>
        <w:contextualSpacing/>
      </w:pPr>
      <w:r>
        <w:t xml:space="preserve">    yrs.ed.fam_hd_2009 = </w:t>
      </w:r>
      <w:proofErr w:type="spellStart"/>
      <w:r>
        <w:t>na_</w:t>
      </w:r>
      <w:proofErr w:type="gramStart"/>
      <w:r>
        <w:t>if</w:t>
      </w:r>
      <w:proofErr w:type="spellEnd"/>
      <w:r>
        <w:t>(</w:t>
      </w:r>
      <w:proofErr w:type="gramEnd"/>
      <w:r>
        <w:t xml:space="preserve">ER46981, 99), yrs.ed.fam_wf_2009 = </w:t>
      </w:r>
      <w:proofErr w:type="spellStart"/>
      <w:r>
        <w:t>na_codes</w:t>
      </w:r>
      <w:proofErr w:type="spellEnd"/>
      <w:r>
        <w:t xml:space="preserve">(ER46982, c(0, 99)), </w:t>
      </w:r>
    </w:p>
    <w:p w14:paraId="37A5C1C2" w14:textId="77777777" w:rsidR="00EC361A" w:rsidRDefault="00EC361A" w:rsidP="00EC361A">
      <w:pPr>
        <w:spacing w:after="0" w:line="240" w:lineRule="auto"/>
        <w:contextualSpacing/>
      </w:pPr>
      <w:r>
        <w:t xml:space="preserve">    yrs.ed.fam_hd_2011 = </w:t>
      </w:r>
      <w:proofErr w:type="spellStart"/>
      <w:r>
        <w:t>na_</w:t>
      </w:r>
      <w:proofErr w:type="gramStart"/>
      <w:r>
        <w:t>if</w:t>
      </w:r>
      <w:proofErr w:type="spellEnd"/>
      <w:r>
        <w:t>(</w:t>
      </w:r>
      <w:proofErr w:type="gramEnd"/>
      <w:r>
        <w:t xml:space="preserve">ER52405, 99), yrs.ed.fam_wf_2011 = </w:t>
      </w:r>
      <w:proofErr w:type="spellStart"/>
      <w:r>
        <w:t>na_codes</w:t>
      </w:r>
      <w:proofErr w:type="spellEnd"/>
      <w:r>
        <w:t xml:space="preserve">(ER52406, c(0, 99)), </w:t>
      </w:r>
    </w:p>
    <w:p w14:paraId="6D0711C8" w14:textId="77777777" w:rsidR="00EC361A" w:rsidRDefault="00EC361A" w:rsidP="00EC361A">
      <w:pPr>
        <w:spacing w:after="0" w:line="240" w:lineRule="auto"/>
        <w:contextualSpacing/>
      </w:pPr>
      <w:r>
        <w:t xml:space="preserve">    yrs.ed.fam_hd_2015 = </w:t>
      </w:r>
      <w:proofErr w:type="spellStart"/>
      <w:r>
        <w:t>na_</w:t>
      </w:r>
      <w:proofErr w:type="gramStart"/>
      <w:r>
        <w:t>if</w:t>
      </w:r>
      <w:proofErr w:type="spellEnd"/>
      <w:r>
        <w:t>(</w:t>
      </w:r>
      <w:proofErr w:type="gramEnd"/>
      <w:r>
        <w:t xml:space="preserve">ER65459, 99), yrs.ed.fam_wf_2015 = </w:t>
      </w:r>
      <w:proofErr w:type="spellStart"/>
      <w:r>
        <w:t>na_codes</w:t>
      </w:r>
      <w:proofErr w:type="spellEnd"/>
      <w:r>
        <w:t>(ER65460, c(0, 99)),</w:t>
      </w:r>
    </w:p>
    <w:p w14:paraId="43420B7C" w14:textId="77777777" w:rsidR="00EC361A" w:rsidRDefault="00EC361A" w:rsidP="00EC361A">
      <w:pPr>
        <w:spacing w:after="0" w:line="240" w:lineRule="auto"/>
        <w:contextualSpacing/>
      </w:pPr>
      <w:r>
        <w:t xml:space="preserve">    yrs.ed.fam_hd_2017 = </w:t>
      </w:r>
      <w:proofErr w:type="spellStart"/>
      <w:r>
        <w:t>na_</w:t>
      </w:r>
      <w:proofErr w:type="gramStart"/>
      <w:r>
        <w:t>if</w:t>
      </w:r>
      <w:proofErr w:type="spellEnd"/>
      <w:r>
        <w:t>(</w:t>
      </w:r>
      <w:proofErr w:type="gramEnd"/>
      <w:r>
        <w:t xml:space="preserve">ER71538, 99), yrs.ed.fam_wf_2017 = </w:t>
      </w:r>
      <w:proofErr w:type="spellStart"/>
      <w:r>
        <w:t>na_codes</w:t>
      </w:r>
      <w:proofErr w:type="spellEnd"/>
      <w:r>
        <w:t xml:space="preserve">(ER71539, c(0, 99)), </w:t>
      </w:r>
    </w:p>
    <w:p w14:paraId="57BF6831" w14:textId="77777777" w:rsidR="00EC361A" w:rsidRDefault="00EC361A" w:rsidP="00EC361A">
      <w:pPr>
        <w:spacing w:after="0" w:line="240" w:lineRule="auto"/>
        <w:contextualSpacing/>
      </w:pPr>
      <w:r>
        <w:t xml:space="preserve">    yrs.ed.fam_hd_2019 = </w:t>
      </w:r>
      <w:proofErr w:type="spellStart"/>
      <w:r>
        <w:t>na_</w:t>
      </w:r>
      <w:proofErr w:type="gramStart"/>
      <w:r>
        <w:t>if</w:t>
      </w:r>
      <w:proofErr w:type="spellEnd"/>
      <w:r>
        <w:t>(</w:t>
      </w:r>
      <w:proofErr w:type="gramEnd"/>
      <w:r>
        <w:t xml:space="preserve">ER77599, 99), yrs.ed.fam_wf_2019 = </w:t>
      </w:r>
      <w:proofErr w:type="spellStart"/>
      <w:r>
        <w:t>na_codes</w:t>
      </w:r>
      <w:proofErr w:type="spellEnd"/>
      <w:r>
        <w:t xml:space="preserve">(ER77600, c(0, 99)), </w:t>
      </w:r>
    </w:p>
    <w:p w14:paraId="650CF8F7" w14:textId="77777777" w:rsidR="00EC361A" w:rsidRDefault="00EC361A" w:rsidP="00EC361A">
      <w:pPr>
        <w:spacing w:after="0" w:line="240" w:lineRule="auto"/>
        <w:contextualSpacing/>
      </w:pPr>
      <w:r>
        <w:t xml:space="preserve">    # Advanced degrees</w:t>
      </w:r>
    </w:p>
    <w:p w14:paraId="3DB7FB6A" w14:textId="77777777" w:rsidR="00EC361A" w:rsidRDefault="00EC361A" w:rsidP="00EC361A">
      <w:pPr>
        <w:spacing w:after="0" w:line="240" w:lineRule="auto"/>
        <w:contextualSpacing/>
      </w:pPr>
      <w:r>
        <w:t xml:space="preserve">    # For early years, coding has degree as 1, No (5) or Inappropriate (0) as 0, implicit 9 values are converted to NA</w:t>
      </w:r>
    </w:p>
    <w:p w14:paraId="5634E99F" w14:textId="77777777" w:rsidR="00EC361A" w:rsidRDefault="00EC361A" w:rsidP="00EC361A">
      <w:pPr>
        <w:spacing w:after="0" w:line="240" w:lineRule="auto"/>
        <w:contextualSpacing/>
      </w:pPr>
      <w:commentRangeStart w:id="42"/>
      <w:commentRangeStart w:id="43"/>
      <w:r>
        <w:t xml:space="preserve">    ba_hd_1980 = </w:t>
      </w:r>
      <w:proofErr w:type="spellStart"/>
      <w:r>
        <w:t>case_</w:t>
      </w:r>
      <w:proofErr w:type="gramStart"/>
      <w:r>
        <w:t>when</w:t>
      </w:r>
      <w:proofErr w:type="spellEnd"/>
      <w:r>
        <w:t>(</w:t>
      </w:r>
      <w:proofErr w:type="gramEnd"/>
      <w:r>
        <w:t xml:space="preserve">V7393 == 1 ~ 1, V7393 %in% c(0,5) ~ 0), </w:t>
      </w:r>
    </w:p>
    <w:p w14:paraId="46F369FA" w14:textId="77777777" w:rsidR="00EC361A" w:rsidRDefault="00EC361A" w:rsidP="00EC361A">
      <w:pPr>
        <w:spacing w:after="0" w:line="240" w:lineRule="auto"/>
        <w:contextualSpacing/>
      </w:pPr>
      <w:r>
        <w:t xml:space="preserve">    ba_wf_1980 = </w:t>
      </w:r>
      <w:proofErr w:type="spellStart"/>
      <w:r>
        <w:t>case_</w:t>
      </w:r>
      <w:proofErr w:type="gramStart"/>
      <w:r>
        <w:t>when</w:t>
      </w:r>
      <w:proofErr w:type="spellEnd"/>
      <w:r>
        <w:t>(</w:t>
      </w:r>
      <w:proofErr w:type="gramEnd"/>
      <w:r>
        <w:t xml:space="preserve">V7349 == 1 ~ 1, V7349 %in% c(0,5) ~ 0), </w:t>
      </w:r>
    </w:p>
    <w:p w14:paraId="03358746" w14:textId="77777777" w:rsidR="00EC361A" w:rsidRDefault="00EC361A" w:rsidP="00EC361A">
      <w:pPr>
        <w:spacing w:after="0" w:line="240" w:lineRule="auto"/>
        <w:contextualSpacing/>
      </w:pPr>
      <w:r>
        <w:t xml:space="preserve">    ba_hd_1981 = </w:t>
      </w:r>
      <w:proofErr w:type="spellStart"/>
      <w:r>
        <w:t>case_</w:t>
      </w:r>
      <w:proofErr w:type="gramStart"/>
      <w:r>
        <w:t>when</w:t>
      </w:r>
      <w:proofErr w:type="spellEnd"/>
      <w:r>
        <w:t>(</w:t>
      </w:r>
      <w:proofErr w:type="gramEnd"/>
      <w:r>
        <w:t>V8045 == 1 ~ 1, V8045 %in% c(0,5) ~ 0),</w:t>
      </w:r>
    </w:p>
    <w:p w14:paraId="379327AD" w14:textId="77777777" w:rsidR="00EC361A" w:rsidRDefault="00EC361A" w:rsidP="00EC361A">
      <w:pPr>
        <w:spacing w:after="0" w:line="240" w:lineRule="auto"/>
        <w:contextualSpacing/>
      </w:pPr>
      <w:r>
        <w:t xml:space="preserve">    ba_wf_1981 = </w:t>
      </w:r>
      <w:proofErr w:type="spellStart"/>
      <w:r>
        <w:t>case_</w:t>
      </w:r>
      <w:proofErr w:type="gramStart"/>
      <w:r>
        <w:t>when</w:t>
      </w:r>
      <w:proofErr w:type="spellEnd"/>
      <w:r>
        <w:t>(</w:t>
      </w:r>
      <w:proofErr w:type="gramEnd"/>
      <w:r>
        <w:t>V8001 == 1 ~ 1, V8001 %in% c(0,5) ~ 0),</w:t>
      </w:r>
      <w:commentRangeEnd w:id="42"/>
      <w:r w:rsidR="00EE7B42">
        <w:rPr>
          <w:rStyle w:val="CommentReference"/>
        </w:rPr>
        <w:commentReference w:id="42"/>
      </w:r>
      <w:commentRangeEnd w:id="43"/>
      <w:r w:rsidR="00E63141">
        <w:rPr>
          <w:rStyle w:val="CommentReference"/>
        </w:rPr>
        <w:commentReference w:id="43"/>
      </w:r>
    </w:p>
    <w:p w14:paraId="2365E7E0" w14:textId="77777777" w:rsidR="00EC361A" w:rsidRDefault="00EC361A" w:rsidP="00EC361A">
      <w:pPr>
        <w:spacing w:after="0" w:line="240" w:lineRule="auto"/>
        <w:contextualSpacing/>
      </w:pPr>
      <w:commentRangeStart w:id="44"/>
      <w:commentRangeStart w:id="45"/>
      <w:r>
        <w:t xml:space="preserve">    advdeg_hd_1980 = </w:t>
      </w:r>
      <w:proofErr w:type="spellStart"/>
      <w:r>
        <w:t>case_</w:t>
      </w:r>
      <w:proofErr w:type="gramStart"/>
      <w:r>
        <w:t>when</w:t>
      </w:r>
      <w:proofErr w:type="spellEnd"/>
      <w:r>
        <w:t>(</w:t>
      </w:r>
      <w:proofErr w:type="gramEnd"/>
      <w:r>
        <w:t xml:space="preserve">V7394 == 1 ~ 1, V7394 %in% c(0,5) ~ 0), </w:t>
      </w:r>
    </w:p>
    <w:p w14:paraId="177D468F" w14:textId="77777777" w:rsidR="00EC361A" w:rsidRDefault="00EC361A" w:rsidP="00EC361A">
      <w:pPr>
        <w:spacing w:after="0" w:line="240" w:lineRule="auto"/>
        <w:contextualSpacing/>
      </w:pPr>
      <w:r>
        <w:t xml:space="preserve">    advdeg_wf_1980 = </w:t>
      </w:r>
      <w:proofErr w:type="spellStart"/>
      <w:r>
        <w:t>case_</w:t>
      </w:r>
      <w:proofErr w:type="gramStart"/>
      <w:r>
        <w:t>when</w:t>
      </w:r>
      <w:proofErr w:type="spellEnd"/>
      <w:r>
        <w:t>(</w:t>
      </w:r>
      <w:proofErr w:type="gramEnd"/>
      <w:r>
        <w:t xml:space="preserve">V7350 == 1 ~ 1, V7350 %in% c(0,5) ~ 0), </w:t>
      </w:r>
    </w:p>
    <w:p w14:paraId="3C0888AF" w14:textId="77777777" w:rsidR="00EC361A" w:rsidRDefault="00EC361A" w:rsidP="00EC361A">
      <w:pPr>
        <w:spacing w:after="0" w:line="240" w:lineRule="auto"/>
        <w:contextualSpacing/>
      </w:pPr>
      <w:r>
        <w:t xml:space="preserve">    advdeg_hd_1981 = </w:t>
      </w:r>
      <w:proofErr w:type="spellStart"/>
      <w:r>
        <w:t>case_</w:t>
      </w:r>
      <w:proofErr w:type="gramStart"/>
      <w:r>
        <w:t>when</w:t>
      </w:r>
      <w:proofErr w:type="spellEnd"/>
      <w:r>
        <w:t>(</w:t>
      </w:r>
      <w:proofErr w:type="gramEnd"/>
      <w:r>
        <w:t xml:space="preserve">V8046 == 1 ~ 1, V8046 %in% c(0,5) ~ 0), </w:t>
      </w:r>
    </w:p>
    <w:p w14:paraId="2E7065E9" w14:textId="77777777" w:rsidR="00EC361A" w:rsidRDefault="00EC361A" w:rsidP="00EC361A">
      <w:pPr>
        <w:spacing w:after="0" w:line="240" w:lineRule="auto"/>
        <w:contextualSpacing/>
      </w:pPr>
      <w:r>
        <w:t xml:space="preserve">    advdeg_wf_1981 = </w:t>
      </w:r>
      <w:proofErr w:type="spellStart"/>
      <w:r>
        <w:t>case_</w:t>
      </w:r>
      <w:proofErr w:type="gramStart"/>
      <w:r>
        <w:t>when</w:t>
      </w:r>
      <w:proofErr w:type="spellEnd"/>
      <w:r>
        <w:t>(</w:t>
      </w:r>
      <w:proofErr w:type="gramEnd"/>
      <w:r>
        <w:t xml:space="preserve">V8002 == 1 ~ 1, V8002 %in% c(0,5) ~ 0), </w:t>
      </w:r>
      <w:commentRangeEnd w:id="44"/>
      <w:r w:rsidR="00626278">
        <w:rPr>
          <w:rStyle w:val="CommentReference"/>
        </w:rPr>
        <w:commentReference w:id="44"/>
      </w:r>
      <w:commentRangeEnd w:id="45"/>
      <w:r w:rsidR="00BA1A82">
        <w:rPr>
          <w:rStyle w:val="CommentReference"/>
        </w:rPr>
        <w:commentReference w:id="45"/>
      </w:r>
    </w:p>
    <w:p w14:paraId="2902684C" w14:textId="77777777" w:rsidR="00EC361A" w:rsidRDefault="00EC361A" w:rsidP="00EC361A">
      <w:pPr>
        <w:spacing w:after="0" w:line="240" w:lineRule="auto"/>
        <w:contextualSpacing/>
      </w:pPr>
      <w:r>
        <w:t xml:space="preserve">    # For later years, using highest degree earned vars following </w:t>
      </w:r>
      <w:proofErr w:type="spellStart"/>
      <w:r>
        <w:t>Blau</w:t>
      </w:r>
      <w:proofErr w:type="spellEnd"/>
      <w:r>
        <w:t xml:space="preserve"> &amp; Kahn for categorization of advanced degrees</w:t>
      </w:r>
    </w:p>
    <w:p w14:paraId="5C67FE7B" w14:textId="77777777" w:rsidR="00EC361A" w:rsidRDefault="00EC361A" w:rsidP="00EC361A">
      <w:pPr>
        <w:spacing w:after="0" w:line="240" w:lineRule="auto"/>
        <w:contextualSpacing/>
      </w:pPr>
      <w:r>
        <w:t xml:space="preserve">    ba_hd_1990 = </w:t>
      </w:r>
      <w:commentRangeStart w:id="46"/>
      <w:commentRangeStart w:id="47"/>
      <w:proofErr w:type="spellStart"/>
      <w:r>
        <w:t>ifelse</w:t>
      </w:r>
      <w:commentRangeEnd w:id="46"/>
      <w:proofErr w:type="spellEnd"/>
      <w:r w:rsidR="0042456A">
        <w:rPr>
          <w:rStyle w:val="CommentReference"/>
        </w:rPr>
        <w:commentReference w:id="46"/>
      </w:r>
      <w:commentRangeEnd w:id="47"/>
      <w:r w:rsidR="00BA1A82">
        <w:rPr>
          <w:rStyle w:val="CommentReference"/>
        </w:rPr>
        <w:commentReference w:id="47"/>
      </w:r>
      <w:r>
        <w:t xml:space="preserve">(V18833 == 2, 1, 0), ba_wf_1990 </w:t>
      </w:r>
      <w:commentRangeStart w:id="48"/>
      <w:commentRangeStart w:id="49"/>
      <w:r>
        <w:t xml:space="preserve">= </w:t>
      </w:r>
      <w:proofErr w:type="spellStart"/>
      <w:r>
        <w:t>ifelse</w:t>
      </w:r>
      <w:commentRangeEnd w:id="48"/>
      <w:proofErr w:type="spellEnd"/>
      <w:r w:rsidR="00814E6D">
        <w:rPr>
          <w:rStyle w:val="CommentReference"/>
        </w:rPr>
        <w:commentReference w:id="48"/>
      </w:r>
      <w:commentRangeEnd w:id="49"/>
      <w:r w:rsidR="00BA1A82">
        <w:rPr>
          <w:rStyle w:val="CommentReference"/>
        </w:rPr>
        <w:commentReference w:id="49"/>
      </w:r>
      <w:r>
        <w:t>(</w:t>
      </w:r>
      <w:r w:rsidRPr="00814E6D">
        <w:rPr>
          <w:highlight w:val="yellow"/>
        </w:rPr>
        <w:t>V20063</w:t>
      </w:r>
      <w:r>
        <w:t xml:space="preserve"> == 2, 1, 0),</w:t>
      </w:r>
    </w:p>
    <w:p w14:paraId="1C9A8A7B" w14:textId="77777777" w:rsidR="00EC361A" w:rsidRDefault="00EC361A" w:rsidP="00EC361A">
      <w:pPr>
        <w:spacing w:after="0" w:line="240" w:lineRule="auto"/>
        <w:contextualSpacing/>
      </w:pPr>
      <w:r>
        <w:t xml:space="preserve">    advdeg_hd_1990 = </w:t>
      </w:r>
      <w:proofErr w:type="spellStart"/>
      <w:proofErr w:type="gramStart"/>
      <w:r>
        <w:t>ifelse</w:t>
      </w:r>
      <w:proofErr w:type="spellEnd"/>
      <w:r>
        <w:t>(</w:t>
      </w:r>
      <w:proofErr w:type="gramEnd"/>
      <w:r>
        <w:t xml:space="preserve">V18833 %in% c(3, 4, 5, 6), 1, 0), advdeg_wf_1990 = </w:t>
      </w:r>
      <w:proofErr w:type="spellStart"/>
      <w:r>
        <w:t>ifelse</w:t>
      </w:r>
      <w:proofErr w:type="spellEnd"/>
      <w:r>
        <w:t>(</w:t>
      </w:r>
      <w:r w:rsidRPr="00814E6D">
        <w:rPr>
          <w:highlight w:val="yellow"/>
        </w:rPr>
        <w:t>V20063</w:t>
      </w:r>
      <w:r>
        <w:t xml:space="preserve"> %in% c(3, 4, 5, 6), 1, 0),</w:t>
      </w:r>
    </w:p>
    <w:p w14:paraId="6FBF4355" w14:textId="77777777" w:rsidR="00EC361A" w:rsidRDefault="00EC361A" w:rsidP="00EC361A">
      <w:pPr>
        <w:spacing w:after="0" w:line="240" w:lineRule="auto"/>
        <w:contextualSpacing/>
      </w:pPr>
      <w:r>
        <w:t xml:space="preserve">    ba_hd_1991 = </w:t>
      </w:r>
      <w:proofErr w:type="spellStart"/>
      <w:proofErr w:type="gramStart"/>
      <w:r>
        <w:t>ifelse</w:t>
      </w:r>
      <w:proofErr w:type="spellEnd"/>
      <w:r>
        <w:t>(</w:t>
      </w:r>
      <w:proofErr w:type="gramEnd"/>
      <w:r>
        <w:t xml:space="preserve">V20133 == 2, 1, 0), ba_wf_1991 = </w:t>
      </w:r>
      <w:proofErr w:type="spellStart"/>
      <w:r>
        <w:t>ifelse</w:t>
      </w:r>
      <w:proofErr w:type="spellEnd"/>
      <w:r>
        <w:t>(V20063 == 2, 1, 0),</w:t>
      </w:r>
    </w:p>
    <w:p w14:paraId="17870BFE" w14:textId="77777777" w:rsidR="00EC361A" w:rsidRDefault="00EC361A" w:rsidP="00EC361A">
      <w:pPr>
        <w:spacing w:after="0" w:line="240" w:lineRule="auto"/>
        <w:contextualSpacing/>
      </w:pPr>
      <w:r>
        <w:t xml:space="preserve">    advdeg_hd_1991 = </w:t>
      </w:r>
      <w:proofErr w:type="spellStart"/>
      <w:proofErr w:type="gramStart"/>
      <w:r>
        <w:t>ifelse</w:t>
      </w:r>
      <w:proofErr w:type="spellEnd"/>
      <w:r>
        <w:t>(</w:t>
      </w:r>
      <w:proofErr w:type="gramEnd"/>
      <w:r>
        <w:t xml:space="preserve">V20133 %in% c(3, 4, 5, 6), 1, 0), advdeg_wf_1991 = </w:t>
      </w:r>
      <w:proofErr w:type="spellStart"/>
      <w:r>
        <w:t>ifelse</w:t>
      </w:r>
      <w:proofErr w:type="spellEnd"/>
      <w:r>
        <w:t xml:space="preserve">(V20063 %in% c(3, 4, 5, 6), 1, 0), </w:t>
      </w:r>
    </w:p>
    <w:p w14:paraId="32E3C958" w14:textId="77777777" w:rsidR="00EC361A" w:rsidRDefault="00EC361A" w:rsidP="00EC361A">
      <w:pPr>
        <w:spacing w:after="0" w:line="240" w:lineRule="auto"/>
        <w:contextualSpacing/>
      </w:pPr>
      <w:r>
        <w:t xml:space="preserve">    ba_hd_1999 = </w:t>
      </w:r>
      <w:proofErr w:type="spellStart"/>
      <w:proofErr w:type="gramStart"/>
      <w:r>
        <w:t>ifelse</w:t>
      </w:r>
      <w:proofErr w:type="spellEnd"/>
      <w:r>
        <w:t>(</w:t>
      </w:r>
      <w:commentRangeStart w:id="50"/>
      <w:commentRangeStart w:id="51"/>
      <w:proofErr w:type="gramEnd"/>
      <w:r>
        <w:t>ER15953</w:t>
      </w:r>
      <w:commentRangeEnd w:id="50"/>
      <w:r w:rsidR="00664584">
        <w:rPr>
          <w:rStyle w:val="CommentReference"/>
        </w:rPr>
        <w:commentReference w:id="50"/>
      </w:r>
      <w:commentRangeEnd w:id="51"/>
      <w:r w:rsidR="00BA1A82">
        <w:rPr>
          <w:rStyle w:val="CommentReference"/>
        </w:rPr>
        <w:commentReference w:id="51"/>
      </w:r>
      <w:r>
        <w:t xml:space="preserve"> == 2, 1, 0), ba_wf_1999 = </w:t>
      </w:r>
      <w:proofErr w:type="spellStart"/>
      <w:r>
        <w:t>ifelse</w:t>
      </w:r>
      <w:proofErr w:type="spellEnd"/>
      <w:r>
        <w:t>(ER15861 == 2, 1, 0),</w:t>
      </w:r>
    </w:p>
    <w:p w14:paraId="67B0060A" w14:textId="77777777" w:rsidR="00EC361A" w:rsidRDefault="00EC361A" w:rsidP="00EC361A">
      <w:pPr>
        <w:spacing w:after="0" w:line="240" w:lineRule="auto"/>
        <w:contextualSpacing/>
      </w:pPr>
      <w:r>
        <w:t xml:space="preserve">    advdeg_hd_1999 = </w:t>
      </w:r>
      <w:proofErr w:type="spellStart"/>
      <w:proofErr w:type="gramStart"/>
      <w:r>
        <w:t>ifelse</w:t>
      </w:r>
      <w:proofErr w:type="spellEnd"/>
      <w:r>
        <w:t>(</w:t>
      </w:r>
      <w:proofErr w:type="gramEnd"/>
      <w:r>
        <w:t xml:space="preserve">ER15953 %in% c(3, 4, 5, 6), 1, 0), advdeg_wf_1999 = </w:t>
      </w:r>
      <w:proofErr w:type="spellStart"/>
      <w:r>
        <w:t>ifelse</w:t>
      </w:r>
      <w:proofErr w:type="spellEnd"/>
      <w:r>
        <w:t>(ER15861 %in% c(3, 4, 5, 6), 1, 0),</w:t>
      </w:r>
    </w:p>
    <w:p w14:paraId="66E49C00" w14:textId="77777777" w:rsidR="00EC361A" w:rsidRDefault="00EC361A" w:rsidP="00EC361A">
      <w:pPr>
        <w:spacing w:after="0" w:line="240" w:lineRule="auto"/>
        <w:contextualSpacing/>
      </w:pPr>
      <w:r>
        <w:t xml:space="preserve">    ba_hd_2001 = </w:t>
      </w:r>
      <w:proofErr w:type="spellStart"/>
      <w:proofErr w:type="gramStart"/>
      <w:r>
        <w:t>ifelse</w:t>
      </w:r>
      <w:proofErr w:type="spellEnd"/>
      <w:r>
        <w:t>(</w:t>
      </w:r>
      <w:proofErr w:type="gramEnd"/>
      <w:r>
        <w:t xml:space="preserve">ER20014 == 2, 1, 0), ba_wf_2001 = </w:t>
      </w:r>
      <w:proofErr w:type="spellStart"/>
      <w:r>
        <w:t>ifelse</w:t>
      </w:r>
      <w:proofErr w:type="spellEnd"/>
      <w:r>
        <w:t>(ER19922 == 2, 1, 0),</w:t>
      </w:r>
    </w:p>
    <w:p w14:paraId="6B419B31" w14:textId="77777777" w:rsidR="00EC361A" w:rsidRDefault="00EC361A" w:rsidP="00EC361A">
      <w:pPr>
        <w:spacing w:after="0" w:line="240" w:lineRule="auto"/>
        <w:contextualSpacing/>
      </w:pPr>
      <w:r>
        <w:t xml:space="preserve">    advdeg_hd_2001 = </w:t>
      </w:r>
      <w:proofErr w:type="spellStart"/>
      <w:proofErr w:type="gramStart"/>
      <w:r>
        <w:t>ifelse</w:t>
      </w:r>
      <w:proofErr w:type="spellEnd"/>
      <w:r>
        <w:t>(</w:t>
      </w:r>
      <w:proofErr w:type="gramEnd"/>
      <w:r>
        <w:t xml:space="preserve">ER20014 %in% c(3, 4, 5, 6), 1, 0), advdeg_wf_2001 = </w:t>
      </w:r>
      <w:proofErr w:type="spellStart"/>
      <w:r>
        <w:t>ifelse</w:t>
      </w:r>
      <w:proofErr w:type="spellEnd"/>
      <w:r>
        <w:t>(ER19922 %in% c(3, 4, 5, 6), 1, 0),</w:t>
      </w:r>
    </w:p>
    <w:p w14:paraId="4EEB95EB" w14:textId="77777777" w:rsidR="00EC361A" w:rsidRDefault="00EC361A" w:rsidP="00EC361A">
      <w:pPr>
        <w:spacing w:after="0" w:line="240" w:lineRule="auto"/>
        <w:contextualSpacing/>
      </w:pPr>
      <w:r>
        <w:t xml:space="preserve">    ba_hd_2009 = </w:t>
      </w:r>
      <w:proofErr w:type="spellStart"/>
      <w:proofErr w:type="gramStart"/>
      <w:r>
        <w:t>ifelse</w:t>
      </w:r>
      <w:proofErr w:type="spellEnd"/>
      <w:r>
        <w:t>(</w:t>
      </w:r>
      <w:proofErr w:type="gramEnd"/>
      <w:r>
        <w:t xml:space="preserve">ER46568 == 2, 1, 0), ba_wf_2009 = </w:t>
      </w:r>
      <w:proofErr w:type="spellStart"/>
      <w:r>
        <w:t>ifelse</w:t>
      </w:r>
      <w:proofErr w:type="spellEnd"/>
      <w:r>
        <w:t>(ER46474 == 2, 1, 0),</w:t>
      </w:r>
    </w:p>
    <w:p w14:paraId="3EE34099" w14:textId="77777777" w:rsidR="00EC361A" w:rsidRDefault="00EC361A" w:rsidP="00EC361A">
      <w:pPr>
        <w:spacing w:after="0" w:line="240" w:lineRule="auto"/>
        <w:contextualSpacing/>
      </w:pPr>
      <w:r>
        <w:t xml:space="preserve">    advdeg_hd_2009 = </w:t>
      </w:r>
      <w:proofErr w:type="spellStart"/>
      <w:proofErr w:type="gramStart"/>
      <w:r>
        <w:t>ifelse</w:t>
      </w:r>
      <w:proofErr w:type="spellEnd"/>
      <w:r>
        <w:t>(</w:t>
      </w:r>
      <w:proofErr w:type="gramEnd"/>
      <w:r>
        <w:t xml:space="preserve">ER46568 %in% c(3, 4, 5, 6), 1, 0), advdeg_wf_2009 = </w:t>
      </w:r>
      <w:proofErr w:type="spellStart"/>
      <w:r>
        <w:t>ifelse</w:t>
      </w:r>
      <w:proofErr w:type="spellEnd"/>
      <w:r>
        <w:t>(ER46474 %in% c(3, 4, 5, 6), 1, 0),</w:t>
      </w:r>
    </w:p>
    <w:p w14:paraId="2F31FA76" w14:textId="77777777" w:rsidR="00EC361A" w:rsidRDefault="00EC361A" w:rsidP="00EC361A">
      <w:pPr>
        <w:spacing w:after="0" w:line="240" w:lineRule="auto"/>
        <w:contextualSpacing/>
      </w:pPr>
      <w:r>
        <w:t xml:space="preserve">    ba_hd_2011 = </w:t>
      </w:r>
      <w:proofErr w:type="spellStart"/>
      <w:proofErr w:type="gramStart"/>
      <w:r>
        <w:t>ifelse</w:t>
      </w:r>
      <w:proofErr w:type="spellEnd"/>
      <w:r>
        <w:t>(</w:t>
      </w:r>
      <w:proofErr w:type="gramEnd"/>
      <w:r>
        <w:t xml:space="preserve">ER51929 == 2, 1, 0), ba_wf_2011 = </w:t>
      </w:r>
      <w:proofErr w:type="spellStart"/>
      <w:r>
        <w:t>ifelse</w:t>
      </w:r>
      <w:proofErr w:type="spellEnd"/>
      <w:r>
        <w:t>(ER51835 == 2, 1, 0),</w:t>
      </w:r>
    </w:p>
    <w:p w14:paraId="2B624248" w14:textId="77777777" w:rsidR="00EC361A" w:rsidRDefault="00EC361A" w:rsidP="00EC361A">
      <w:pPr>
        <w:spacing w:after="0" w:line="240" w:lineRule="auto"/>
        <w:contextualSpacing/>
      </w:pPr>
      <w:r>
        <w:t xml:space="preserve">    advdeg_hd_2011 = </w:t>
      </w:r>
      <w:proofErr w:type="spellStart"/>
      <w:proofErr w:type="gramStart"/>
      <w:r>
        <w:t>ifelse</w:t>
      </w:r>
      <w:proofErr w:type="spellEnd"/>
      <w:r>
        <w:t>(</w:t>
      </w:r>
      <w:proofErr w:type="gramEnd"/>
      <w:r>
        <w:t xml:space="preserve">ER51929 %in% c(3, 4, 5, 6), 1, 0), advdeg_wf_2011 = </w:t>
      </w:r>
      <w:proofErr w:type="spellStart"/>
      <w:r>
        <w:t>ifelse</w:t>
      </w:r>
      <w:proofErr w:type="spellEnd"/>
      <w:r>
        <w:t>(ER51835 %in% c(3, 4, 5, 6), 1, 0),</w:t>
      </w:r>
    </w:p>
    <w:p w14:paraId="73958D95" w14:textId="77777777" w:rsidR="00EC361A" w:rsidRDefault="00EC361A" w:rsidP="00EC361A">
      <w:pPr>
        <w:spacing w:after="0" w:line="240" w:lineRule="auto"/>
        <w:contextualSpacing/>
      </w:pPr>
      <w:r>
        <w:t xml:space="preserve">    ba_hd_2015 = </w:t>
      </w:r>
      <w:proofErr w:type="spellStart"/>
      <w:proofErr w:type="gramStart"/>
      <w:r>
        <w:t>ifelse</w:t>
      </w:r>
      <w:proofErr w:type="spellEnd"/>
      <w:r>
        <w:t>(</w:t>
      </w:r>
      <w:proofErr w:type="gramEnd"/>
      <w:r>
        <w:t xml:space="preserve">ER64837 == 2, 1, 0), ba_wf_2015 = </w:t>
      </w:r>
      <w:proofErr w:type="spellStart"/>
      <w:r>
        <w:t>ifelse</w:t>
      </w:r>
      <w:proofErr w:type="spellEnd"/>
      <w:r>
        <w:t>(ER64698 == 2, 1, 0),</w:t>
      </w:r>
    </w:p>
    <w:p w14:paraId="4B658DA1" w14:textId="77777777" w:rsidR="00EC361A" w:rsidRDefault="00EC361A" w:rsidP="00EC361A">
      <w:pPr>
        <w:spacing w:after="0" w:line="240" w:lineRule="auto"/>
        <w:contextualSpacing/>
      </w:pPr>
      <w:r>
        <w:t xml:space="preserve">    advdeg_hd_2015 = </w:t>
      </w:r>
      <w:commentRangeStart w:id="52"/>
      <w:commentRangeStart w:id="53"/>
      <w:proofErr w:type="spellStart"/>
      <w:r>
        <w:t>ifelse</w:t>
      </w:r>
      <w:commentRangeEnd w:id="52"/>
      <w:proofErr w:type="spellEnd"/>
      <w:r w:rsidR="00BB22AE">
        <w:rPr>
          <w:rStyle w:val="CommentReference"/>
        </w:rPr>
        <w:commentReference w:id="52"/>
      </w:r>
      <w:commentRangeEnd w:id="53"/>
      <w:r w:rsidR="003C3DFB">
        <w:rPr>
          <w:rStyle w:val="CommentReference"/>
        </w:rPr>
        <w:commentReference w:id="53"/>
      </w:r>
      <w:r>
        <w:t>(</w:t>
      </w:r>
      <w:r w:rsidRPr="00BB22AE">
        <w:rPr>
          <w:highlight w:val="yellow"/>
        </w:rPr>
        <w:t>ER64698</w:t>
      </w:r>
      <w:r>
        <w:t xml:space="preserve"> %in% </w:t>
      </w:r>
      <w:proofErr w:type="gramStart"/>
      <w:r>
        <w:t>c(</w:t>
      </w:r>
      <w:proofErr w:type="gramEnd"/>
      <w:r>
        <w:t xml:space="preserve">3, 4, 5, 6), 1, 0), advdeg_wf_2015 = </w:t>
      </w:r>
      <w:proofErr w:type="spellStart"/>
      <w:r>
        <w:t>ifelse</w:t>
      </w:r>
      <w:proofErr w:type="spellEnd"/>
      <w:r>
        <w:t>(</w:t>
      </w:r>
      <w:r w:rsidRPr="00BB22AE">
        <w:rPr>
          <w:highlight w:val="yellow"/>
        </w:rPr>
        <w:t>ER64837</w:t>
      </w:r>
      <w:r>
        <w:t xml:space="preserve"> %in% c(3, 4, 5, 6), 1, 0),</w:t>
      </w:r>
    </w:p>
    <w:p w14:paraId="11F7471D" w14:textId="77777777" w:rsidR="00EC361A" w:rsidRDefault="00EC361A" w:rsidP="00EC361A">
      <w:pPr>
        <w:spacing w:after="0" w:line="240" w:lineRule="auto"/>
        <w:contextualSpacing/>
      </w:pPr>
      <w:r>
        <w:t xml:space="preserve">    ba_hd_2017 = </w:t>
      </w:r>
      <w:proofErr w:type="spellStart"/>
      <w:proofErr w:type="gramStart"/>
      <w:r>
        <w:t>ifelse</w:t>
      </w:r>
      <w:proofErr w:type="spellEnd"/>
      <w:r>
        <w:t>(</w:t>
      </w:r>
      <w:proofErr w:type="gramEnd"/>
      <w:r>
        <w:t xml:space="preserve">ER70909 == 2, 1, 0), ba_wf_2017 = </w:t>
      </w:r>
      <w:commentRangeStart w:id="54"/>
      <w:commentRangeStart w:id="55"/>
      <w:proofErr w:type="spellStart"/>
      <w:r>
        <w:t>ifelse</w:t>
      </w:r>
      <w:commentRangeEnd w:id="54"/>
      <w:proofErr w:type="spellEnd"/>
      <w:r w:rsidR="00814E6D">
        <w:rPr>
          <w:rStyle w:val="CommentReference"/>
        </w:rPr>
        <w:commentReference w:id="54"/>
      </w:r>
      <w:commentRangeEnd w:id="55"/>
      <w:r w:rsidR="003C3DFB">
        <w:rPr>
          <w:rStyle w:val="CommentReference"/>
        </w:rPr>
        <w:commentReference w:id="55"/>
      </w:r>
      <w:r>
        <w:t>(</w:t>
      </w:r>
      <w:r w:rsidRPr="00814E6D">
        <w:rPr>
          <w:highlight w:val="yellow"/>
        </w:rPr>
        <w:t>ER51835</w:t>
      </w:r>
      <w:r>
        <w:t xml:space="preserve"> == 2, 1, 0),</w:t>
      </w:r>
    </w:p>
    <w:p w14:paraId="566FCD0B" w14:textId="77777777" w:rsidR="00EC361A" w:rsidRDefault="00EC361A" w:rsidP="00EC361A">
      <w:pPr>
        <w:spacing w:after="0" w:line="240" w:lineRule="auto"/>
        <w:contextualSpacing/>
      </w:pPr>
      <w:r>
        <w:t xml:space="preserve">    advdeg_hd_2017 = </w:t>
      </w:r>
      <w:proofErr w:type="spellStart"/>
      <w:proofErr w:type="gramStart"/>
      <w:r>
        <w:t>ifelse</w:t>
      </w:r>
      <w:proofErr w:type="spellEnd"/>
      <w:r>
        <w:t>(</w:t>
      </w:r>
      <w:proofErr w:type="gramEnd"/>
      <w:r>
        <w:t xml:space="preserve">ER70909 %in% c(3, 4, 5, 6), 1, 0), advdeg_wf_2017 = </w:t>
      </w:r>
      <w:proofErr w:type="spellStart"/>
      <w:r>
        <w:t>ifelse</w:t>
      </w:r>
      <w:proofErr w:type="spellEnd"/>
      <w:r>
        <w:t>(</w:t>
      </w:r>
      <w:r w:rsidRPr="00814E6D">
        <w:rPr>
          <w:highlight w:val="yellow"/>
        </w:rPr>
        <w:t>ER51835</w:t>
      </w:r>
      <w:r>
        <w:t xml:space="preserve"> %in% c(3, 4, 5, 6), 1, 0),</w:t>
      </w:r>
    </w:p>
    <w:p w14:paraId="1A1A10F7" w14:textId="77777777" w:rsidR="00EC361A" w:rsidRDefault="00EC361A" w:rsidP="00EC361A">
      <w:pPr>
        <w:spacing w:after="0" w:line="240" w:lineRule="auto"/>
        <w:contextualSpacing/>
      </w:pPr>
      <w:r>
        <w:t xml:space="preserve">    ba_hd_2019 = </w:t>
      </w:r>
      <w:proofErr w:type="spellStart"/>
      <w:proofErr w:type="gramStart"/>
      <w:r>
        <w:t>ifelse</w:t>
      </w:r>
      <w:proofErr w:type="spellEnd"/>
      <w:r>
        <w:t>(</w:t>
      </w:r>
      <w:proofErr w:type="gramEnd"/>
      <w:r>
        <w:t xml:space="preserve">ER76924 == 2, 1, 0), ba_wf_2019 = </w:t>
      </w:r>
      <w:proofErr w:type="spellStart"/>
      <w:r>
        <w:t>ifelse</w:t>
      </w:r>
      <w:proofErr w:type="spellEnd"/>
      <w:r>
        <w:t>(ER76779 == 2, 1, 0),</w:t>
      </w:r>
    </w:p>
    <w:p w14:paraId="750991C5" w14:textId="77777777" w:rsidR="00EC361A" w:rsidRDefault="00EC361A" w:rsidP="00EC361A">
      <w:pPr>
        <w:spacing w:after="0" w:line="240" w:lineRule="auto"/>
        <w:contextualSpacing/>
      </w:pPr>
      <w:r>
        <w:t xml:space="preserve">    advdeg_hd_2019 = </w:t>
      </w:r>
      <w:proofErr w:type="spellStart"/>
      <w:proofErr w:type="gramStart"/>
      <w:r>
        <w:t>ifelse</w:t>
      </w:r>
      <w:proofErr w:type="spellEnd"/>
      <w:r>
        <w:t>(</w:t>
      </w:r>
      <w:proofErr w:type="gramEnd"/>
      <w:r>
        <w:t xml:space="preserve">ER76924 %in% c(3, 4, 5, 6), 1, 0), advdeg_wf_2019 = </w:t>
      </w:r>
      <w:proofErr w:type="spellStart"/>
      <w:r>
        <w:t>ifelse</w:t>
      </w:r>
      <w:proofErr w:type="spellEnd"/>
      <w:r>
        <w:t>(ER76779 %in% c(3, 4, 5, 6), 1, 0),</w:t>
      </w:r>
    </w:p>
    <w:p w14:paraId="0B2A1BB2" w14:textId="77777777" w:rsidR="00EC361A" w:rsidRDefault="00EC361A" w:rsidP="00EC361A">
      <w:pPr>
        <w:spacing w:after="0" w:line="240" w:lineRule="auto"/>
        <w:contextualSpacing/>
      </w:pPr>
      <w:r>
        <w:t xml:space="preserve">    # Total annual work hours- recorded </w:t>
      </w:r>
      <w:proofErr w:type="gramStart"/>
      <w:r>
        <w:t>in a given year</w:t>
      </w:r>
      <w:proofErr w:type="gramEnd"/>
      <w:r>
        <w:t xml:space="preserve"> about prior year, </w:t>
      </w:r>
    </w:p>
    <w:p w14:paraId="69752925" w14:textId="77777777" w:rsidR="00EC361A" w:rsidRDefault="00EC361A" w:rsidP="00EC361A">
      <w:pPr>
        <w:spacing w:after="0" w:line="240" w:lineRule="auto"/>
        <w:contextualSpacing/>
      </w:pPr>
      <w:r>
        <w:t xml:space="preserve">    # </w:t>
      </w:r>
      <w:proofErr w:type="gramStart"/>
      <w:r>
        <w:t>so</w:t>
      </w:r>
      <w:proofErr w:type="gramEnd"/>
      <w:r>
        <w:t xml:space="preserve"> 1981 values reflect hours worked in 1980, 2017 values reflect</w:t>
      </w:r>
    </w:p>
    <w:p w14:paraId="4EB85418" w14:textId="77777777" w:rsidR="00EC361A" w:rsidRDefault="00EC361A" w:rsidP="00EC361A">
      <w:pPr>
        <w:spacing w:after="0" w:line="240" w:lineRule="auto"/>
        <w:contextualSpacing/>
      </w:pPr>
      <w:commentRangeStart w:id="56"/>
      <w:commentRangeStart w:id="57"/>
      <w:r>
        <w:t xml:space="preserve">    # </w:t>
      </w:r>
      <w:proofErr w:type="gramStart"/>
      <w:r>
        <w:t>hours</w:t>
      </w:r>
      <w:proofErr w:type="gramEnd"/>
      <w:r>
        <w:t xml:space="preserve"> worked in 2016. 0 = did not work for money. Missing values assigned by PSID</w:t>
      </w:r>
      <w:commentRangeEnd w:id="56"/>
      <w:r w:rsidR="00814E6D">
        <w:rPr>
          <w:rStyle w:val="CommentReference"/>
        </w:rPr>
        <w:commentReference w:id="56"/>
      </w:r>
      <w:commentRangeEnd w:id="57"/>
      <w:r w:rsidR="003C3DFB">
        <w:rPr>
          <w:rStyle w:val="CommentReference"/>
        </w:rPr>
        <w:commentReference w:id="57"/>
      </w:r>
    </w:p>
    <w:p w14:paraId="107F0CE4" w14:textId="77777777" w:rsidR="00EC361A" w:rsidRDefault="00EC361A" w:rsidP="00EC361A">
      <w:pPr>
        <w:spacing w:after="0" w:line="240" w:lineRule="auto"/>
        <w:contextualSpacing/>
      </w:pPr>
      <w:r>
        <w:t xml:space="preserve">    ann.wrk.hrs_hd_1980 = V6934, ann.wrk.hrs_hd_1981 = V7530,</w:t>
      </w:r>
    </w:p>
    <w:p w14:paraId="751E3714" w14:textId="77777777" w:rsidR="00EC361A" w:rsidRDefault="00EC361A" w:rsidP="00EC361A">
      <w:pPr>
        <w:spacing w:after="0" w:line="240" w:lineRule="auto"/>
        <w:contextualSpacing/>
      </w:pPr>
      <w:r>
        <w:t xml:space="preserve">    ann.wrk.hrs_wf_1980 = V6946, ann.wrk.hrs_wf_1981 = V7540,</w:t>
      </w:r>
    </w:p>
    <w:p w14:paraId="2333F992" w14:textId="77777777" w:rsidR="00EC361A" w:rsidRDefault="00EC361A" w:rsidP="00EC361A">
      <w:pPr>
        <w:spacing w:after="0" w:line="240" w:lineRule="auto"/>
        <w:contextualSpacing/>
      </w:pPr>
      <w:r>
        <w:t xml:space="preserve">    ann.wrk.hrs_hd_1990 = V17744, ann.wrk.hrs_wf_1990 = V17774, </w:t>
      </w:r>
    </w:p>
    <w:p w14:paraId="1BFA20E5" w14:textId="77777777" w:rsidR="00EC361A" w:rsidRDefault="00EC361A" w:rsidP="00EC361A">
      <w:pPr>
        <w:spacing w:after="0" w:line="240" w:lineRule="auto"/>
        <w:contextualSpacing/>
      </w:pPr>
      <w:r>
        <w:t xml:space="preserve">    ann.wrk.hrs_hd_1991 = V19044, ann.wrk.hrs_wf_1991 = V19074, </w:t>
      </w:r>
    </w:p>
    <w:p w14:paraId="65CCB646" w14:textId="77777777" w:rsidR="00EC361A" w:rsidRDefault="00EC361A" w:rsidP="00EC361A">
      <w:pPr>
        <w:spacing w:after="0" w:line="240" w:lineRule="auto"/>
        <w:contextualSpacing/>
      </w:pPr>
      <w:r>
        <w:t xml:space="preserve">    ann.wrk.hrs_hd_1999 = ER16471, ann.wrk.hrs_wf_1999 = ER16482, </w:t>
      </w:r>
    </w:p>
    <w:p w14:paraId="79798766" w14:textId="77777777" w:rsidR="00EC361A" w:rsidRDefault="00EC361A" w:rsidP="00EC361A">
      <w:pPr>
        <w:spacing w:after="0" w:line="240" w:lineRule="auto"/>
        <w:contextualSpacing/>
      </w:pPr>
      <w:r>
        <w:t xml:space="preserve">    ann.wrk.hrs_hd_2001 = ER20399, ann.wrk.hrs_wf_2001 = ER20410, </w:t>
      </w:r>
    </w:p>
    <w:p w14:paraId="464C4A71" w14:textId="77777777" w:rsidR="00EC361A" w:rsidRDefault="00EC361A" w:rsidP="00EC361A">
      <w:pPr>
        <w:spacing w:after="0" w:line="240" w:lineRule="auto"/>
        <w:contextualSpacing/>
      </w:pPr>
      <w:r>
        <w:t xml:space="preserve">    ann.wrk.hrs_hd_2009 = ER46767, ann.wrk.hrs_wf_2009 = ER46788, </w:t>
      </w:r>
    </w:p>
    <w:p w14:paraId="77D0AA96" w14:textId="77777777" w:rsidR="00EC361A" w:rsidRDefault="00EC361A" w:rsidP="00EC361A">
      <w:pPr>
        <w:spacing w:after="0" w:line="240" w:lineRule="auto"/>
        <w:contextualSpacing/>
      </w:pPr>
      <w:r>
        <w:lastRenderedPageBreak/>
        <w:t xml:space="preserve">    ann.wrk.hrs_hd_2011 = ER52175, ann.wrk.hrs_wf_2011 = ER52196, </w:t>
      </w:r>
    </w:p>
    <w:p w14:paraId="1B2D3F05" w14:textId="77777777" w:rsidR="00EC361A" w:rsidRDefault="00EC361A" w:rsidP="00EC361A">
      <w:pPr>
        <w:spacing w:after="0" w:line="240" w:lineRule="auto"/>
        <w:contextualSpacing/>
      </w:pPr>
      <w:r>
        <w:t xml:space="preserve">    ann.wrk.hrs_hd_2015 = ER65156, ann.wrk.hrs_hd_2017 = ER71233, ann.wrk.hrs_hd_2019 = ER77255,</w:t>
      </w:r>
    </w:p>
    <w:p w14:paraId="31D7667A" w14:textId="77777777" w:rsidR="00EC361A" w:rsidRDefault="00EC361A" w:rsidP="00EC361A">
      <w:pPr>
        <w:spacing w:after="0" w:line="240" w:lineRule="auto"/>
        <w:contextualSpacing/>
      </w:pPr>
      <w:r>
        <w:t xml:space="preserve">    ann.wrk.hrs_wf_2015 = ER65177, ann.wrk.hrs_wf_2017 = ER71254, ann.wrk.hrs_wf_2019 = ER77276,</w:t>
      </w:r>
    </w:p>
    <w:p w14:paraId="2F8330FC" w14:textId="77777777" w:rsidR="00EC361A" w:rsidRDefault="00EC361A" w:rsidP="00EC361A">
      <w:pPr>
        <w:spacing w:after="0" w:line="240" w:lineRule="auto"/>
        <w:contextualSpacing/>
      </w:pPr>
      <w:r>
        <w:t xml:space="preserve">    </w:t>
      </w:r>
      <w:commentRangeStart w:id="58"/>
      <w:commentRangeStart w:id="59"/>
      <w:r>
        <w:t># Total weeks worked: recorded in year about prior year</w:t>
      </w:r>
      <w:commentRangeEnd w:id="58"/>
      <w:r w:rsidR="00601BD2">
        <w:rPr>
          <w:rStyle w:val="CommentReference"/>
        </w:rPr>
        <w:commentReference w:id="58"/>
      </w:r>
      <w:commentRangeEnd w:id="59"/>
      <w:r w:rsidR="003C3DFB">
        <w:rPr>
          <w:rStyle w:val="CommentReference"/>
        </w:rPr>
        <w:commentReference w:id="59"/>
      </w:r>
    </w:p>
    <w:p w14:paraId="56FB0525" w14:textId="77777777" w:rsidR="00EC361A" w:rsidRDefault="00EC361A" w:rsidP="00EC361A">
      <w:pPr>
        <w:spacing w:after="0" w:line="240" w:lineRule="auto"/>
        <w:contextualSpacing/>
      </w:pPr>
      <w:r>
        <w:t xml:space="preserve">    # </w:t>
      </w:r>
      <w:proofErr w:type="gramStart"/>
      <w:r>
        <w:t>so</w:t>
      </w:r>
      <w:proofErr w:type="gramEnd"/>
      <w:r>
        <w:t xml:space="preserve"> 1981 values reflect weeks worked in 1980, 2017 values reflect</w:t>
      </w:r>
    </w:p>
    <w:p w14:paraId="77012EDC" w14:textId="77777777" w:rsidR="00EC361A" w:rsidRDefault="00EC361A" w:rsidP="00EC361A">
      <w:pPr>
        <w:spacing w:after="0" w:line="240" w:lineRule="auto"/>
        <w:contextualSpacing/>
      </w:pPr>
      <w:r>
        <w:t xml:space="preserve">    # </w:t>
      </w:r>
      <w:proofErr w:type="gramStart"/>
      <w:r>
        <w:t>weeks</w:t>
      </w:r>
      <w:proofErr w:type="gramEnd"/>
      <w:r>
        <w:t xml:space="preserve"> worked in 2016. 0 reflects </w:t>
      </w:r>
      <w:proofErr w:type="spellStart"/>
      <w:r>
        <w:t>inapp</w:t>
      </w:r>
      <w:proofErr w:type="spellEnd"/>
      <w:r>
        <w:t xml:space="preserve"> in early years (data not collected </w:t>
      </w:r>
      <w:proofErr w:type="spellStart"/>
      <w:r>
        <w:t>bc</w:t>
      </w:r>
      <w:proofErr w:type="spellEnd"/>
      <w:r>
        <w:t xml:space="preserve"> of respondent's employment status)</w:t>
      </w:r>
    </w:p>
    <w:p w14:paraId="036FA6A3" w14:textId="77777777" w:rsidR="00EC361A" w:rsidRDefault="00EC361A" w:rsidP="00EC361A">
      <w:pPr>
        <w:spacing w:after="0" w:line="240" w:lineRule="auto"/>
        <w:contextualSpacing/>
      </w:pPr>
      <w:r>
        <w:t xml:space="preserve">    # </w:t>
      </w:r>
      <w:proofErr w:type="gramStart"/>
      <w:r>
        <w:t>and</w:t>
      </w:r>
      <w:proofErr w:type="gramEnd"/>
      <w:r>
        <w:t xml:space="preserve"> no weeks worked during the later years. For the later year values 0 reflects no weeks worked for head, no </w:t>
      </w:r>
    </w:p>
    <w:p w14:paraId="6D58604D" w14:textId="77777777" w:rsidR="00EC361A" w:rsidRDefault="00EC361A" w:rsidP="00EC361A">
      <w:pPr>
        <w:spacing w:after="0" w:line="240" w:lineRule="auto"/>
        <w:contextualSpacing/>
      </w:pPr>
      <w:r>
        <w:t xml:space="preserve">    # </w:t>
      </w:r>
      <w:proofErr w:type="gramStart"/>
      <w:r>
        <w:t>weeks</w:t>
      </w:r>
      <w:proofErr w:type="gramEnd"/>
      <w:r>
        <w:t xml:space="preserve"> worked or no spouse for spouse. </w:t>
      </w:r>
      <w:commentRangeStart w:id="60"/>
      <w:commentRangeStart w:id="61"/>
      <w:commentRangeStart w:id="62"/>
      <w:commentRangeStart w:id="63"/>
      <w:proofErr w:type="spellStart"/>
      <w:r>
        <w:t>Missinig</w:t>
      </w:r>
      <w:commentRangeEnd w:id="60"/>
      <w:proofErr w:type="spellEnd"/>
      <w:r w:rsidR="008E4471">
        <w:rPr>
          <w:rStyle w:val="CommentReference"/>
        </w:rPr>
        <w:commentReference w:id="60"/>
      </w:r>
      <w:commentRangeEnd w:id="61"/>
      <w:r w:rsidR="003C3DFB">
        <w:rPr>
          <w:rStyle w:val="CommentReference"/>
        </w:rPr>
        <w:commentReference w:id="61"/>
      </w:r>
      <w:r>
        <w:t xml:space="preserve"> data assigned by PSID</w:t>
      </w:r>
      <w:commentRangeEnd w:id="62"/>
      <w:r w:rsidR="00601BD2">
        <w:rPr>
          <w:rStyle w:val="CommentReference"/>
        </w:rPr>
        <w:commentReference w:id="62"/>
      </w:r>
      <w:commentRangeEnd w:id="63"/>
      <w:r w:rsidR="003C3DFB">
        <w:rPr>
          <w:rStyle w:val="CommentReference"/>
        </w:rPr>
        <w:commentReference w:id="63"/>
      </w:r>
    </w:p>
    <w:p w14:paraId="727366CD" w14:textId="77777777" w:rsidR="00EC361A" w:rsidRDefault="00EC361A" w:rsidP="00EC361A">
      <w:pPr>
        <w:spacing w:after="0" w:line="240" w:lineRule="auto"/>
        <w:contextualSpacing/>
      </w:pPr>
      <w:r>
        <w:t xml:space="preserve">    wks.wrk_hd_1980 = </w:t>
      </w:r>
      <w:proofErr w:type="spellStart"/>
      <w:r>
        <w:t>na_</w:t>
      </w:r>
      <w:proofErr w:type="gramStart"/>
      <w:r>
        <w:t>if</w:t>
      </w:r>
      <w:proofErr w:type="spellEnd"/>
      <w:r>
        <w:t>(</w:t>
      </w:r>
      <w:proofErr w:type="gramEnd"/>
      <w:r>
        <w:t xml:space="preserve">V7118, 99), wks.wrk_wf_1980 = </w:t>
      </w:r>
      <w:proofErr w:type="spellStart"/>
      <w:r>
        <w:t>na_if</w:t>
      </w:r>
      <w:proofErr w:type="spellEnd"/>
      <w:r>
        <w:t>(V7213, 99),</w:t>
      </w:r>
    </w:p>
    <w:p w14:paraId="503BB7FD" w14:textId="77777777" w:rsidR="00EC361A" w:rsidRDefault="00EC361A" w:rsidP="00EC361A">
      <w:pPr>
        <w:spacing w:after="0" w:line="240" w:lineRule="auto"/>
        <w:contextualSpacing/>
      </w:pPr>
      <w:r>
        <w:t xml:space="preserve">    wks.wrk_hd_1981 = </w:t>
      </w:r>
      <w:proofErr w:type="spellStart"/>
      <w:r>
        <w:t>na_</w:t>
      </w:r>
      <w:proofErr w:type="gramStart"/>
      <w:r>
        <w:t>if</w:t>
      </w:r>
      <w:proofErr w:type="spellEnd"/>
      <w:r>
        <w:t>(</w:t>
      </w:r>
      <w:proofErr w:type="gramEnd"/>
      <w:r>
        <w:t xml:space="preserve">V7741, 99), wks.wrk_wf_1981 = </w:t>
      </w:r>
      <w:proofErr w:type="spellStart"/>
      <w:r>
        <w:t>na_if</w:t>
      </w:r>
      <w:proofErr w:type="spellEnd"/>
      <w:r>
        <w:t>(V7904, 99),</w:t>
      </w:r>
    </w:p>
    <w:p w14:paraId="1E0E45F2" w14:textId="77777777" w:rsidR="00EC361A" w:rsidRDefault="00EC361A" w:rsidP="00EC361A">
      <w:pPr>
        <w:spacing w:after="0" w:line="240" w:lineRule="auto"/>
        <w:contextualSpacing/>
      </w:pPr>
      <w:r>
        <w:t xml:space="preserve">    wks.wrk_hd_1990 = </w:t>
      </w:r>
      <w:proofErr w:type="spellStart"/>
      <w:r>
        <w:t>na_</w:t>
      </w:r>
      <w:proofErr w:type="gramStart"/>
      <w:r>
        <w:t>if</w:t>
      </w:r>
      <w:proofErr w:type="spellEnd"/>
      <w:r>
        <w:t>(</w:t>
      </w:r>
      <w:proofErr w:type="gramEnd"/>
      <w:r>
        <w:t xml:space="preserve">V18196, 99), wks.wrk_wf_1990 = </w:t>
      </w:r>
      <w:proofErr w:type="spellStart"/>
      <w:r>
        <w:t>na_if</w:t>
      </w:r>
      <w:proofErr w:type="spellEnd"/>
      <w:r>
        <w:t xml:space="preserve">(V18498, 99), </w:t>
      </w:r>
    </w:p>
    <w:p w14:paraId="249E1102" w14:textId="77777777" w:rsidR="00EC361A" w:rsidRDefault="00EC361A" w:rsidP="00EC361A">
      <w:pPr>
        <w:spacing w:after="0" w:line="240" w:lineRule="auto"/>
        <w:contextualSpacing/>
      </w:pPr>
      <w:r>
        <w:t xml:space="preserve">    wks.wrk_hd_1991 = </w:t>
      </w:r>
      <w:proofErr w:type="spellStart"/>
      <w:r>
        <w:t>na_</w:t>
      </w:r>
      <w:proofErr w:type="gramStart"/>
      <w:r>
        <w:t>if</w:t>
      </w:r>
      <w:proofErr w:type="spellEnd"/>
      <w:r>
        <w:t>(</w:t>
      </w:r>
      <w:proofErr w:type="gramEnd"/>
      <w:r>
        <w:t xml:space="preserve">V19496, 99), wks.wrk_wf_1991 = </w:t>
      </w:r>
      <w:proofErr w:type="spellStart"/>
      <w:r>
        <w:t>na_if</w:t>
      </w:r>
      <w:proofErr w:type="spellEnd"/>
      <w:r>
        <w:t xml:space="preserve">(V19798, 99), </w:t>
      </w:r>
    </w:p>
    <w:p w14:paraId="5EFF4720" w14:textId="77777777" w:rsidR="00EC361A" w:rsidRDefault="00EC361A" w:rsidP="00EC361A">
      <w:pPr>
        <w:spacing w:after="0" w:line="240" w:lineRule="auto"/>
        <w:contextualSpacing/>
      </w:pPr>
      <w:r>
        <w:t xml:space="preserve">    wks.wrk_hd_1999 = </w:t>
      </w:r>
      <w:proofErr w:type="spellStart"/>
      <w:r>
        <w:t>na_</w:t>
      </w:r>
      <w:proofErr w:type="gramStart"/>
      <w:r>
        <w:t>codes</w:t>
      </w:r>
      <w:proofErr w:type="spellEnd"/>
      <w:r>
        <w:t>(</w:t>
      </w:r>
      <w:proofErr w:type="gramEnd"/>
      <w:r>
        <w:t>ER13362, c(</w:t>
      </w:r>
      <w:commentRangeStart w:id="64"/>
      <w:commentRangeStart w:id="65"/>
      <w:r>
        <w:t>97</w:t>
      </w:r>
      <w:commentRangeEnd w:id="64"/>
      <w:r w:rsidR="00601BD2">
        <w:rPr>
          <w:rStyle w:val="CommentReference"/>
        </w:rPr>
        <w:commentReference w:id="64"/>
      </w:r>
      <w:commentRangeEnd w:id="65"/>
      <w:r w:rsidR="003C3DFB">
        <w:rPr>
          <w:rStyle w:val="CommentReference"/>
        </w:rPr>
        <w:commentReference w:id="65"/>
      </w:r>
      <w:r>
        <w:t xml:space="preserve">, 98, 99)), wks.wrk_wf_1999 = </w:t>
      </w:r>
      <w:proofErr w:type="spellStart"/>
      <w:r>
        <w:t>na_codes</w:t>
      </w:r>
      <w:proofErr w:type="spellEnd"/>
      <w:r>
        <w:t xml:space="preserve">(ER13874, c(97, 98, 99)), </w:t>
      </w:r>
    </w:p>
    <w:p w14:paraId="025888D2" w14:textId="77777777" w:rsidR="00EC361A" w:rsidRDefault="00EC361A" w:rsidP="00EC361A">
      <w:pPr>
        <w:spacing w:after="0" w:line="240" w:lineRule="auto"/>
        <w:contextualSpacing/>
      </w:pPr>
      <w:r>
        <w:t xml:space="preserve">    wks.wrk_hd_2001 = </w:t>
      </w:r>
      <w:proofErr w:type="spellStart"/>
      <w:r>
        <w:t>na_</w:t>
      </w:r>
      <w:proofErr w:type="gramStart"/>
      <w:r>
        <w:t>codes</w:t>
      </w:r>
      <w:proofErr w:type="spellEnd"/>
      <w:r>
        <w:t>(</w:t>
      </w:r>
      <w:proofErr w:type="gramEnd"/>
      <w:r>
        <w:t xml:space="preserve">ER17391, c(97, 98, 99)), wks.wrk_wf_2001 = </w:t>
      </w:r>
      <w:proofErr w:type="spellStart"/>
      <w:r>
        <w:t>na_codes</w:t>
      </w:r>
      <w:proofErr w:type="spellEnd"/>
      <w:r>
        <w:t xml:space="preserve">(ER17961, c(97, 98, 99)), </w:t>
      </w:r>
    </w:p>
    <w:p w14:paraId="19858CE0" w14:textId="77777777" w:rsidR="00EC361A" w:rsidRDefault="00EC361A" w:rsidP="00EC361A">
      <w:pPr>
        <w:spacing w:after="0" w:line="240" w:lineRule="auto"/>
        <w:contextualSpacing/>
      </w:pPr>
      <w:r>
        <w:t xml:space="preserve">    wks.wrk_hd_2009 = ER46761, wks.wrk_wf_2009 = ER46782, </w:t>
      </w:r>
    </w:p>
    <w:p w14:paraId="337A23C7" w14:textId="77777777" w:rsidR="00EC361A" w:rsidRDefault="00EC361A" w:rsidP="00EC361A">
      <w:pPr>
        <w:spacing w:after="0" w:line="240" w:lineRule="auto"/>
        <w:contextualSpacing/>
      </w:pPr>
      <w:r>
        <w:t xml:space="preserve">    wks.wrk_hd_2011 = ER52169, wks.wrk_wf_2011 = ER52190, </w:t>
      </w:r>
    </w:p>
    <w:p w14:paraId="6FBB4ED3" w14:textId="77777777" w:rsidR="00EC361A" w:rsidRDefault="00EC361A" w:rsidP="00EC361A">
      <w:pPr>
        <w:spacing w:after="0" w:line="240" w:lineRule="auto"/>
        <w:contextualSpacing/>
      </w:pPr>
      <w:r>
        <w:t xml:space="preserve">    wks.wrk_hd_2015 = ER65150, wks.wrk_wf_2015 = ER65171, </w:t>
      </w:r>
    </w:p>
    <w:p w14:paraId="7FCBE411" w14:textId="77777777" w:rsidR="00EC361A" w:rsidRDefault="00EC361A" w:rsidP="00EC361A">
      <w:pPr>
        <w:spacing w:after="0" w:line="240" w:lineRule="auto"/>
        <w:contextualSpacing/>
      </w:pPr>
      <w:r>
        <w:t xml:space="preserve">    wks.wrk_hd_2017 = ER71227, wks.wrk_wf_2017 = ER71248,</w:t>
      </w:r>
    </w:p>
    <w:p w14:paraId="4BF96446" w14:textId="77777777" w:rsidR="00EC361A" w:rsidRDefault="00EC361A" w:rsidP="00EC361A">
      <w:pPr>
        <w:spacing w:after="0" w:line="240" w:lineRule="auto"/>
        <w:contextualSpacing/>
      </w:pPr>
      <w:r>
        <w:t xml:space="preserve">    wks.wrk_hd_2019 = ER77249, wks.wrk_wf_2019 = ER77270,</w:t>
      </w:r>
    </w:p>
    <w:p w14:paraId="3988B443" w14:textId="77777777" w:rsidR="00EC361A" w:rsidRDefault="00EC361A" w:rsidP="00EC361A">
      <w:pPr>
        <w:spacing w:after="0" w:line="240" w:lineRule="auto"/>
        <w:contextualSpacing/>
      </w:pPr>
      <w:r>
        <w:t xml:space="preserve">    # Housework</w:t>
      </w:r>
    </w:p>
    <w:p w14:paraId="4C783838" w14:textId="77777777" w:rsidR="00EC361A" w:rsidRDefault="00EC361A" w:rsidP="00EC361A">
      <w:pPr>
        <w:spacing w:after="0" w:line="240" w:lineRule="auto"/>
        <w:contextualSpacing/>
      </w:pPr>
      <w:r>
        <w:t xml:space="preserve">    # In early years, housework is top coded at 98: in later years, we manually </w:t>
      </w:r>
      <w:proofErr w:type="spellStart"/>
      <w:r>
        <w:t>topcode</w:t>
      </w:r>
      <w:proofErr w:type="spellEnd"/>
      <w:r>
        <w:t xml:space="preserve"> values &gt;98 to 98 for consistency</w:t>
      </w:r>
    </w:p>
    <w:p w14:paraId="3B1199EE" w14:textId="77777777" w:rsidR="00EC361A" w:rsidRDefault="00EC361A" w:rsidP="00EC361A">
      <w:pPr>
        <w:spacing w:after="0" w:line="240" w:lineRule="auto"/>
        <w:contextualSpacing/>
      </w:pPr>
      <w:r>
        <w:t xml:space="preserve">    housework_hd_1980 = </w:t>
      </w:r>
      <w:proofErr w:type="spellStart"/>
      <w:r>
        <w:t>na_</w:t>
      </w:r>
      <w:proofErr w:type="gramStart"/>
      <w:r>
        <w:t>if</w:t>
      </w:r>
      <w:proofErr w:type="spellEnd"/>
      <w:r>
        <w:t>(</w:t>
      </w:r>
      <w:proofErr w:type="gramEnd"/>
      <w:r>
        <w:t xml:space="preserve">V7266, 99), housework_wf_1980 = </w:t>
      </w:r>
      <w:proofErr w:type="spellStart"/>
      <w:r>
        <w:t>na_if</w:t>
      </w:r>
      <w:proofErr w:type="spellEnd"/>
      <w:r>
        <w:t>(V7265, 99),</w:t>
      </w:r>
    </w:p>
    <w:p w14:paraId="2D4B1448" w14:textId="77777777" w:rsidR="00EC361A" w:rsidRDefault="00EC361A" w:rsidP="00EC361A">
      <w:pPr>
        <w:spacing w:after="0" w:line="240" w:lineRule="auto"/>
        <w:contextualSpacing/>
      </w:pPr>
      <w:r>
        <w:t xml:space="preserve">    housework_hd_1981 = </w:t>
      </w:r>
      <w:proofErr w:type="spellStart"/>
      <w:r>
        <w:t>na_</w:t>
      </w:r>
      <w:proofErr w:type="gramStart"/>
      <w:r>
        <w:t>if</w:t>
      </w:r>
      <w:proofErr w:type="spellEnd"/>
      <w:r>
        <w:t>(</w:t>
      </w:r>
      <w:proofErr w:type="gramEnd"/>
      <w:r>
        <w:t xml:space="preserve">V7957, 99), housework_wf_1981 = </w:t>
      </w:r>
      <w:proofErr w:type="spellStart"/>
      <w:r>
        <w:t>na_if</w:t>
      </w:r>
      <w:proofErr w:type="spellEnd"/>
      <w:r>
        <w:t>(V7956, 99),</w:t>
      </w:r>
    </w:p>
    <w:p w14:paraId="3455D94F" w14:textId="77777777" w:rsidR="00EC361A" w:rsidRDefault="00EC361A" w:rsidP="00EC361A">
      <w:pPr>
        <w:spacing w:after="0" w:line="240" w:lineRule="auto"/>
        <w:contextualSpacing/>
      </w:pPr>
      <w:r>
        <w:t xml:space="preserve">    housework_hd_1990 = </w:t>
      </w:r>
      <w:proofErr w:type="spellStart"/>
      <w:r>
        <w:t>na_</w:t>
      </w:r>
      <w:proofErr w:type="gramStart"/>
      <w:r>
        <w:t>if</w:t>
      </w:r>
      <w:proofErr w:type="spellEnd"/>
      <w:r>
        <w:t>(</w:t>
      </w:r>
      <w:proofErr w:type="gramEnd"/>
      <w:r>
        <w:t xml:space="preserve">V18698, 99), housework_wf_1990 = </w:t>
      </w:r>
      <w:proofErr w:type="spellStart"/>
      <w:r>
        <w:t>na_if</w:t>
      </w:r>
      <w:proofErr w:type="spellEnd"/>
      <w:r>
        <w:t xml:space="preserve">(V18697, 99), # Note: </w:t>
      </w:r>
      <w:proofErr w:type="spellStart"/>
      <w:r>
        <w:t>topcode</w:t>
      </w:r>
      <w:proofErr w:type="spellEnd"/>
      <w:r>
        <w:t xml:space="preserve"> in 90-91 is 84</w:t>
      </w:r>
    </w:p>
    <w:p w14:paraId="5C7E8CA8" w14:textId="77777777" w:rsidR="00EC361A" w:rsidRDefault="00EC361A" w:rsidP="00EC361A">
      <w:pPr>
        <w:spacing w:after="0" w:line="240" w:lineRule="auto"/>
        <w:contextualSpacing/>
      </w:pPr>
      <w:r>
        <w:t xml:space="preserve">    housework_hd_1991 = </w:t>
      </w:r>
      <w:proofErr w:type="spellStart"/>
      <w:r>
        <w:t>na_</w:t>
      </w:r>
      <w:proofErr w:type="gramStart"/>
      <w:r>
        <w:t>if</w:t>
      </w:r>
      <w:proofErr w:type="spellEnd"/>
      <w:r>
        <w:t>(</w:t>
      </w:r>
      <w:proofErr w:type="gramEnd"/>
      <w:r>
        <w:t xml:space="preserve">V19998, 99), housework_wf_1991 = </w:t>
      </w:r>
      <w:proofErr w:type="spellStart"/>
      <w:r>
        <w:t>na_if</w:t>
      </w:r>
      <w:proofErr w:type="spellEnd"/>
      <w:r>
        <w:t xml:space="preserve">(V19997, 99), </w:t>
      </w:r>
    </w:p>
    <w:p w14:paraId="7DE6E484" w14:textId="77777777" w:rsidR="00EC361A" w:rsidRDefault="00EC361A" w:rsidP="00EC361A">
      <w:pPr>
        <w:spacing w:after="0" w:line="240" w:lineRule="auto"/>
        <w:contextualSpacing/>
      </w:pPr>
      <w:r>
        <w:t xml:space="preserve">    housework_hd_1999 = </w:t>
      </w:r>
      <w:proofErr w:type="spellStart"/>
      <w:r>
        <w:t>na_</w:t>
      </w:r>
      <w:proofErr w:type="gramStart"/>
      <w:r>
        <w:t>codes</w:t>
      </w:r>
      <w:proofErr w:type="spellEnd"/>
      <w:r>
        <w:t>(</w:t>
      </w:r>
      <w:proofErr w:type="gramEnd"/>
      <w:r>
        <w:t xml:space="preserve">ER14230, c(0.5, 998, 999)), housework_hd_1999 = </w:t>
      </w:r>
      <w:proofErr w:type="spellStart"/>
      <w:r>
        <w:t>case_when</w:t>
      </w:r>
      <w:proofErr w:type="spellEnd"/>
      <w:r>
        <w:t xml:space="preserve">(housework_hd_1999 &gt;= 98 ~ 98, </w:t>
      </w:r>
      <w:commentRangeStart w:id="66"/>
      <w:commentRangeStart w:id="67"/>
      <w:r>
        <w:t>TRUE</w:t>
      </w:r>
      <w:commentRangeEnd w:id="66"/>
      <w:r w:rsidR="00DA2B59">
        <w:rPr>
          <w:rStyle w:val="CommentReference"/>
        </w:rPr>
        <w:commentReference w:id="66"/>
      </w:r>
      <w:commentRangeEnd w:id="67"/>
      <w:r w:rsidR="003C3DFB">
        <w:rPr>
          <w:rStyle w:val="CommentReference"/>
        </w:rPr>
        <w:commentReference w:id="67"/>
      </w:r>
      <w:r>
        <w:t xml:space="preserve"> ~ housework_hd_1999), </w:t>
      </w:r>
    </w:p>
    <w:p w14:paraId="1DD993D7" w14:textId="77777777" w:rsidR="00EC361A" w:rsidRDefault="00EC361A" w:rsidP="00EC361A">
      <w:pPr>
        <w:spacing w:after="0" w:line="240" w:lineRule="auto"/>
        <w:contextualSpacing/>
      </w:pPr>
      <w:r>
        <w:t xml:space="preserve">    housework_wf_1999 = </w:t>
      </w:r>
      <w:proofErr w:type="spellStart"/>
      <w:r>
        <w:t>na_</w:t>
      </w:r>
      <w:proofErr w:type="gramStart"/>
      <w:r>
        <w:t>codes</w:t>
      </w:r>
      <w:proofErr w:type="spellEnd"/>
      <w:r>
        <w:t>(</w:t>
      </w:r>
      <w:proofErr w:type="gramEnd"/>
      <w:r>
        <w:t xml:space="preserve">ER14229, c(998, 999)), housework_wf_1999 = </w:t>
      </w:r>
      <w:proofErr w:type="spellStart"/>
      <w:r>
        <w:t>case_when</w:t>
      </w:r>
      <w:proofErr w:type="spellEnd"/>
      <w:r>
        <w:t xml:space="preserve">(housework_wf_1999 &gt;= 98 ~ 98, TRUE ~ housework_wf_1999), </w:t>
      </w:r>
    </w:p>
    <w:p w14:paraId="3F096A8F" w14:textId="77777777" w:rsidR="00EC361A" w:rsidRDefault="00EC361A" w:rsidP="00EC361A">
      <w:pPr>
        <w:spacing w:after="0" w:line="240" w:lineRule="auto"/>
        <w:contextualSpacing/>
      </w:pPr>
      <w:r>
        <w:t xml:space="preserve">    housework_hd_2001 = </w:t>
      </w:r>
      <w:proofErr w:type="spellStart"/>
      <w:r>
        <w:t>na_</w:t>
      </w:r>
      <w:proofErr w:type="gramStart"/>
      <w:r>
        <w:t>codes</w:t>
      </w:r>
      <w:proofErr w:type="spellEnd"/>
      <w:r>
        <w:t>(</w:t>
      </w:r>
      <w:commentRangeStart w:id="68"/>
      <w:commentRangeStart w:id="69"/>
      <w:proofErr w:type="gramEnd"/>
      <w:r>
        <w:t>ER18359, c(998, 999)</w:t>
      </w:r>
      <w:commentRangeEnd w:id="68"/>
      <w:r w:rsidR="009231EA">
        <w:rPr>
          <w:rStyle w:val="CommentReference"/>
        </w:rPr>
        <w:commentReference w:id="68"/>
      </w:r>
      <w:commentRangeEnd w:id="69"/>
      <w:r w:rsidR="003C3DFB">
        <w:rPr>
          <w:rStyle w:val="CommentReference"/>
        </w:rPr>
        <w:commentReference w:id="69"/>
      </w:r>
      <w:r>
        <w:t xml:space="preserve">), housework_hd_2001 = </w:t>
      </w:r>
      <w:proofErr w:type="spellStart"/>
      <w:r>
        <w:t>case_when</w:t>
      </w:r>
      <w:proofErr w:type="spellEnd"/>
      <w:r>
        <w:t xml:space="preserve">(housework_hd_2001 &gt;= 98 ~ 98, TRUE ~ housework_hd_2001), </w:t>
      </w:r>
    </w:p>
    <w:p w14:paraId="6749C66A" w14:textId="77777777" w:rsidR="00EC361A" w:rsidRDefault="00EC361A" w:rsidP="00EC361A">
      <w:pPr>
        <w:spacing w:after="0" w:line="240" w:lineRule="auto"/>
        <w:contextualSpacing/>
      </w:pPr>
      <w:r>
        <w:t xml:space="preserve">    housework_wf_2001 = </w:t>
      </w:r>
      <w:proofErr w:type="spellStart"/>
      <w:r>
        <w:t>na_</w:t>
      </w:r>
      <w:proofErr w:type="gramStart"/>
      <w:r>
        <w:t>codes</w:t>
      </w:r>
      <w:proofErr w:type="spellEnd"/>
      <w:r>
        <w:t>(</w:t>
      </w:r>
      <w:proofErr w:type="gramEnd"/>
      <w:r>
        <w:t xml:space="preserve">ER18357, c(998, 999)), housework_wf_2001 = </w:t>
      </w:r>
      <w:proofErr w:type="spellStart"/>
      <w:r>
        <w:t>case_when</w:t>
      </w:r>
      <w:proofErr w:type="spellEnd"/>
      <w:r>
        <w:t xml:space="preserve">(housework_wf_2001 &gt;= 98 ~ 98, TRUE ~ housework_wf_2001), </w:t>
      </w:r>
    </w:p>
    <w:p w14:paraId="144DC1E1" w14:textId="77777777" w:rsidR="00EC361A" w:rsidRDefault="00EC361A" w:rsidP="00EC361A">
      <w:pPr>
        <w:spacing w:after="0" w:line="240" w:lineRule="auto"/>
        <w:contextualSpacing/>
      </w:pPr>
      <w:r>
        <w:t xml:space="preserve">    housework_hd_2009 = </w:t>
      </w:r>
      <w:proofErr w:type="spellStart"/>
      <w:r>
        <w:t>na_</w:t>
      </w:r>
      <w:proofErr w:type="gramStart"/>
      <w:r>
        <w:t>codes</w:t>
      </w:r>
      <w:proofErr w:type="spellEnd"/>
      <w:r>
        <w:t>(</w:t>
      </w:r>
      <w:proofErr w:type="gramEnd"/>
      <w:r>
        <w:t xml:space="preserve">ER42646, c(998, 999)), housework_hd_2009 = </w:t>
      </w:r>
      <w:proofErr w:type="spellStart"/>
      <w:r>
        <w:t>case_when</w:t>
      </w:r>
      <w:proofErr w:type="spellEnd"/>
      <w:r>
        <w:t xml:space="preserve">(housework_hd_2009 &gt;= 98 ~ 98, TRUE ~ housework_hd_2009), </w:t>
      </w:r>
    </w:p>
    <w:p w14:paraId="06138166" w14:textId="77777777" w:rsidR="00EC361A" w:rsidRDefault="00EC361A" w:rsidP="00EC361A">
      <w:pPr>
        <w:spacing w:after="0" w:line="240" w:lineRule="auto"/>
        <w:contextualSpacing/>
      </w:pPr>
      <w:r>
        <w:t xml:space="preserve">    housework_wf_2009 = </w:t>
      </w:r>
      <w:proofErr w:type="spellStart"/>
      <w:r>
        <w:t>na_</w:t>
      </w:r>
      <w:proofErr w:type="gramStart"/>
      <w:r>
        <w:t>codes</w:t>
      </w:r>
      <w:proofErr w:type="spellEnd"/>
      <w:r>
        <w:t>(</w:t>
      </w:r>
      <w:proofErr w:type="gramEnd"/>
      <w:r>
        <w:t xml:space="preserve">ER42644, c(998, 999)), housework_wf_2009 = </w:t>
      </w:r>
      <w:proofErr w:type="spellStart"/>
      <w:r>
        <w:t>case_when</w:t>
      </w:r>
      <w:proofErr w:type="spellEnd"/>
      <w:r>
        <w:t xml:space="preserve">(housework_wf_2009 &gt;= 98 ~ 98, TRUE ~ housework_wf_2009), </w:t>
      </w:r>
    </w:p>
    <w:p w14:paraId="3557E36C" w14:textId="77777777" w:rsidR="00EC361A" w:rsidRDefault="00EC361A" w:rsidP="00EC361A">
      <w:pPr>
        <w:spacing w:after="0" w:line="240" w:lineRule="auto"/>
        <w:contextualSpacing/>
      </w:pPr>
      <w:r>
        <w:t xml:space="preserve">    housework_hd_2011 = </w:t>
      </w:r>
      <w:proofErr w:type="spellStart"/>
      <w:r>
        <w:t>na_</w:t>
      </w:r>
      <w:proofErr w:type="gramStart"/>
      <w:r>
        <w:t>codes</w:t>
      </w:r>
      <w:proofErr w:type="spellEnd"/>
      <w:r>
        <w:t>(</w:t>
      </w:r>
      <w:proofErr w:type="gramEnd"/>
      <w:r>
        <w:t xml:space="preserve">ER47964, c(998, 999)), housework_hd_2011 = </w:t>
      </w:r>
      <w:proofErr w:type="spellStart"/>
      <w:r>
        <w:t>case_when</w:t>
      </w:r>
      <w:proofErr w:type="spellEnd"/>
      <w:r>
        <w:t xml:space="preserve">(housework_hd_2011 &gt;= 98 ~ 98, TRUE ~ housework_hd_2011), </w:t>
      </w:r>
    </w:p>
    <w:p w14:paraId="07BC7703" w14:textId="77777777" w:rsidR="00EC361A" w:rsidRDefault="00EC361A" w:rsidP="00EC361A">
      <w:pPr>
        <w:spacing w:after="0" w:line="240" w:lineRule="auto"/>
        <w:contextualSpacing/>
      </w:pPr>
      <w:r>
        <w:t xml:space="preserve">    housework_wf_2011 = </w:t>
      </w:r>
      <w:proofErr w:type="spellStart"/>
      <w:r>
        <w:t>na_</w:t>
      </w:r>
      <w:proofErr w:type="gramStart"/>
      <w:r>
        <w:t>codes</w:t>
      </w:r>
      <w:proofErr w:type="spellEnd"/>
      <w:r>
        <w:t>(</w:t>
      </w:r>
      <w:proofErr w:type="gramEnd"/>
      <w:r>
        <w:t xml:space="preserve">ER47962, c(998, 999)), housework_wf_2011 = </w:t>
      </w:r>
      <w:proofErr w:type="spellStart"/>
      <w:r>
        <w:t>case_when</w:t>
      </w:r>
      <w:proofErr w:type="spellEnd"/>
      <w:r>
        <w:t xml:space="preserve">(housework_wf_2011 &gt;= 98 ~ 98, TRUE ~ housework_wf_2011), </w:t>
      </w:r>
    </w:p>
    <w:p w14:paraId="642E5A39" w14:textId="77777777" w:rsidR="00EC361A" w:rsidRDefault="00EC361A" w:rsidP="00EC361A">
      <w:pPr>
        <w:spacing w:after="0" w:line="240" w:lineRule="auto"/>
        <w:contextualSpacing/>
      </w:pPr>
      <w:r>
        <w:t xml:space="preserve">    housework_hd_2015 = </w:t>
      </w:r>
      <w:proofErr w:type="spellStart"/>
      <w:r>
        <w:t>na_</w:t>
      </w:r>
      <w:proofErr w:type="gramStart"/>
      <w:r>
        <w:t>codes</w:t>
      </w:r>
      <w:proofErr w:type="spellEnd"/>
      <w:r>
        <w:t>(</w:t>
      </w:r>
      <w:proofErr w:type="gramEnd"/>
      <w:r>
        <w:t xml:space="preserve">ER60691, c(998, 999)), housework_hd_2015 = </w:t>
      </w:r>
      <w:proofErr w:type="spellStart"/>
      <w:r>
        <w:t>case_when</w:t>
      </w:r>
      <w:proofErr w:type="spellEnd"/>
      <w:r>
        <w:t xml:space="preserve">(housework_hd_2015 &gt;= 98 ~ 98, TRUE ~ housework_hd_2015), </w:t>
      </w:r>
    </w:p>
    <w:p w14:paraId="61481605" w14:textId="77777777" w:rsidR="00EC361A" w:rsidRDefault="00EC361A" w:rsidP="00EC361A">
      <w:pPr>
        <w:spacing w:after="0" w:line="240" w:lineRule="auto"/>
        <w:contextualSpacing/>
      </w:pPr>
      <w:r>
        <w:t xml:space="preserve">    housework_wf_2015 = </w:t>
      </w:r>
      <w:proofErr w:type="spellStart"/>
      <w:r>
        <w:t>na_</w:t>
      </w:r>
      <w:proofErr w:type="gramStart"/>
      <w:r>
        <w:t>codes</w:t>
      </w:r>
      <w:proofErr w:type="spellEnd"/>
      <w:r>
        <w:t>(</w:t>
      </w:r>
      <w:proofErr w:type="gramEnd"/>
      <w:r>
        <w:t xml:space="preserve">ER60689, c(998, 999)), housework_wf_2015 = </w:t>
      </w:r>
      <w:proofErr w:type="spellStart"/>
      <w:r>
        <w:t>case_when</w:t>
      </w:r>
      <w:proofErr w:type="spellEnd"/>
      <w:r>
        <w:t xml:space="preserve">(housework_wf_2015 &gt;= 98 ~ 98, TRUE ~ housework_wf_2015), </w:t>
      </w:r>
    </w:p>
    <w:p w14:paraId="2581AB70" w14:textId="77777777" w:rsidR="00EC361A" w:rsidRDefault="00EC361A" w:rsidP="00EC361A">
      <w:pPr>
        <w:spacing w:after="0" w:line="240" w:lineRule="auto"/>
        <w:contextualSpacing/>
      </w:pPr>
      <w:r>
        <w:t xml:space="preserve">    housework_hd_2017 = </w:t>
      </w:r>
      <w:proofErr w:type="spellStart"/>
      <w:r>
        <w:t>na_</w:t>
      </w:r>
      <w:proofErr w:type="gramStart"/>
      <w:r>
        <w:t>codes</w:t>
      </w:r>
      <w:proofErr w:type="spellEnd"/>
      <w:r>
        <w:t>(</w:t>
      </w:r>
      <w:proofErr w:type="gramEnd"/>
      <w:r>
        <w:t xml:space="preserve">ER66714, c(998, 999)), housework_hd_2017 = </w:t>
      </w:r>
      <w:proofErr w:type="spellStart"/>
      <w:r>
        <w:t>case_when</w:t>
      </w:r>
      <w:proofErr w:type="spellEnd"/>
      <w:r>
        <w:t xml:space="preserve">(housework_hd_2017 &gt;= 98 ~ 98, TRUE ~ housework_hd_2017), </w:t>
      </w:r>
    </w:p>
    <w:p w14:paraId="7A9AB78F" w14:textId="77777777" w:rsidR="00EC361A" w:rsidRDefault="00EC361A" w:rsidP="00EC361A">
      <w:pPr>
        <w:spacing w:after="0" w:line="240" w:lineRule="auto"/>
        <w:contextualSpacing/>
      </w:pPr>
      <w:r>
        <w:t xml:space="preserve">    housework_wf_2017 = </w:t>
      </w:r>
      <w:proofErr w:type="spellStart"/>
      <w:r>
        <w:t>na_</w:t>
      </w:r>
      <w:proofErr w:type="gramStart"/>
      <w:r>
        <w:t>codes</w:t>
      </w:r>
      <w:proofErr w:type="spellEnd"/>
      <w:r>
        <w:t>(</w:t>
      </w:r>
      <w:proofErr w:type="gramEnd"/>
      <w:r>
        <w:t xml:space="preserve">ER66727, c(998, 999)), housework_wf_2017 = </w:t>
      </w:r>
      <w:proofErr w:type="spellStart"/>
      <w:r>
        <w:t>case_when</w:t>
      </w:r>
      <w:proofErr w:type="spellEnd"/>
      <w:r>
        <w:t>(housework_wf_2017 &gt;= 98 ~ 98, TRUE ~ housework_wf_2017),</w:t>
      </w:r>
    </w:p>
    <w:p w14:paraId="1C80DAEB" w14:textId="77777777" w:rsidR="00EC361A" w:rsidRDefault="00EC361A" w:rsidP="00EC361A">
      <w:pPr>
        <w:spacing w:after="0" w:line="240" w:lineRule="auto"/>
        <w:contextualSpacing/>
      </w:pPr>
      <w:r>
        <w:t xml:space="preserve">    housework_hd_2019 = </w:t>
      </w:r>
      <w:proofErr w:type="spellStart"/>
      <w:r>
        <w:t>na_</w:t>
      </w:r>
      <w:proofErr w:type="gramStart"/>
      <w:r>
        <w:t>codes</w:t>
      </w:r>
      <w:proofErr w:type="spellEnd"/>
      <w:r>
        <w:t>(</w:t>
      </w:r>
      <w:proofErr w:type="gramEnd"/>
      <w:r>
        <w:t xml:space="preserve">ER72718, c(998, 999)), housework_hd_2019 = </w:t>
      </w:r>
      <w:proofErr w:type="spellStart"/>
      <w:r>
        <w:t>case_when</w:t>
      </w:r>
      <w:proofErr w:type="spellEnd"/>
      <w:r>
        <w:t xml:space="preserve">(housework_hd_2019 &gt;= 98 ~ 98, TRUE ~ housework_hd_2019), </w:t>
      </w:r>
    </w:p>
    <w:p w14:paraId="165B277D" w14:textId="77777777" w:rsidR="00EC361A" w:rsidRDefault="00EC361A" w:rsidP="00EC361A">
      <w:pPr>
        <w:spacing w:after="0" w:line="240" w:lineRule="auto"/>
        <w:contextualSpacing/>
      </w:pPr>
      <w:r>
        <w:lastRenderedPageBreak/>
        <w:t xml:space="preserve">    housework_wf_2019 = </w:t>
      </w:r>
      <w:proofErr w:type="spellStart"/>
      <w:r>
        <w:t>na_</w:t>
      </w:r>
      <w:proofErr w:type="gramStart"/>
      <w:r>
        <w:t>codes</w:t>
      </w:r>
      <w:proofErr w:type="spellEnd"/>
      <w:r>
        <w:t>(</w:t>
      </w:r>
      <w:proofErr w:type="gramEnd"/>
      <w:r>
        <w:t xml:space="preserve">ER72731, c(998, 999)), housework_wf_2019 = </w:t>
      </w:r>
      <w:proofErr w:type="spellStart"/>
      <w:r>
        <w:t>case_when</w:t>
      </w:r>
      <w:proofErr w:type="spellEnd"/>
      <w:r>
        <w:t>(housework_wf_2019 &gt;= 98 ~ 98, TRUE ~ housework_wf_2019),</w:t>
      </w:r>
    </w:p>
    <w:p w14:paraId="4206B024" w14:textId="77777777" w:rsidR="00EC361A" w:rsidRDefault="00EC361A" w:rsidP="00EC361A">
      <w:pPr>
        <w:spacing w:after="0" w:line="240" w:lineRule="auto"/>
        <w:contextualSpacing/>
      </w:pPr>
      <w:commentRangeStart w:id="70"/>
      <w:commentRangeStart w:id="71"/>
      <w:r>
        <w:t xml:space="preserve">    # Occupation</w:t>
      </w:r>
      <w:commentRangeEnd w:id="70"/>
      <w:r w:rsidR="007D7098">
        <w:rPr>
          <w:rStyle w:val="CommentReference"/>
        </w:rPr>
        <w:commentReference w:id="70"/>
      </w:r>
      <w:commentRangeEnd w:id="71"/>
      <w:r w:rsidR="00DD1546">
        <w:rPr>
          <w:rStyle w:val="CommentReference"/>
        </w:rPr>
        <w:commentReference w:id="71"/>
      </w:r>
    </w:p>
    <w:p w14:paraId="15A024BB" w14:textId="77777777" w:rsidR="00EC361A" w:rsidRDefault="00EC361A" w:rsidP="00EC361A">
      <w:pPr>
        <w:spacing w:after="0" w:line="240" w:lineRule="auto"/>
        <w:contextualSpacing/>
      </w:pPr>
      <w:r>
        <w:t xml:space="preserve">    # Note that in 1980, the PSID did not retrospectively recode occupation and industry variables from </w:t>
      </w:r>
      <w:proofErr w:type="gramStart"/>
      <w:r>
        <w:t>their</w:t>
      </w:r>
      <w:proofErr w:type="gramEnd"/>
      <w:r>
        <w:t xml:space="preserve"> </w:t>
      </w:r>
    </w:p>
    <w:p w14:paraId="3BADD0A2" w14:textId="77777777" w:rsidR="00EC361A" w:rsidRDefault="00EC361A" w:rsidP="00EC361A">
      <w:pPr>
        <w:spacing w:after="0" w:line="240" w:lineRule="auto"/>
        <w:contextualSpacing/>
      </w:pPr>
      <w:r>
        <w:t xml:space="preserve">    # PSID-specified 1970 codes to 1970 census </w:t>
      </w:r>
      <w:commentRangeStart w:id="72"/>
      <w:commentRangeStart w:id="73"/>
      <w:r>
        <w:t>codes</w:t>
      </w:r>
      <w:commentRangeEnd w:id="72"/>
      <w:r w:rsidR="00D21885">
        <w:rPr>
          <w:rStyle w:val="CommentReference"/>
        </w:rPr>
        <w:commentReference w:id="72"/>
      </w:r>
      <w:commentRangeEnd w:id="73"/>
      <w:r w:rsidR="00DD1546">
        <w:rPr>
          <w:rStyle w:val="CommentReference"/>
        </w:rPr>
        <w:commentReference w:id="73"/>
      </w:r>
      <w:r>
        <w:t>. We use the non-recoded 1970 PSID occupation values in 1980</w:t>
      </w:r>
    </w:p>
    <w:p w14:paraId="1629A142" w14:textId="77777777" w:rsidR="00EC361A" w:rsidRDefault="00EC361A" w:rsidP="00EC361A">
      <w:pPr>
        <w:spacing w:after="0" w:line="240" w:lineRule="auto"/>
        <w:contextualSpacing/>
      </w:pPr>
      <w:r>
        <w:t xml:space="preserve">    # </w:t>
      </w:r>
      <w:proofErr w:type="gramStart"/>
      <w:r>
        <w:t>to</w:t>
      </w:r>
      <w:proofErr w:type="gramEnd"/>
      <w:r>
        <w:t xml:space="preserve"> generate a harmonized scheme of occupation dummies (more details in the appendix). We also use the </w:t>
      </w:r>
    </w:p>
    <w:p w14:paraId="561C229D" w14:textId="77777777" w:rsidR="00EC361A" w:rsidRDefault="00EC361A" w:rsidP="00EC361A">
      <w:pPr>
        <w:spacing w:after="0" w:line="240" w:lineRule="auto"/>
        <w:contextualSpacing/>
      </w:pPr>
      <w:r>
        <w:t xml:space="preserve">    # </w:t>
      </w:r>
      <w:proofErr w:type="gramStart"/>
      <w:r>
        <w:t>recoded</w:t>
      </w:r>
      <w:proofErr w:type="gramEnd"/>
      <w:r>
        <w:t xml:space="preserve"> occ values (1980 occupations recoded to the census occ) for those recoded, which we use to </w:t>
      </w:r>
    </w:p>
    <w:p w14:paraId="1068BF60" w14:textId="77777777" w:rsidR="00EC361A" w:rsidRDefault="00EC361A" w:rsidP="00EC361A">
      <w:pPr>
        <w:spacing w:after="0" w:line="240" w:lineRule="auto"/>
        <w:contextualSpacing/>
      </w:pPr>
      <w:r>
        <w:t xml:space="preserve">    # </w:t>
      </w:r>
      <w:proofErr w:type="gramStart"/>
      <w:r>
        <w:t>merge</w:t>
      </w:r>
      <w:proofErr w:type="gramEnd"/>
      <w:r>
        <w:t xml:space="preserve"> to IPUMs occupation characteristics. We use a similar procedure for industry in 1980</w:t>
      </w:r>
    </w:p>
    <w:p w14:paraId="1D826D4A" w14:textId="77777777" w:rsidR="00EC361A" w:rsidRDefault="00EC361A" w:rsidP="00EC361A">
      <w:pPr>
        <w:spacing w:after="0" w:line="240" w:lineRule="auto"/>
        <w:contextualSpacing/>
      </w:pPr>
      <w:r>
        <w:t xml:space="preserve">    # First removing missing values</w:t>
      </w:r>
    </w:p>
    <w:p w14:paraId="2FA77831" w14:textId="77777777" w:rsidR="00EC361A" w:rsidRDefault="00EC361A" w:rsidP="00EC361A">
      <w:pPr>
        <w:spacing w:after="0" w:line="240" w:lineRule="auto"/>
        <w:contextualSpacing/>
      </w:pPr>
      <w:r>
        <w:t xml:space="preserve">    occ_hd_1980 = </w:t>
      </w:r>
      <w:proofErr w:type="spellStart"/>
      <w:r>
        <w:t>na_</w:t>
      </w:r>
      <w:proofErr w:type="gramStart"/>
      <w:r>
        <w:t>codes</w:t>
      </w:r>
      <w:proofErr w:type="spellEnd"/>
      <w:r>
        <w:t>(</w:t>
      </w:r>
      <w:proofErr w:type="gramEnd"/>
      <w:r>
        <w:t xml:space="preserve">V7100, c(0, 99)), occ_wf_1980 = </w:t>
      </w:r>
      <w:proofErr w:type="spellStart"/>
      <w:r>
        <w:t>na_codes</w:t>
      </w:r>
      <w:proofErr w:type="spellEnd"/>
      <w:r>
        <w:t xml:space="preserve">(V7198, c(0,99)), </w:t>
      </w:r>
    </w:p>
    <w:p w14:paraId="46BAAE24" w14:textId="77777777" w:rsidR="00EC361A" w:rsidRDefault="00EC361A" w:rsidP="00EC361A">
      <w:pPr>
        <w:spacing w:after="0" w:line="240" w:lineRule="auto"/>
        <w:contextualSpacing/>
      </w:pPr>
      <w:r>
        <w:t xml:space="preserve">    </w:t>
      </w:r>
      <w:proofErr w:type="gramStart"/>
      <w:r>
        <w:t>occ.recode</w:t>
      </w:r>
      <w:proofErr w:type="gramEnd"/>
      <w:r>
        <w:t xml:space="preserve">_hd_1980 = </w:t>
      </w:r>
      <w:commentRangeStart w:id="74"/>
      <w:commentRangeStart w:id="75"/>
      <w:proofErr w:type="spellStart"/>
      <w:r>
        <w:t>na_if</w:t>
      </w:r>
      <w:proofErr w:type="spellEnd"/>
      <w:r>
        <w:t>(V7100_A, 999</w:t>
      </w:r>
      <w:commentRangeEnd w:id="74"/>
      <w:r w:rsidR="00F21CCB">
        <w:rPr>
          <w:rStyle w:val="CommentReference"/>
        </w:rPr>
        <w:commentReference w:id="74"/>
      </w:r>
      <w:commentRangeEnd w:id="75"/>
      <w:r w:rsidR="00DD1546">
        <w:rPr>
          <w:rStyle w:val="CommentReference"/>
        </w:rPr>
        <w:commentReference w:id="75"/>
      </w:r>
      <w:r>
        <w:t xml:space="preserve">), occ.recode_wf_1980 = </w:t>
      </w:r>
      <w:proofErr w:type="spellStart"/>
      <w:r>
        <w:t>na_codes</w:t>
      </w:r>
      <w:proofErr w:type="spellEnd"/>
      <w:r>
        <w:t>(V7198_A, c(0, 999)),</w:t>
      </w:r>
    </w:p>
    <w:p w14:paraId="02B779B7" w14:textId="77777777" w:rsidR="00EC361A" w:rsidRDefault="00EC361A" w:rsidP="00EC361A">
      <w:pPr>
        <w:spacing w:after="0" w:line="240" w:lineRule="auto"/>
        <w:contextualSpacing/>
      </w:pPr>
      <w:r>
        <w:t xml:space="preserve">    # We use the recoded values and an IPUMS-provided crosswalk to convert the 1970 census occupation codes</w:t>
      </w:r>
    </w:p>
    <w:p w14:paraId="53C524C4" w14:textId="77777777" w:rsidR="00EC361A" w:rsidRDefault="00EC361A" w:rsidP="00EC361A">
      <w:pPr>
        <w:spacing w:after="0" w:line="240" w:lineRule="auto"/>
        <w:contextualSpacing/>
      </w:pPr>
      <w:r>
        <w:t xml:space="preserve">    # </w:t>
      </w:r>
      <w:proofErr w:type="gramStart"/>
      <w:r>
        <w:t>for</w:t>
      </w:r>
      <w:proofErr w:type="gramEnd"/>
      <w:r>
        <w:t xml:space="preserve"> heads and wives to 2010 occupation codes. </w:t>
      </w:r>
    </w:p>
    <w:p w14:paraId="4D205164" w14:textId="77777777" w:rsidR="00EC361A" w:rsidRDefault="00EC361A" w:rsidP="00EC361A">
      <w:pPr>
        <w:spacing w:after="0" w:line="240" w:lineRule="auto"/>
        <w:contextualSpacing/>
      </w:pPr>
      <w:r>
        <w:t xml:space="preserve">    # We recode 600 (current armed forces), which has no match in 2010 </w:t>
      </w:r>
      <w:proofErr w:type="spellStart"/>
      <w:r>
        <w:t>occs</w:t>
      </w:r>
      <w:proofErr w:type="spellEnd"/>
      <w:r>
        <w:t>, to 580 (military, rank not specified)</w:t>
      </w:r>
    </w:p>
    <w:p w14:paraId="6BDF402B" w14:textId="77777777" w:rsidR="00EC361A" w:rsidRDefault="00EC361A" w:rsidP="00EC361A">
      <w:pPr>
        <w:spacing w:after="0" w:line="240" w:lineRule="auto"/>
        <w:contextualSpacing/>
      </w:pPr>
      <w:commentRangeStart w:id="76"/>
      <w:commentRangeStart w:id="77"/>
      <w:r>
        <w:t xml:space="preserve">    # We also </w:t>
      </w:r>
      <w:proofErr w:type="spellStart"/>
      <w:r>
        <w:t>re</w:t>
      </w:r>
      <w:r w:rsidRPr="00935E35">
        <w:rPr>
          <w:highlight w:val="yellow"/>
        </w:rPr>
        <w:t>e</w:t>
      </w:r>
      <w:r>
        <w:t>code</w:t>
      </w:r>
      <w:proofErr w:type="spellEnd"/>
      <w:r>
        <w:t xml:space="preserve"> 329 (clerical and kindred occupation) to 325 (file clerks)</w:t>
      </w:r>
      <w:commentRangeEnd w:id="76"/>
      <w:r w:rsidR="00935E35">
        <w:rPr>
          <w:rStyle w:val="CommentReference"/>
        </w:rPr>
        <w:commentReference w:id="76"/>
      </w:r>
      <w:commentRangeEnd w:id="77"/>
      <w:r w:rsidR="00DD1546">
        <w:rPr>
          <w:rStyle w:val="CommentReference"/>
        </w:rPr>
        <w:commentReference w:id="77"/>
      </w:r>
    </w:p>
    <w:p w14:paraId="6EAD9F77" w14:textId="77777777" w:rsidR="00EC361A" w:rsidRDefault="00EC361A" w:rsidP="00EC361A">
      <w:pPr>
        <w:spacing w:after="0" w:line="240" w:lineRule="auto"/>
        <w:contextualSpacing/>
      </w:pPr>
      <w:r>
        <w:t xml:space="preserve">    </w:t>
      </w:r>
      <w:proofErr w:type="gramStart"/>
      <w:r>
        <w:t>occ.recode</w:t>
      </w:r>
      <w:proofErr w:type="gramEnd"/>
      <w:r>
        <w:t xml:space="preserve">_hd_1980 = </w:t>
      </w:r>
      <w:proofErr w:type="spellStart"/>
      <w:r>
        <w:t>case_when</w:t>
      </w:r>
      <w:proofErr w:type="spellEnd"/>
      <w:r>
        <w:t xml:space="preserve">(occ.recode_hd_1980 == 600 ~ 580, occ.recode_hd_1980 == 329 ~ </w:t>
      </w:r>
      <w:commentRangeStart w:id="78"/>
      <w:commentRangeStart w:id="79"/>
      <w:r>
        <w:t>329</w:t>
      </w:r>
      <w:commentRangeEnd w:id="78"/>
      <w:r w:rsidR="00935E35">
        <w:rPr>
          <w:rStyle w:val="CommentReference"/>
        </w:rPr>
        <w:commentReference w:id="78"/>
      </w:r>
      <w:commentRangeEnd w:id="79"/>
      <w:r w:rsidR="00DD1546">
        <w:rPr>
          <w:rStyle w:val="CommentReference"/>
        </w:rPr>
        <w:commentReference w:id="79"/>
      </w:r>
      <w:r>
        <w:t xml:space="preserve">, TRUE ~ occ.recode_hd_1980), </w:t>
      </w:r>
    </w:p>
    <w:p w14:paraId="15CB7D29" w14:textId="77777777" w:rsidR="00EC361A" w:rsidRDefault="00EC361A" w:rsidP="00EC361A">
      <w:pPr>
        <w:spacing w:after="0" w:line="240" w:lineRule="auto"/>
        <w:contextualSpacing/>
      </w:pPr>
      <w:r>
        <w:t xml:space="preserve">    </w:t>
      </w:r>
      <w:proofErr w:type="gramStart"/>
      <w:r>
        <w:t>occ.recode</w:t>
      </w:r>
      <w:proofErr w:type="gramEnd"/>
      <w:r>
        <w:t xml:space="preserve">_wf_1980 = </w:t>
      </w:r>
      <w:proofErr w:type="spellStart"/>
      <w:r>
        <w:t>case_when</w:t>
      </w:r>
      <w:proofErr w:type="spellEnd"/>
      <w:r>
        <w:t xml:space="preserve">(occ.recode_wf_1980 == 600 ~ 580, occ.recode_wf_1980 == 329 ~ </w:t>
      </w:r>
      <w:commentRangeStart w:id="80"/>
      <w:commentRangeStart w:id="81"/>
      <w:r>
        <w:t>329</w:t>
      </w:r>
      <w:commentRangeEnd w:id="80"/>
      <w:r w:rsidR="00935E35">
        <w:rPr>
          <w:rStyle w:val="CommentReference"/>
        </w:rPr>
        <w:commentReference w:id="80"/>
      </w:r>
      <w:commentRangeEnd w:id="81"/>
      <w:r w:rsidR="00DD1546">
        <w:rPr>
          <w:rStyle w:val="CommentReference"/>
        </w:rPr>
        <w:commentReference w:id="81"/>
      </w:r>
      <w:r>
        <w:t xml:space="preserve">, TRUE ~ occ.recode_wf_1980), </w:t>
      </w:r>
    </w:p>
    <w:p w14:paraId="3A8D5B25" w14:textId="77777777" w:rsidR="00EC361A" w:rsidRDefault="00EC361A" w:rsidP="00EC361A">
      <w:pPr>
        <w:spacing w:after="0" w:line="240" w:lineRule="auto"/>
        <w:contextualSpacing/>
      </w:pPr>
      <w:r>
        <w:t xml:space="preserve">    # This variable gets the crosswalk row number for rows that match a 1970 value to a 2010 value</w:t>
      </w:r>
    </w:p>
    <w:p w14:paraId="5BEE7EB2" w14:textId="77777777" w:rsidR="00EC361A" w:rsidRDefault="00EC361A" w:rsidP="00EC361A">
      <w:pPr>
        <w:spacing w:after="0" w:line="240" w:lineRule="auto"/>
        <w:contextualSpacing/>
      </w:pPr>
      <w:r>
        <w:t xml:space="preserve">    occ.</w:t>
      </w:r>
      <w:proofErr w:type="gramStart"/>
      <w:r>
        <w:t>cw.position</w:t>
      </w:r>
      <w:proofErr w:type="gramEnd"/>
      <w:r>
        <w:t xml:space="preserve">_hd_1980 = </w:t>
      </w:r>
      <w:proofErr w:type="spellStart"/>
      <w:r>
        <w:t>ifelse</w:t>
      </w:r>
      <w:proofErr w:type="spellEnd"/>
      <w:r>
        <w:t xml:space="preserve">(is.na(occ.recode_hd_1980), NA, match(occ.recode_hd_1980, crosswalk.occ$occ1970, </w:t>
      </w:r>
      <w:proofErr w:type="spellStart"/>
      <w:r>
        <w:t>nomatch</w:t>
      </w:r>
      <w:proofErr w:type="spellEnd"/>
      <w:r>
        <w:t xml:space="preserve"> = NA)),</w:t>
      </w:r>
    </w:p>
    <w:p w14:paraId="677F4DDA" w14:textId="77777777" w:rsidR="00EC361A" w:rsidRDefault="00EC361A" w:rsidP="00EC361A">
      <w:pPr>
        <w:spacing w:after="0" w:line="240" w:lineRule="auto"/>
        <w:contextualSpacing/>
      </w:pPr>
      <w:r>
        <w:t xml:space="preserve">    occ.</w:t>
      </w:r>
      <w:proofErr w:type="gramStart"/>
      <w:r>
        <w:t>cw.position</w:t>
      </w:r>
      <w:proofErr w:type="gramEnd"/>
      <w:r>
        <w:t xml:space="preserve">_wf_1980 = </w:t>
      </w:r>
      <w:proofErr w:type="spellStart"/>
      <w:r>
        <w:t>ifelse</w:t>
      </w:r>
      <w:proofErr w:type="spellEnd"/>
      <w:r>
        <w:t xml:space="preserve">(is.na(occ.recode_wf_1980), NA, match(occ.recode_wf_1980, crosswalk.occ$occ1970, </w:t>
      </w:r>
      <w:proofErr w:type="spellStart"/>
      <w:r>
        <w:t>nomatch</w:t>
      </w:r>
      <w:proofErr w:type="spellEnd"/>
      <w:r>
        <w:t xml:space="preserve"> = NA)),</w:t>
      </w:r>
    </w:p>
    <w:p w14:paraId="19DA8036" w14:textId="77777777" w:rsidR="00EC361A" w:rsidRDefault="00EC361A" w:rsidP="00EC361A">
      <w:pPr>
        <w:spacing w:after="0" w:line="240" w:lineRule="auto"/>
        <w:contextualSpacing/>
      </w:pPr>
      <w:r>
        <w:t xml:space="preserve">    # </w:t>
      </w:r>
      <w:proofErr w:type="gramStart"/>
      <w:r>
        <w:t>This variable codes</w:t>
      </w:r>
      <w:proofErr w:type="gramEnd"/>
      <w:r>
        <w:t xml:space="preserve"> a 2010 value to the 2010 value in the crosswalk that matches the crosswalk's row number</w:t>
      </w:r>
    </w:p>
    <w:p w14:paraId="6E754D30" w14:textId="77777777" w:rsidR="00EC361A" w:rsidRDefault="00EC361A" w:rsidP="00EC361A">
      <w:pPr>
        <w:spacing w:after="0" w:line="240" w:lineRule="auto"/>
        <w:contextualSpacing/>
      </w:pPr>
      <w:commentRangeStart w:id="82"/>
      <w:commentRangeStart w:id="83"/>
      <w:r>
        <w:t xml:space="preserve">    # Note: the crosswalk was edited to match "0" with "99998". Zero values indicate that the respondent was not </w:t>
      </w:r>
    </w:p>
    <w:p w14:paraId="251F25C5" w14:textId="77777777" w:rsidR="00EC361A" w:rsidRDefault="00EC361A" w:rsidP="00EC361A">
      <w:pPr>
        <w:spacing w:after="0" w:line="240" w:lineRule="auto"/>
        <w:contextualSpacing/>
      </w:pPr>
      <w:r>
        <w:t xml:space="preserve">    # </w:t>
      </w:r>
      <w:proofErr w:type="gramStart"/>
      <w:r>
        <w:t>eligible</w:t>
      </w:r>
      <w:proofErr w:type="gramEnd"/>
      <w:r>
        <w:t xml:space="preserve"> for the PSID's retroactive recoding</w:t>
      </w:r>
      <w:commentRangeEnd w:id="82"/>
      <w:r w:rsidR="008C574D">
        <w:rPr>
          <w:rStyle w:val="CommentReference"/>
        </w:rPr>
        <w:commentReference w:id="82"/>
      </w:r>
      <w:commentRangeEnd w:id="83"/>
      <w:r w:rsidR="00DD1546">
        <w:rPr>
          <w:rStyle w:val="CommentReference"/>
        </w:rPr>
        <w:commentReference w:id="83"/>
      </w:r>
    </w:p>
    <w:p w14:paraId="36F8CFCF" w14:textId="77777777" w:rsidR="00EC361A" w:rsidRDefault="00EC361A" w:rsidP="00EC361A">
      <w:pPr>
        <w:spacing w:after="0" w:line="240" w:lineRule="auto"/>
        <w:contextualSpacing/>
      </w:pPr>
      <w:r>
        <w:t xml:space="preserve">    occ2010_hd_1980 = </w:t>
      </w:r>
      <w:proofErr w:type="spellStart"/>
      <w:r>
        <w:t>ifelse</w:t>
      </w:r>
      <w:proofErr w:type="spellEnd"/>
      <w:r>
        <w:t>(is.na(</w:t>
      </w:r>
      <w:proofErr w:type="gramStart"/>
      <w:r>
        <w:t>occ.recode</w:t>
      </w:r>
      <w:proofErr w:type="gramEnd"/>
      <w:r>
        <w:t>_hd_1980), NA, crosswalk.occ$occ2010[occ.cw.position_hd_1980]),</w:t>
      </w:r>
    </w:p>
    <w:p w14:paraId="0248F87E" w14:textId="77777777" w:rsidR="00EC361A" w:rsidRDefault="00EC361A" w:rsidP="00EC361A">
      <w:pPr>
        <w:spacing w:after="0" w:line="240" w:lineRule="auto"/>
        <w:contextualSpacing/>
      </w:pPr>
      <w:r>
        <w:t xml:space="preserve">    occ2010_wf_1980 = </w:t>
      </w:r>
      <w:proofErr w:type="spellStart"/>
      <w:r>
        <w:t>ifelse</w:t>
      </w:r>
      <w:proofErr w:type="spellEnd"/>
      <w:r>
        <w:t>(is.na(</w:t>
      </w:r>
      <w:proofErr w:type="gramStart"/>
      <w:r>
        <w:t>occ.recode</w:t>
      </w:r>
      <w:proofErr w:type="gramEnd"/>
      <w:r>
        <w:t>_wf_1980), NA, crosswalk.occ$occ2010[occ.cw.position_wf_1980]),</w:t>
      </w:r>
    </w:p>
    <w:p w14:paraId="4471A768" w14:textId="77777777" w:rsidR="00EC361A" w:rsidRDefault="00EC361A" w:rsidP="00EC361A">
      <w:pPr>
        <w:spacing w:after="0" w:line="240" w:lineRule="auto"/>
        <w:contextualSpacing/>
      </w:pPr>
      <w:r>
        <w:t xml:space="preserve">    # </w:t>
      </w:r>
      <w:commentRangeStart w:id="84"/>
      <w:commentRangeStart w:id="85"/>
      <w:r>
        <w:t>For 1980</w:t>
      </w:r>
      <w:commentRangeEnd w:id="84"/>
      <w:r w:rsidR="00D5219D">
        <w:rPr>
          <w:rStyle w:val="CommentReference"/>
        </w:rPr>
        <w:commentReference w:id="84"/>
      </w:r>
      <w:commentRangeEnd w:id="85"/>
      <w:r w:rsidR="00DD1546">
        <w:rPr>
          <w:rStyle w:val="CommentReference"/>
        </w:rPr>
        <w:commentReference w:id="85"/>
      </w:r>
      <w:r>
        <w:t xml:space="preserve">- </w:t>
      </w:r>
      <w:commentRangeStart w:id="86"/>
      <w:commentRangeStart w:id="87"/>
      <w:r>
        <w:t>1991</w:t>
      </w:r>
      <w:commentRangeEnd w:id="86"/>
      <w:r w:rsidR="0008414C">
        <w:rPr>
          <w:rStyle w:val="CommentReference"/>
        </w:rPr>
        <w:commentReference w:id="86"/>
      </w:r>
      <w:commentRangeEnd w:id="87"/>
      <w:r w:rsidR="00DD1546">
        <w:rPr>
          <w:rStyle w:val="CommentReference"/>
        </w:rPr>
        <w:commentReference w:id="87"/>
      </w:r>
      <w:r>
        <w:t>, occupation values are coded into 1970 codes. We repeat the same procedure to create a variable that</w:t>
      </w:r>
    </w:p>
    <w:p w14:paraId="57300C03" w14:textId="2E743426" w:rsidR="00EC361A" w:rsidRDefault="00EC361A" w:rsidP="00EC361A">
      <w:pPr>
        <w:spacing w:after="0" w:line="240" w:lineRule="auto"/>
        <w:contextualSpacing/>
      </w:pPr>
      <w:r>
        <w:t xml:space="preserve">    # </w:t>
      </w:r>
      <w:proofErr w:type="gramStart"/>
      <w:r>
        <w:t>recodes</w:t>
      </w:r>
      <w:proofErr w:type="gramEnd"/>
      <w:r>
        <w:t xml:space="preserve"> 1970 census occupations observed in 1981 to 2010 census occupations in 1981, using th</w:t>
      </w:r>
      <w:ins w:id="88" w:author="Alexandra Killewald" w:date="2021-09-29T17:59:00Z">
        <w:r w:rsidR="00D5219D" w:rsidRPr="00762FA5">
          <w:rPr>
            <w:highlight w:val="yellow"/>
          </w:rPr>
          <w:t>e</w:t>
        </w:r>
      </w:ins>
      <w:r>
        <w:t xml:space="preserve"> IPUMS crosswalk</w:t>
      </w:r>
    </w:p>
    <w:p w14:paraId="6949A7A7" w14:textId="77777777" w:rsidR="00EC361A" w:rsidRDefault="00EC361A" w:rsidP="00EC361A">
      <w:pPr>
        <w:spacing w:after="0" w:line="240" w:lineRule="auto"/>
        <w:contextualSpacing/>
      </w:pPr>
      <w:r>
        <w:t xml:space="preserve">    occ_hd_1981 = </w:t>
      </w:r>
      <w:proofErr w:type="spellStart"/>
      <w:proofErr w:type="gramStart"/>
      <w:r>
        <w:t>ifelse</w:t>
      </w:r>
      <w:proofErr w:type="spellEnd"/>
      <w:r>
        <w:t>(</w:t>
      </w:r>
      <w:proofErr w:type="gramEnd"/>
      <w:r>
        <w:t xml:space="preserve">V7712 == 600, 580, V7712), occ_hd_1981 = </w:t>
      </w:r>
      <w:proofErr w:type="spellStart"/>
      <w:r>
        <w:t>na_codes</w:t>
      </w:r>
      <w:proofErr w:type="spellEnd"/>
      <w:r>
        <w:t>(occ_hd_1981, c(999, 0)),</w:t>
      </w:r>
    </w:p>
    <w:p w14:paraId="49B1A655" w14:textId="77777777" w:rsidR="00EC361A" w:rsidRDefault="00EC361A" w:rsidP="00EC361A">
      <w:pPr>
        <w:spacing w:after="0" w:line="240" w:lineRule="auto"/>
        <w:contextualSpacing/>
      </w:pPr>
      <w:r>
        <w:t xml:space="preserve">    occ.</w:t>
      </w:r>
      <w:proofErr w:type="gramStart"/>
      <w:r>
        <w:t>cw.position</w:t>
      </w:r>
      <w:proofErr w:type="gramEnd"/>
      <w:r>
        <w:t xml:space="preserve">_hd_1981 = </w:t>
      </w:r>
      <w:proofErr w:type="spellStart"/>
      <w:r>
        <w:t>ifelse</w:t>
      </w:r>
      <w:proofErr w:type="spellEnd"/>
      <w:r>
        <w:t xml:space="preserve">(is.na(occ_hd_1981), NA, match(occ_hd_1981, crosswalk.occ$occ1970, </w:t>
      </w:r>
      <w:proofErr w:type="spellStart"/>
      <w:r>
        <w:t>nomatch</w:t>
      </w:r>
      <w:proofErr w:type="spellEnd"/>
      <w:r>
        <w:t xml:space="preserve"> = NA)),</w:t>
      </w:r>
    </w:p>
    <w:p w14:paraId="3F46DD9A" w14:textId="77777777" w:rsidR="00EC361A" w:rsidRDefault="00EC361A" w:rsidP="00EC361A">
      <w:pPr>
        <w:spacing w:after="0" w:line="240" w:lineRule="auto"/>
        <w:contextualSpacing/>
      </w:pPr>
      <w:r>
        <w:t xml:space="preserve">    occ2010_hd_1981 = </w:t>
      </w:r>
      <w:proofErr w:type="spellStart"/>
      <w:proofErr w:type="gramStart"/>
      <w:r>
        <w:t>ifelse</w:t>
      </w:r>
      <w:proofErr w:type="spellEnd"/>
      <w:r>
        <w:t>(</w:t>
      </w:r>
      <w:proofErr w:type="gramEnd"/>
      <w:r>
        <w:t>is.na(occ_hd_1981 ), NA, crosswalk.occ$occ2010[occ.cw.position_hd_1981]),</w:t>
      </w:r>
    </w:p>
    <w:p w14:paraId="1CB024CE" w14:textId="77777777" w:rsidR="00EC361A" w:rsidRDefault="00EC361A" w:rsidP="00EC361A">
      <w:pPr>
        <w:spacing w:after="0" w:line="240" w:lineRule="auto"/>
        <w:contextualSpacing/>
      </w:pPr>
      <w:r>
        <w:t xml:space="preserve">    occ_wf_1981 = </w:t>
      </w:r>
      <w:proofErr w:type="spellStart"/>
      <w:proofErr w:type="gramStart"/>
      <w:r>
        <w:t>ifelse</w:t>
      </w:r>
      <w:proofErr w:type="spellEnd"/>
      <w:r>
        <w:t>(</w:t>
      </w:r>
      <w:proofErr w:type="gramEnd"/>
      <w:r>
        <w:t xml:space="preserve">V7885 == 600, 580, V7885), occ_wf_1981 = </w:t>
      </w:r>
      <w:proofErr w:type="spellStart"/>
      <w:r>
        <w:t>na_codes</w:t>
      </w:r>
      <w:proofErr w:type="spellEnd"/>
      <w:r>
        <w:t>(occ_wf_1981, c(999, 0)),</w:t>
      </w:r>
    </w:p>
    <w:p w14:paraId="2C80ADBB" w14:textId="77777777" w:rsidR="00EC361A" w:rsidRDefault="00EC361A" w:rsidP="00EC361A">
      <w:pPr>
        <w:spacing w:after="0" w:line="240" w:lineRule="auto"/>
        <w:contextualSpacing/>
      </w:pPr>
      <w:r>
        <w:t xml:space="preserve">    occ.</w:t>
      </w:r>
      <w:proofErr w:type="gramStart"/>
      <w:r>
        <w:t>cw.position</w:t>
      </w:r>
      <w:proofErr w:type="gramEnd"/>
      <w:r>
        <w:t xml:space="preserve">_wf_1981 = </w:t>
      </w:r>
      <w:proofErr w:type="spellStart"/>
      <w:r>
        <w:t>ifelse</w:t>
      </w:r>
      <w:proofErr w:type="spellEnd"/>
      <w:r>
        <w:t xml:space="preserve">(is.na(occ_wf_1981), NA, match(occ_wf_1981, crosswalk.occ$occ1970, </w:t>
      </w:r>
      <w:proofErr w:type="spellStart"/>
      <w:r>
        <w:t>nomatch</w:t>
      </w:r>
      <w:proofErr w:type="spellEnd"/>
      <w:r>
        <w:t xml:space="preserve"> = NA)),</w:t>
      </w:r>
    </w:p>
    <w:p w14:paraId="5F95AFEE" w14:textId="77777777" w:rsidR="00EC361A" w:rsidRDefault="00EC361A" w:rsidP="00EC361A">
      <w:pPr>
        <w:spacing w:after="0" w:line="240" w:lineRule="auto"/>
        <w:contextualSpacing/>
      </w:pPr>
      <w:r>
        <w:t xml:space="preserve">    occ2010_wf_1981 = </w:t>
      </w:r>
      <w:proofErr w:type="spellStart"/>
      <w:r>
        <w:t>ifelse</w:t>
      </w:r>
      <w:proofErr w:type="spellEnd"/>
      <w:r>
        <w:t>(is.na(occ_wf_1981), NA, crosswalk.occ$occ2010[occ.</w:t>
      </w:r>
      <w:proofErr w:type="gramStart"/>
      <w:r>
        <w:t>cw.position</w:t>
      </w:r>
      <w:proofErr w:type="gramEnd"/>
      <w:r>
        <w:t>_wf_1981]),</w:t>
      </w:r>
    </w:p>
    <w:p w14:paraId="0C8B24DE" w14:textId="77777777" w:rsidR="00EC361A" w:rsidRDefault="00EC361A" w:rsidP="00EC361A">
      <w:pPr>
        <w:spacing w:after="0" w:line="240" w:lineRule="auto"/>
        <w:contextualSpacing/>
      </w:pPr>
      <w:r>
        <w:t xml:space="preserve">    occ_hd_1990 = </w:t>
      </w:r>
      <w:proofErr w:type="spellStart"/>
      <w:proofErr w:type="gramStart"/>
      <w:r>
        <w:t>ifelse</w:t>
      </w:r>
      <w:proofErr w:type="spellEnd"/>
      <w:r>
        <w:t>(</w:t>
      </w:r>
      <w:proofErr w:type="gramEnd"/>
      <w:r>
        <w:t xml:space="preserve">V18101 == 600, 580, V18101), occ_hd_1990 = </w:t>
      </w:r>
      <w:proofErr w:type="spellStart"/>
      <w:r>
        <w:t>na_codes</w:t>
      </w:r>
      <w:proofErr w:type="spellEnd"/>
      <w:r>
        <w:t>(occ_hd_1990, c(999, 0)),</w:t>
      </w:r>
    </w:p>
    <w:p w14:paraId="5111FF3C" w14:textId="77777777" w:rsidR="00EC361A" w:rsidRDefault="00EC361A" w:rsidP="00EC361A">
      <w:pPr>
        <w:spacing w:after="0" w:line="240" w:lineRule="auto"/>
        <w:contextualSpacing/>
      </w:pPr>
      <w:r>
        <w:t xml:space="preserve">    occ.</w:t>
      </w:r>
      <w:proofErr w:type="gramStart"/>
      <w:r>
        <w:t>cw.position</w:t>
      </w:r>
      <w:proofErr w:type="gramEnd"/>
      <w:r>
        <w:t xml:space="preserve">_hd_1990 = </w:t>
      </w:r>
      <w:proofErr w:type="spellStart"/>
      <w:r>
        <w:t>ifelse</w:t>
      </w:r>
      <w:proofErr w:type="spellEnd"/>
      <w:r>
        <w:t xml:space="preserve">(is.na(occ_hd_1990), NA, match(occ_hd_1990, crosswalk.occ$occ1970, </w:t>
      </w:r>
      <w:proofErr w:type="spellStart"/>
      <w:r>
        <w:t>nomatch</w:t>
      </w:r>
      <w:proofErr w:type="spellEnd"/>
      <w:r>
        <w:t xml:space="preserve"> = NA)),</w:t>
      </w:r>
    </w:p>
    <w:p w14:paraId="3A798F8B" w14:textId="77777777" w:rsidR="00EC361A" w:rsidRDefault="00EC361A" w:rsidP="00EC361A">
      <w:pPr>
        <w:spacing w:after="0" w:line="240" w:lineRule="auto"/>
        <w:contextualSpacing/>
      </w:pPr>
      <w:r>
        <w:t xml:space="preserve">    occ2010_hd_1990 = </w:t>
      </w:r>
      <w:proofErr w:type="spellStart"/>
      <w:proofErr w:type="gramStart"/>
      <w:r>
        <w:t>ifelse</w:t>
      </w:r>
      <w:proofErr w:type="spellEnd"/>
      <w:r>
        <w:t>(</w:t>
      </w:r>
      <w:proofErr w:type="gramEnd"/>
      <w:r>
        <w:t>is.na(occ_hd_1990 ), NA, crosswalk.occ$occ2010[occ.cw.position_hd_1990]),</w:t>
      </w:r>
    </w:p>
    <w:p w14:paraId="64848CCE" w14:textId="77777777" w:rsidR="00EC361A" w:rsidRDefault="00EC361A" w:rsidP="00EC361A">
      <w:pPr>
        <w:spacing w:after="0" w:line="240" w:lineRule="auto"/>
        <w:contextualSpacing/>
      </w:pPr>
      <w:r>
        <w:t xml:space="preserve">    occ_wf_1990 = </w:t>
      </w:r>
      <w:proofErr w:type="spellStart"/>
      <w:proofErr w:type="gramStart"/>
      <w:r>
        <w:t>ifelse</w:t>
      </w:r>
      <w:proofErr w:type="spellEnd"/>
      <w:r>
        <w:t>(</w:t>
      </w:r>
      <w:proofErr w:type="gramEnd"/>
      <w:r>
        <w:t xml:space="preserve">V18403 == 600, 580, </w:t>
      </w:r>
      <w:commentRangeStart w:id="89"/>
      <w:commentRangeStart w:id="90"/>
      <w:r>
        <w:t>V19703</w:t>
      </w:r>
      <w:commentRangeEnd w:id="89"/>
      <w:r w:rsidR="0008414C">
        <w:rPr>
          <w:rStyle w:val="CommentReference"/>
        </w:rPr>
        <w:commentReference w:id="89"/>
      </w:r>
      <w:commentRangeEnd w:id="90"/>
      <w:r w:rsidR="00DD1546">
        <w:rPr>
          <w:rStyle w:val="CommentReference"/>
        </w:rPr>
        <w:commentReference w:id="90"/>
      </w:r>
      <w:r>
        <w:t xml:space="preserve">), occ_wf_1990 = </w:t>
      </w:r>
      <w:proofErr w:type="spellStart"/>
      <w:r>
        <w:t>na_codes</w:t>
      </w:r>
      <w:proofErr w:type="spellEnd"/>
      <w:r>
        <w:t>(occ_wf_1990, c(999, 0)),</w:t>
      </w:r>
    </w:p>
    <w:p w14:paraId="4C1A9559" w14:textId="77777777" w:rsidR="00EC361A" w:rsidRDefault="00EC361A" w:rsidP="00EC361A">
      <w:pPr>
        <w:spacing w:after="0" w:line="240" w:lineRule="auto"/>
        <w:contextualSpacing/>
      </w:pPr>
      <w:r>
        <w:t xml:space="preserve">    occ.</w:t>
      </w:r>
      <w:proofErr w:type="gramStart"/>
      <w:r>
        <w:t>cw.position</w:t>
      </w:r>
      <w:proofErr w:type="gramEnd"/>
      <w:r>
        <w:t xml:space="preserve">_wf_1990 = </w:t>
      </w:r>
      <w:proofErr w:type="spellStart"/>
      <w:r>
        <w:t>ifelse</w:t>
      </w:r>
      <w:proofErr w:type="spellEnd"/>
      <w:r>
        <w:t xml:space="preserve">(is.na(occ_wf_1990), NA, match(occ_wf_1990, crosswalk.occ$occ1970, </w:t>
      </w:r>
      <w:proofErr w:type="spellStart"/>
      <w:r>
        <w:t>nomatch</w:t>
      </w:r>
      <w:proofErr w:type="spellEnd"/>
      <w:r>
        <w:t xml:space="preserve"> = NA)),</w:t>
      </w:r>
    </w:p>
    <w:p w14:paraId="32E0615B" w14:textId="77777777" w:rsidR="00EC361A" w:rsidRDefault="00EC361A" w:rsidP="00EC361A">
      <w:pPr>
        <w:spacing w:after="0" w:line="240" w:lineRule="auto"/>
        <w:contextualSpacing/>
      </w:pPr>
      <w:r>
        <w:t xml:space="preserve">    occ2010_wf_1990 = </w:t>
      </w:r>
      <w:proofErr w:type="spellStart"/>
      <w:r>
        <w:t>ifelse</w:t>
      </w:r>
      <w:proofErr w:type="spellEnd"/>
      <w:r>
        <w:t>(is.na(occ_wf_1990), NA, crosswalk.occ$occ2010[occ.</w:t>
      </w:r>
      <w:proofErr w:type="gramStart"/>
      <w:r>
        <w:t>cw.position</w:t>
      </w:r>
      <w:proofErr w:type="gramEnd"/>
      <w:r>
        <w:t>_wf_1990]),</w:t>
      </w:r>
    </w:p>
    <w:p w14:paraId="6503BAB8" w14:textId="77777777" w:rsidR="00EC361A" w:rsidRDefault="00EC361A" w:rsidP="00EC361A">
      <w:pPr>
        <w:spacing w:after="0" w:line="240" w:lineRule="auto"/>
        <w:contextualSpacing/>
      </w:pPr>
      <w:r>
        <w:t xml:space="preserve">    occ_hd_1991 = </w:t>
      </w:r>
      <w:proofErr w:type="spellStart"/>
      <w:proofErr w:type="gramStart"/>
      <w:r>
        <w:t>ifelse</w:t>
      </w:r>
      <w:proofErr w:type="spellEnd"/>
      <w:r>
        <w:t>(</w:t>
      </w:r>
      <w:proofErr w:type="gramEnd"/>
      <w:r>
        <w:t xml:space="preserve">V19401 == 600, 580, V19401), occ_hd_1991 = </w:t>
      </w:r>
      <w:proofErr w:type="spellStart"/>
      <w:r>
        <w:t>na_codes</w:t>
      </w:r>
      <w:proofErr w:type="spellEnd"/>
      <w:r>
        <w:t>(occ_hd_1991, c(999, 0)),</w:t>
      </w:r>
    </w:p>
    <w:p w14:paraId="5B1F1CCD" w14:textId="77777777" w:rsidR="00EC361A" w:rsidRDefault="00EC361A" w:rsidP="00EC361A">
      <w:pPr>
        <w:spacing w:after="0" w:line="240" w:lineRule="auto"/>
        <w:contextualSpacing/>
      </w:pPr>
      <w:r>
        <w:t xml:space="preserve">    occ.</w:t>
      </w:r>
      <w:proofErr w:type="gramStart"/>
      <w:r>
        <w:t>cw.position</w:t>
      </w:r>
      <w:proofErr w:type="gramEnd"/>
      <w:r>
        <w:t xml:space="preserve">_hd_1991 = </w:t>
      </w:r>
      <w:proofErr w:type="spellStart"/>
      <w:r>
        <w:t>ifelse</w:t>
      </w:r>
      <w:proofErr w:type="spellEnd"/>
      <w:r>
        <w:t xml:space="preserve">(is.na(occ_hd_1991), NA, match(occ_hd_1991, crosswalk.occ$occ1970, </w:t>
      </w:r>
      <w:proofErr w:type="spellStart"/>
      <w:r>
        <w:t>nomatch</w:t>
      </w:r>
      <w:proofErr w:type="spellEnd"/>
      <w:r>
        <w:t xml:space="preserve"> = NA)),</w:t>
      </w:r>
    </w:p>
    <w:p w14:paraId="53A0DD42" w14:textId="77777777" w:rsidR="00EC361A" w:rsidRDefault="00EC361A" w:rsidP="00EC361A">
      <w:pPr>
        <w:spacing w:after="0" w:line="240" w:lineRule="auto"/>
        <w:contextualSpacing/>
      </w:pPr>
      <w:r>
        <w:t xml:space="preserve">    occ2010_hd_1991 = </w:t>
      </w:r>
      <w:proofErr w:type="spellStart"/>
      <w:proofErr w:type="gramStart"/>
      <w:r>
        <w:t>ifelse</w:t>
      </w:r>
      <w:proofErr w:type="spellEnd"/>
      <w:r>
        <w:t>(</w:t>
      </w:r>
      <w:proofErr w:type="gramEnd"/>
      <w:r>
        <w:t>is.na(occ_hd_1991 ), NA, crosswalk.occ$occ2010[occ.cw.position_hd_1991]),</w:t>
      </w:r>
    </w:p>
    <w:p w14:paraId="5D54FF52" w14:textId="77777777" w:rsidR="00EC361A" w:rsidRDefault="00EC361A" w:rsidP="00EC361A">
      <w:pPr>
        <w:spacing w:after="0" w:line="240" w:lineRule="auto"/>
        <w:contextualSpacing/>
      </w:pPr>
      <w:r>
        <w:lastRenderedPageBreak/>
        <w:t xml:space="preserve">    occ_wf_1991 = </w:t>
      </w:r>
      <w:proofErr w:type="spellStart"/>
      <w:proofErr w:type="gramStart"/>
      <w:r>
        <w:t>ifelse</w:t>
      </w:r>
      <w:proofErr w:type="spellEnd"/>
      <w:r>
        <w:t>(</w:t>
      </w:r>
      <w:proofErr w:type="gramEnd"/>
      <w:r>
        <w:t xml:space="preserve">V19703 == 600, 580, V19703), occ_wf_1991 = </w:t>
      </w:r>
      <w:proofErr w:type="spellStart"/>
      <w:r>
        <w:t>na_codes</w:t>
      </w:r>
      <w:proofErr w:type="spellEnd"/>
      <w:r>
        <w:t>(occ_wf_1991, c(999, 0)),</w:t>
      </w:r>
    </w:p>
    <w:p w14:paraId="20D3DE88" w14:textId="77777777" w:rsidR="00EC361A" w:rsidRDefault="00EC361A" w:rsidP="00EC361A">
      <w:pPr>
        <w:spacing w:after="0" w:line="240" w:lineRule="auto"/>
        <w:contextualSpacing/>
      </w:pPr>
      <w:r>
        <w:t xml:space="preserve">    occ.</w:t>
      </w:r>
      <w:proofErr w:type="gramStart"/>
      <w:r>
        <w:t>cw.position</w:t>
      </w:r>
      <w:proofErr w:type="gramEnd"/>
      <w:r>
        <w:t xml:space="preserve">_wf_1991 = </w:t>
      </w:r>
      <w:proofErr w:type="spellStart"/>
      <w:r>
        <w:t>ifelse</w:t>
      </w:r>
      <w:proofErr w:type="spellEnd"/>
      <w:r>
        <w:t xml:space="preserve">(is.na(occ_wf_1991), NA, match(occ_wf_1991, crosswalk.occ$occ1970, </w:t>
      </w:r>
      <w:proofErr w:type="spellStart"/>
      <w:r>
        <w:t>nomatch</w:t>
      </w:r>
      <w:proofErr w:type="spellEnd"/>
      <w:r>
        <w:t xml:space="preserve"> = NA)),</w:t>
      </w:r>
    </w:p>
    <w:p w14:paraId="7B0CD6E7" w14:textId="77777777" w:rsidR="00EC361A" w:rsidRDefault="00EC361A" w:rsidP="00EC361A">
      <w:pPr>
        <w:spacing w:after="0" w:line="240" w:lineRule="auto"/>
        <w:contextualSpacing/>
      </w:pPr>
      <w:r>
        <w:t xml:space="preserve">    occ2010_wf_1991 = </w:t>
      </w:r>
      <w:proofErr w:type="spellStart"/>
      <w:r>
        <w:t>ifelse</w:t>
      </w:r>
      <w:proofErr w:type="spellEnd"/>
      <w:r>
        <w:t>(is.na(occ_wf_1991), NA, crosswalk.occ$occ2010[occ.</w:t>
      </w:r>
      <w:proofErr w:type="gramStart"/>
      <w:r>
        <w:t>cw.position</w:t>
      </w:r>
      <w:proofErr w:type="gramEnd"/>
      <w:r>
        <w:t>_wf_1991]),</w:t>
      </w:r>
    </w:p>
    <w:p w14:paraId="369D5168" w14:textId="77777777" w:rsidR="00EC361A" w:rsidRDefault="00EC361A" w:rsidP="00EC361A">
      <w:pPr>
        <w:spacing w:after="0" w:line="240" w:lineRule="auto"/>
        <w:contextualSpacing/>
      </w:pPr>
      <w:r>
        <w:t xml:space="preserve">    occ_hd_1999 = </w:t>
      </w:r>
      <w:proofErr w:type="spellStart"/>
      <w:proofErr w:type="gramStart"/>
      <w:r>
        <w:t>ifelse</w:t>
      </w:r>
      <w:proofErr w:type="spellEnd"/>
      <w:r>
        <w:t>(</w:t>
      </w:r>
      <w:proofErr w:type="gramEnd"/>
      <w:r>
        <w:t xml:space="preserve">ER13215 == 600, 580, </w:t>
      </w:r>
      <w:commentRangeStart w:id="91"/>
      <w:commentRangeStart w:id="92"/>
      <w:r>
        <w:t>ER17226</w:t>
      </w:r>
      <w:commentRangeEnd w:id="91"/>
      <w:r w:rsidR="00D5219D">
        <w:rPr>
          <w:rStyle w:val="CommentReference"/>
        </w:rPr>
        <w:commentReference w:id="91"/>
      </w:r>
      <w:commentRangeEnd w:id="92"/>
      <w:r w:rsidR="00522722">
        <w:rPr>
          <w:rStyle w:val="CommentReference"/>
        </w:rPr>
        <w:commentReference w:id="92"/>
      </w:r>
      <w:r>
        <w:t xml:space="preserve">), occ_hd_1999 = </w:t>
      </w:r>
      <w:proofErr w:type="spellStart"/>
      <w:r>
        <w:t>na_codes</w:t>
      </w:r>
      <w:proofErr w:type="spellEnd"/>
      <w:r>
        <w:t xml:space="preserve">(occ_hd_1999, c(999, </w:t>
      </w:r>
      <w:commentRangeStart w:id="93"/>
      <w:commentRangeStart w:id="94"/>
      <w:r>
        <w:t>810</w:t>
      </w:r>
      <w:commentRangeEnd w:id="93"/>
      <w:r w:rsidR="00D5219D">
        <w:rPr>
          <w:rStyle w:val="CommentReference"/>
        </w:rPr>
        <w:commentReference w:id="93"/>
      </w:r>
      <w:commentRangeEnd w:id="94"/>
      <w:r w:rsidR="00522722">
        <w:rPr>
          <w:rStyle w:val="CommentReference"/>
        </w:rPr>
        <w:commentReference w:id="94"/>
      </w:r>
      <w:r>
        <w:t>, 0)),</w:t>
      </w:r>
    </w:p>
    <w:p w14:paraId="4C48D56D" w14:textId="77777777" w:rsidR="00EC361A" w:rsidRDefault="00EC361A" w:rsidP="00EC361A">
      <w:pPr>
        <w:spacing w:after="0" w:line="240" w:lineRule="auto"/>
        <w:contextualSpacing/>
      </w:pPr>
      <w:r>
        <w:t xml:space="preserve">    occ.</w:t>
      </w:r>
      <w:proofErr w:type="gramStart"/>
      <w:r>
        <w:t>cw.position</w:t>
      </w:r>
      <w:proofErr w:type="gramEnd"/>
      <w:r>
        <w:t xml:space="preserve">_hd_1999 = </w:t>
      </w:r>
      <w:proofErr w:type="spellStart"/>
      <w:r>
        <w:t>ifelse</w:t>
      </w:r>
      <w:proofErr w:type="spellEnd"/>
      <w:r>
        <w:t xml:space="preserve">(is.na(occ_hd_1999), NA, match(occ_hd_1999, crosswalk.occ$occ1970, </w:t>
      </w:r>
      <w:proofErr w:type="spellStart"/>
      <w:r>
        <w:t>nomatch</w:t>
      </w:r>
      <w:proofErr w:type="spellEnd"/>
      <w:r>
        <w:t xml:space="preserve"> = NA)),</w:t>
      </w:r>
    </w:p>
    <w:p w14:paraId="21309DDA" w14:textId="77777777" w:rsidR="00EC361A" w:rsidRDefault="00EC361A" w:rsidP="00EC361A">
      <w:pPr>
        <w:spacing w:after="0" w:line="240" w:lineRule="auto"/>
        <w:contextualSpacing/>
      </w:pPr>
      <w:r>
        <w:t xml:space="preserve">    occ2010_hd_1999 = </w:t>
      </w:r>
      <w:proofErr w:type="spellStart"/>
      <w:proofErr w:type="gramStart"/>
      <w:r>
        <w:t>ifelse</w:t>
      </w:r>
      <w:proofErr w:type="spellEnd"/>
      <w:r>
        <w:t>(</w:t>
      </w:r>
      <w:proofErr w:type="gramEnd"/>
      <w:r>
        <w:t>is.na(occ_hd_1999 ), NA, crosswalk.occ$occ2010[occ.cw.position_hd_1999]),</w:t>
      </w:r>
    </w:p>
    <w:p w14:paraId="61247335" w14:textId="77777777" w:rsidR="00EC361A" w:rsidRDefault="00EC361A" w:rsidP="00EC361A">
      <w:pPr>
        <w:spacing w:after="0" w:line="240" w:lineRule="auto"/>
        <w:contextualSpacing/>
      </w:pPr>
      <w:r>
        <w:t xml:space="preserve">    occ_wf_1999 = </w:t>
      </w:r>
      <w:proofErr w:type="spellStart"/>
      <w:proofErr w:type="gramStart"/>
      <w:r>
        <w:t>ifelse</w:t>
      </w:r>
      <w:proofErr w:type="spellEnd"/>
      <w:r>
        <w:t>(</w:t>
      </w:r>
      <w:proofErr w:type="gramEnd"/>
      <w:r>
        <w:t xml:space="preserve">ER13727 == 600, 580, </w:t>
      </w:r>
      <w:commentRangeStart w:id="95"/>
      <w:commentRangeStart w:id="96"/>
      <w:r>
        <w:t>ER17796</w:t>
      </w:r>
      <w:commentRangeEnd w:id="95"/>
      <w:r w:rsidR="0008414C">
        <w:rPr>
          <w:rStyle w:val="CommentReference"/>
        </w:rPr>
        <w:commentReference w:id="95"/>
      </w:r>
      <w:commentRangeEnd w:id="96"/>
      <w:r w:rsidR="00522722">
        <w:rPr>
          <w:rStyle w:val="CommentReference"/>
        </w:rPr>
        <w:commentReference w:id="96"/>
      </w:r>
      <w:r>
        <w:t xml:space="preserve">), occ_wf_1999 = </w:t>
      </w:r>
      <w:proofErr w:type="spellStart"/>
      <w:r>
        <w:t>na_codes</w:t>
      </w:r>
      <w:proofErr w:type="spellEnd"/>
      <w:r>
        <w:t xml:space="preserve">(occ_wf_1999, c(999, </w:t>
      </w:r>
      <w:commentRangeStart w:id="97"/>
      <w:commentRangeStart w:id="98"/>
      <w:r>
        <w:t>810</w:t>
      </w:r>
      <w:commentRangeEnd w:id="97"/>
      <w:r w:rsidR="0008414C">
        <w:rPr>
          <w:rStyle w:val="CommentReference"/>
        </w:rPr>
        <w:commentReference w:id="97"/>
      </w:r>
      <w:commentRangeEnd w:id="98"/>
      <w:r w:rsidR="00522722">
        <w:rPr>
          <w:rStyle w:val="CommentReference"/>
        </w:rPr>
        <w:commentReference w:id="98"/>
      </w:r>
      <w:r>
        <w:t>, 0)),</w:t>
      </w:r>
    </w:p>
    <w:p w14:paraId="4E64AF3D" w14:textId="77777777" w:rsidR="00EC361A" w:rsidRDefault="00EC361A" w:rsidP="00EC361A">
      <w:pPr>
        <w:spacing w:after="0" w:line="240" w:lineRule="auto"/>
        <w:contextualSpacing/>
      </w:pPr>
      <w:r>
        <w:t xml:space="preserve">    occ.</w:t>
      </w:r>
      <w:proofErr w:type="gramStart"/>
      <w:r>
        <w:t>cw.position</w:t>
      </w:r>
      <w:proofErr w:type="gramEnd"/>
      <w:r>
        <w:t xml:space="preserve">_wf_1999 = </w:t>
      </w:r>
      <w:proofErr w:type="spellStart"/>
      <w:r>
        <w:t>ifelse</w:t>
      </w:r>
      <w:proofErr w:type="spellEnd"/>
      <w:r>
        <w:t xml:space="preserve">(is.na(occ_wf_1999), NA, match(occ_wf_1999, crosswalk.occ$occ1970, </w:t>
      </w:r>
      <w:proofErr w:type="spellStart"/>
      <w:r>
        <w:t>nomatch</w:t>
      </w:r>
      <w:proofErr w:type="spellEnd"/>
      <w:r>
        <w:t xml:space="preserve"> = NA)),</w:t>
      </w:r>
    </w:p>
    <w:p w14:paraId="07A3A216" w14:textId="77777777" w:rsidR="00EC361A" w:rsidRDefault="00EC361A" w:rsidP="00EC361A">
      <w:pPr>
        <w:spacing w:after="0" w:line="240" w:lineRule="auto"/>
        <w:contextualSpacing/>
      </w:pPr>
      <w:r>
        <w:t xml:space="preserve">    occ2010_wf_1999 = </w:t>
      </w:r>
      <w:proofErr w:type="spellStart"/>
      <w:proofErr w:type="gramStart"/>
      <w:r>
        <w:t>ifelse</w:t>
      </w:r>
      <w:proofErr w:type="spellEnd"/>
      <w:r>
        <w:t>(</w:t>
      </w:r>
      <w:proofErr w:type="gramEnd"/>
      <w:r>
        <w:t>is.na(occ_wf_1999 ), NA, crosswalk.occ$occ2010[occ.cw.position_wf_1999]),</w:t>
      </w:r>
    </w:p>
    <w:p w14:paraId="2B8DE130" w14:textId="77777777" w:rsidR="00EC361A" w:rsidRDefault="00EC361A" w:rsidP="00EC361A">
      <w:pPr>
        <w:spacing w:after="0" w:line="240" w:lineRule="auto"/>
        <w:contextualSpacing/>
      </w:pPr>
      <w:r>
        <w:t xml:space="preserve">    occ_hd_2001 = </w:t>
      </w:r>
      <w:proofErr w:type="spellStart"/>
      <w:proofErr w:type="gramStart"/>
      <w:r>
        <w:t>ifelse</w:t>
      </w:r>
      <w:proofErr w:type="spellEnd"/>
      <w:r>
        <w:t>(</w:t>
      </w:r>
      <w:proofErr w:type="gramEnd"/>
      <w:r>
        <w:t xml:space="preserve">ER17226 == 600, 580, ER17226), occ_hd_2001 = </w:t>
      </w:r>
      <w:proofErr w:type="spellStart"/>
      <w:r>
        <w:t>na_codes</w:t>
      </w:r>
      <w:proofErr w:type="spellEnd"/>
      <w:r>
        <w:t>(occ_hd_2001, c(999, 810, 0)),</w:t>
      </w:r>
    </w:p>
    <w:p w14:paraId="7D04B4F1" w14:textId="77777777" w:rsidR="00EC361A" w:rsidRDefault="00EC361A" w:rsidP="00EC361A">
      <w:pPr>
        <w:spacing w:after="0" w:line="240" w:lineRule="auto"/>
        <w:contextualSpacing/>
      </w:pPr>
      <w:r>
        <w:t xml:space="preserve">    occ.</w:t>
      </w:r>
      <w:proofErr w:type="gramStart"/>
      <w:r>
        <w:t>cw.position</w:t>
      </w:r>
      <w:proofErr w:type="gramEnd"/>
      <w:r>
        <w:t xml:space="preserve">_hd_2001 = </w:t>
      </w:r>
      <w:proofErr w:type="spellStart"/>
      <w:r>
        <w:t>ifelse</w:t>
      </w:r>
      <w:proofErr w:type="spellEnd"/>
      <w:r>
        <w:t xml:space="preserve">(is.na(occ_hd_2001), NA, match(occ_hd_2001, crosswalk.occ$occ1970, </w:t>
      </w:r>
      <w:proofErr w:type="spellStart"/>
      <w:r>
        <w:t>nomatch</w:t>
      </w:r>
      <w:proofErr w:type="spellEnd"/>
      <w:r>
        <w:t xml:space="preserve"> = NA)),</w:t>
      </w:r>
    </w:p>
    <w:p w14:paraId="389E7ED5" w14:textId="77777777" w:rsidR="00EC361A" w:rsidRDefault="00EC361A" w:rsidP="00EC361A">
      <w:pPr>
        <w:spacing w:after="0" w:line="240" w:lineRule="auto"/>
        <w:contextualSpacing/>
      </w:pPr>
      <w:r>
        <w:t xml:space="preserve">    occ2010_hd_2001 = </w:t>
      </w:r>
      <w:proofErr w:type="spellStart"/>
      <w:proofErr w:type="gramStart"/>
      <w:r>
        <w:t>ifelse</w:t>
      </w:r>
      <w:proofErr w:type="spellEnd"/>
      <w:r>
        <w:t>(</w:t>
      </w:r>
      <w:proofErr w:type="gramEnd"/>
      <w:r>
        <w:t>is.na(occ_hd_2001 ), NA, crosswalk.occ$occ2010[occ.cw.position_hd_2001]),</w:t>
      </w:r>
    </w:p>
    <w:p w14:paraId="33747FD4" w14:textId="77777777" w:rsidR="00EC361A" w:rsidRDefault="00EC361A" w:rsidP="00EC361A">
      <w:pPr>
        <w:spacing w:after="0" w:line="240" w:lineRule="auto"/>
        <w:contextualSpacing/>
      </w:pPr>
      <w:r>
        <w:t xml:space="preserve">    occ_wf_2001 = </w:t>
      </w:r>
      <w:proofErr w:type="spellStart"/>
      <w:proofErr w:type="gramStart"/>
      <w:r>
        <w:t>ifelse</w:t>
      </w:r>
      <w:proofErr w:type="spellEnd"/>
      <w:r>
        <w:t>(</w:t>
      </w:r>
      <w:proofErr w:type="gramEnd"/>
      <w:r>
        <w:t xml:space="preserve">ER17796 == 600, 580, ER17796), occ_wf_2001 = </w:t>
      </w:r>
      <w:proofErr w:type="spellStart"/>
      <w:r>
        <w:t>na_codes</w:t>
      </w:r>
      <w:proofErr w:type="spellEnd"/>
      <w:r>
        <w:t xml:space="preserve">(occ_wf_2001, c(999, </w:t>
      </w:r>
      <w:commentRangeStart w:id="99"/>
      <w:commentRangeStart w:id="100"/>
      <w:r>
        <w:t>810</w:t>
      </w:r>
      <w:commentRangeEnd w:id="99"/>
      <w:r w:rsidR="0008414C">
        <w:rPr>
          <w:rStyle w:val="CommentReference"/>
        </w:rPr>
        <w:commentReference w:id="99"/>
      </w:r>
      <w:commentRangeEnd w:id="100"/>
      <w:r w:rsidR="00522722">
        <w:rPr>
          <w:rStyle w:val="CommentReference"/>
        </w:rPr>
        <w:commentReference w:id="100"/>
      </w:r>
      <w:r>
        <w:t>, 0)),</w:t>
      </w:r>
    </w:p>
    <w:p w14:paraId="1758C8AD" w14:textId="77777777" w:rsidR="00EC361A" w:rsidRDefault="00EC361A" w:rsidP="00EC361A">
      <w:pPr>
        <w:spacing w:after="0" w:line="240" w:lineRule="auto"/>
        <w:contextualSpacing/>
      </w:pPr>
      <w:r>
        <w:t xml:space="preserve">    occ.</w:t>
      </w:r>
      <w:proofErr w:type="gramStart"/>
      <w:r>
        <w:t>cw.position</w:t>
      </w:r>
      <w:proofErr w:type="gramEnd"/>
      <w:r>
        <w:t xml:space="preserve">_wf_2001 = </w:t>
      </w:r>
      <w:proofErr w:type="spellStart"/>
      <w:r>
        <w:t>ifelse</w:t>
      </w:r>
      <w:proofErr w:type="spellEnd"/>
      <w:r>
        <w:t xml:space="preserve">(is.na(occ_wf_2001), NA, match(occ_wf_2001, crosswalk.occ$occ1970, </w:t>
      </w:r>
      <w:proofErr w:type="spellStart"/>
      <w:r>
        <w:t>nomatch</w:t>
      </w:r>
      <w:proofErr w:type="spellEnd"/>
      <w:r>
        <w:t xml:space="preserve"> = NA)),</w:t>
      </w:r>
    </w:p>
    <w:p w14:paraId="44175476" w14:textId="77777777" w:rsidR="00EC361A" w:rsidRDefault="00EC361A" w:rsidP="00EC361A">
      <w:pPr>
        <w:spacing w:after="0" w:line="240" w:lineRule="auto"/>
        <w:contextualSpacing/>
      </w:pPr>
      <w:r>
        <w:t xml:space="preserve">    occ2010_wf_2001 = </w:t>
      </w:r>
      <w:proofErr w:type="spellStart"/>
      <w:proofErr w:type="gramStart"/>
      <w:r>
        <w:t>ifelse</w:t>
      </w:r>
      <w:proofErr w:type="spellEnd"/>
      <w:r>
        <w:t>(</w:t>
      </w:r>
      <w:proofErr w:type="gramEnd"/>
      <w:r>
        <w:t>is.na(occ_wf_2001 ), NA, crosswalk.occ$occ2010[occ.cw.position_wf_2001]),</w:t>
      </w:r>
    </w:p>
    <w:p w14:paraId="4E1014DF" w14:textId="77777777" w:rsidR="00EC361A" w:rsidRDefault="00EC361A" w:rsidP="00EC361A">
      <w:pPr>
        <w:spacing w:after="0" w:line="240" w:lineRule="auto"/>
        <w:contextualSpacing/>
      </w:pPr>
      <w:r>
        <w:t xml:space="preserve">    # For 2009-2015, we create variables that recode the 2000 census occupation codes to 2010 occ codes w/ the IPUMS crosswalk</w:t>
      </w:r>
    </w:p>
    <w:p w14:paraId="59FD9F54" w14:textId="77777777" w:rsidR="00EC361A" w:rsidRDefault="00EC361A" w:rsidP="00EC361A">
      <w:pPr>
        <w:spacing w:after="0" w:line="240" w:lineRule="auto"/>
        <w:contextualSpacing/>
      </w:pPr>
      <w:r>
        <w:t xml:space="preserve">    occ_hd_2009 = </w:t>
      </w:r>
      <w:proofErr w:type="spellStart"/>
      <w:r>
        <w:t>na_</w:t>
      </w:r>
      <w:proofErr w:type="gramStart"/>
      <w:r>
        <w:t>codes</w:t>
      </w:r>
      <w:proofErr w:type="spellEnd"/>
      <w:r>
        <w:t>(</w:t>
      </w:r>
      <w:proofErr w:type="gramEnd"/>
      <w:r>
        <w:t xml:space="preserve">ER42167, c(0, 999)), </w:t>
      </w:r>
    </w:p>
    <w:p w14:paraId="71D63E11" w14:textId="77777777" w:rsidR="00EC361A" w:rsidRDefault="00EC361A" w:rsidP="00EC361A">
      <w:pPr>
        <w:spacing w:after="0" w:line="240" w:lineRule="auto"/>
        <w:contextualSpacing/>
      </w:pPr>
      <w:r>
        <w:t xml:space="preserve">    occ.</w:t>
      </w:r>
      <w:proofErr w:type="gramStart"/>
      <w:r>
        <w:t>cw.position</w:t>
      </w:r>
      <w:proofErr w:type="gramEnd"/>
      <w:r>
        <w:t xml:space="preserve">_hd_2009 = </w:t>
      </w:r>
      <w:proofErr w:type="spellStart"/>
      <w:r>
        <w:t>ifelse</w:t>
      </w:r>
      <w:proofErr w:type="spellEnd"/>
      <w:r>
        <w:t xml:space="preserve">(is.na(occ_hd_2009), NA, match(occ_hd_2009, crosswalk.occ$occ2000, </w:t>
      </w:r>
      <w:proofErr w:type="spellStart"/>
      <w:r>
        <w:t>nomatch</w:t>
      </w:r>
      <w:proofErr w:type="spellEnd"/>
      <w:r>
        <w:t xml:space="preserve"> = NA)),</w:t>
      </w:r>
    </w:p>
    <w:p w14:paraId="4318093D" w14:textId="77777777" w:rsidR="00EC361A" w:rsidRDefault="00EC361A" w:rsidP="00EC361A">
      <w:pPr>
        <w:spacing w:after="0" w:line="240" w:lineRule="auto"/>
        <w:contextualSpacing/>
      </w:pPr>
      <w:r>
        <w:t xml:space="preserve">    occ2010_hd_2009 = </w:t>
      </w:r>
      <w:proofErr w:type="spellStart"/>
      <w:r>
        <w:t>ifelse</w:t>
      </w:r>
      <w:proofErr w:type="spellEnd"/>
      <w:r>
        <w:t>(is.na(occ_hd_2009), NA, crosswalk.occ$occ2010[occ.</w:t>
      </w:r>
      <w:proofErr w:type="gramStart"/>
      <w:r>
        <w:t>cw.position</w:t>
      </w:r>
      <w:proofErr w:type="gramEnd"/>
      <w:r>
        <w:t xml:space="preserve">_hd_2009]), </w:t>
      </w:r>
    </w:p>
    <w:p w14:paraId="0C2734C4" w14:textId="77777777" w:rsidR="00EC361A" w:rsidRDefault="00EC361A" w:rsidP="00EC361A">
      <w:pPr>
        <w:spacing w:after="0" w:line="240" w:lineRule="auto"/>
        <w:contextualSpacing/>
      </w:pPr>
      <w:r>
        <w:t xml:space="preserve">    occ_wf_2009 = </w:t>
      </w:r>
      <w:proofErr w:type="spellStart"/>
      <w:r>
        <w:t>na_</w:t>
      </w:r>
      <w:proofErr w:type="gramStart"/>
      <w:r>
        <w:t>codes</w:t>
      </w:r>
      <w:proofErr w:type="spellEnd"/>
      <w:r>
        <w:t>(</w:t>
      </w:r>
      <w:proofErr w:type="gramEnd"/>
      <w:r>
        <w:t xml:space="preserve">ER42419, c(0, 999)), </w:t>
      </w:r>
    </w:p>
    <w:p w14:paraId="5720013E" w14:textId="77777777" w:rsidR="00EC361A" w:rsidRDefault="00EC361A" w:rsidP="00EC361A">
      <w:pPr>
        <w:spacing w:after="0" w:line="240" w:lineRule="auto"/>
        <w:contextualSpacing/>
      </w:pPr>
      <w:r>
        <w:t xml:space="preserve">    occ.</w:t>
      </w:r>
      <w:proofErr w:type="gramStart"/>
      <w:r>
        <w:t>cw.position</w:t>
      </w:r>
      <w:proofErr w:type="gramEnd"/>
      <w:r>
        <w:t xml:space="preserve">_wf_2009 = </w:t>
      </w:r>
      <w:proofErr w:type="spellStart"/>
      <w:r>
        <w:t>ifelse</w:t>
      </w:r>
      <w:proofErr w:type="spellEnd"/>
      <w:r>
        <w:t xml:space="preserve">(is.na(occ_wf_2009), NA, match(occ_wf_2009, crosswalk.occ$occ2000, </w:t>
      </w:r>
      <w:proofErr w:type="spellStart"/>
      <w:r>
        <w:t>nomatch</w:t>
      </w:r>
      <w:proofErr w:type="spellEnd"/>
      <w:r>
        <w:t xml:space="preserve"> = NA)),</w:t>
      </w:r>
    </w:p>
    <w:p w14:paraId="01DC90A7" w14:textId="77777777" w:rsidR="00EC361A" w:rsidRDefault="00EC361A" w:rsidP="00EC361A">
      <w:pPr>
        <w:spacing w:after="0" w:line="240" w:lineRule="auto"/>
        <w:contextualSpacing/>
      </w:pPr>
      <w:r>
        <w:t xml:space="preserve">    occ2010_wf_2009 = </w:t>
      </w:r>
      <w:proofErr w:type="spellStart"/>
      <w:r>
        <w:t>ifelse</w:t>
      </w:r>
      <w:proofErr w:type="spellEnd"/>
      <w:r>
        <w:t>(is.na(occ_wf_2009), NA, crosswalk.occ$occ2010[occ.</w:t>
      </w:r>
      <w:proofErr w:type="gramStart"/>
      <w:r>
        <w:t>cw.position</w:t>
      </w:r>
      <w:proofErr w:type="gramEnd"/>
      <w:r>
        <w:t xml:space="preserve">_wf_2009]), </w:t>
      </w:r>
    </w:p>
    <w:p w14:paraId="05A60414" w14:textId="77777777" w:rsidR="00EC361A" w:rsidRDefault="00EC361A" w:rsidP="00EC361A">
      <w:pPr>
        <w:spacing w:after="0" w:line="240" w:lineRule="auto"/>
        <w:contextualSpacing/>
      </w:pPr>
      <w:r>
        <w:t xml:space="preserve">    occ_hd_2011 = </w:t>
      </w:r>
      <w:proofErr w:type="spellStart"/>
      <w:r>
        <w:t>na_</w:t>
      </w:r>
      <w:proofErr w:type="gramStart"/>
      <w:r>
        <w:t>codes</w:t>
      </w:r>
      <w:proofErr w:type="spellEnd"/>
      <w:r>
        <w:t>(</w:t>
      </w:r>
      <w:proofErr w:type="gramEnd"/>
      <w:r>
        <w:t xml:space="preserve">ER47479, c(0, 999)), </w:t>
      </w:r>
    </w:p>
    <w:p w14:paraId="4CF72997" w14:textId="77777777" w:rsidR="00EC361A" w:rsidRDefault="00EC361A" w:rsidP="00EC361A">
      <w:pPr>
        <w:spacing w:after="0" w:line="240" w:lineRule="auto"/>
        <w:contextualSpacing/>
      </w:pPr>
      <w:r>
        <w:t xml:space="preserve">    occ.</w:t>
      </w:r>
      <w:proofErr w:type="gramStart"/>
      <w:r>
        <w:t>cw.position</w:t>
      </w:r>
      <w:proofErr w:type="gramEnd"/>
      <w:r>
        <w:t xml:space="preserve">_hd_2011 = </w:t>
      </w:r>
      <w:proofErr w:type="spellStart"/>
      <w:r>
        <w:t>ifelse</w:t>
      </w:r>
      <w:proofErr w:type="spellEnd"/>
      <w:r>
        <w:t xml:space="preserve">(is.na(occ_hd_2011), NA, match(occ_hd_2011, crosswalk.occ$occ2000, </w:t>
      </w:r>
      <w:proofErr w:type="spellStart"/>
      <w:r>
        <w:t>nomatch</w:t>
      </w:r>
      <w:proofErr w:type="spellEnd"/>
      <w:r>
        <w:t xml:space="preserve"> = NA)),</w:t>
      </w:r>
    </w:p>
    <w:p w14:paraId="41036AC6" w14:textId="77777777" w:rsidR="00EC361A" w:rsidRDefault="00EC361A" w:rsidP="00EC361A">
      <w:pPr>
        <w:spacing w:after="0" w:line="240" w:lineRule="auto"/>
        <w:contextualSpacing/>
      </w:pPr>
      <w:r>
        <w:t xml:space="preserve">    occ2010_hd_2011 = </w:t>
      </w:r>
      <w:proofErr w:type="spellStart"/>
      <w:r>
        <w:t>ifelse</w:t>
      </w:r>
      <w:proofErr w:type="spellEnd"/>
      <w:r>
        <w:t>(is.na(occ_hd_2011), NA, crosswalk.occ$occ2010[occ.</w:t>
      </w:r>
      <w:proofErr w:type="gramStart"/>
      <w:r>
        <w:t>cw.position</w:t>
      </w:r>
      <w:proofErr w:type="gramEnd"/>
      <w:r>
        <w:t xml:space="preserve">_hd_2011]), </w:t>
      </w:r>
    </w:p>
    <w:p w14:paraId="3B24122F" w14:textId="77777777" w:rsidR="00EC361A" w:rsidRDefault="00EC361A" w:rsidP="00EC361A">
      <w:pPr>
        <w:spacing w:after="0" w:line="240" w:lineRule="auto"/>
        <w:contextualSpacing/>
      </w:pPr>
      <w:r>
        <w:t xml:space="preserve">    occ_wf_2011 = </w:t>
      </w:r>
      <w:proofErr w:type="spellStart"/>
      <w:r>
        <w:t>na_</w:t>
      </w:r>
      <w:proofErr w:type="gramStart"/>
      <w:r>
        <w:t>codes</w:t>
      </w:r>
      <w:proofErr w:type="spellEnd"/>
      <w:r>
        <w:t>(</w:t>
      </w:r>
      <w:proofErr w:type="gramEnd"/>
      <w:r>
        <w:t xml:space="preserve">ER47736, c(0, 999)), </w:t>
      </w:r>
    </w:p>
    <w:p w14:paraId="71DA7042" w14:textId="77777777" w:rsidR="00EC361A" w:rsidRDefault="00EC361A" w:rsidP="00EC361A">
      <w:pPr>
        <w:spacing w:after="0" w:line="240" w:lineRule="auto"/>
        <w:contextualSpacing/>
      </w:pPr>
      <w:r>
        <w:t xml:space="preserve">    occ.</w:t>
      </w:r>
      <w:proofErr w:type="gramStart"/>
      <w:r>
        <w:t>cw.position</w:t>
      </w:r>
      <w:proofErr w:type="gramEnd"/>
      <w:r>
        <w:t xml:space="preserve">_wf_2011 = </w:t>
      </w:r>
      <w:proofErr w:type="spellStart"/>
      <w:r>
        <w:t>ifelse</w:t>
      </w:r>
      <w:proofErr w:type="spellEnd"/>
      <w:r>
        <w:t xml:space="preserve">(is.na(occ_wf_2011), NA, match(occ_wf_2011, crosswalk.occ$occ2000, </w:t>
      </w:r>
      <w:proofErr w:type="spellStart"/>
      <w:r>
        <w:t>nomatch</w:t>
      </w:r>
      <w:proofErr w:type="spellEnd"/>
      <w:r>
        <w:t xml:space="preserve"> = NA)),</w:t>
      </w:r>
    </w:p>
    <w:p w14:paraId="6411965A" w14:textId="77777777" w:rsidR="00EC361A" w:rsidRDefault="00EC361A" w:rsidP="00EC361A">
      <w:pPr>
        <w:spacing w:after="0" w:line="240" w:lineRule="auto"/>
        <w:contextualSpacing/>
      </w:pPr>
      <w:r>
        <w:t xml:space="preserve">    occ2010_wf_2011 = </w:t>
      </w:r>
      <w:proofErr w:type="spellStart"/>
      <w:r>
        <w:t>ifelse</w:t>
      </w:r>
      <w:proofErr w:type="spellEnd"/>
      <w:r>
        <w:t>(is.na(occ_wf_2011), NA, crosswalk.occ$occ2010[occ.</w:t>
      </w:r>
      <w:proofErr w:type="gramStart"/>
      <w:r>
        <w:t>cw.position</w:t>
      </w:r>
      <w:proofErr w:type="gramEnd"/>
      <w:r>
        <w:t xml:space="preserve">_wf_2011]), </w:t>
      </w:r>
    </w:p>
    <w:p w14:paraId="11C1D6A3" w14:textId="77777777" w:rsidR="00EC361A" w:rsidRDefault="00EC361A" w:rsidP="00EC361A">
      <w:pPr>
        <w:spacing w:after="0" w:line="240" w:lineRule="auto"/>
        <w:contextualSpacing/>
      </w:pPr>
      <w:r>
        <w:t xml:space="preserve">    occ_hd_2015 = </w:t>
      </w:r>
      <w:proofErr w:type="spellStart"/>
      <w:r>
        <w:t>na_</w:t>
      </w:r>
      <w:proofErr w:type="gramStart"/>
      <w:r>
        <w:t>codes</w:t>
      </w:r>
      <w:proofErr w:type="spellEnd"/>
      <w:r>
        <w:t>(</w:t>
      </w:r>
      <w:proofErr w:type="gramEnd"/>
      <w:r>
        <w:t xml:space="preserve">ER60194, c(0, 999)), </w:t>
      </w:r>
    </w:p>
    <w:p w14:paraId="5453D9D2" w14:textId="77777777" w:rsidR="00EC361A" w:rsidRDefault="00EC361A" w:rsidP="00EC361A">
      <w:pPr>
        <w:spacing w:after="0" w:line="240" w:lineRule="auto"/>
        <w:contextualSpacing/>
      </w:pPr>
      <w:r>
        <w:t xml:space="preserve">    occ.</w:t>
      </w:r>
      <w:proofErr w:type="gramStart"/>
      <w:r>
        <w:t>cw.position</w:t>
      </w:r>
      <w:proofErr w:type="gramEnd"/>
      <w:r>
        <w:t xml:space="preserve">_hd_2015 = </w:t>
      </w:r>
      <w:proofErr w:type="spellStart"/>
      <w:r>
        <w:t>ifelse</w:t>
      </w:r>
      <w:proofErr w:type="spellEnd"/>
      <w:r>
        <w:t xml:space="preserve">(is.na(occ_hd_2015), NA, match(occ_hd_2015, crosswalk.occ$occ2000, </w:t>
      </w:r>
      <w:proofErr w:type="spellStart"/>
      <w:r>
        <w:t>nomatch</w:t>
      </w:r>
      <w:proofErr w:type="spellEnd"/>
      <w:r>
        <w:t xml:space="preserve"> = NA)),</w:t>
      </w:r>
    </w:p>
    <w:p w14:paraId="2FD82661" w14:textId="77777777" w:rsidR="00EC361A" w:rsidRDefault="00EC361A" w:rsidP="00EC361A">
      <w:pPr>
        <w:spacing w:after="0" w:line="240" w:lineRule="auto"/>
        <w:contextualSpacing/>
      </w:pPr>
      <w:r>
        <w:t xml:space="preserve">    occ2010_hd_2015 = </w:t>
      </w:r>
      <w:proofErr w:type="spellStart"/>
      <w:r>
        <w:t>ifelse</w:t>
      </w:r>
      <w:proofErr w:type="spellEnd"/>
      <w:r>
        <w:t>(is.na(occ_hd_2015), NA, crosswalk.occ$occ2010[occ.</w:t>
      </w:r>
      <w:proofErr w:type="gramStart"/>
      <w:r>
        <w:t>cw.position</w:t>
      </w:r>
      <w:proofErr w:type="gramEnd"/>
      <w:r>
        <w:t xml:space="preserve">_hd_2015]), </w:t>
      </w:r>
    </w:p>
    <w:p w14:paraId="12452FF5" w14:textId="77777777" w:rsidR="00EC361A" w:rsidRDefault="00EC361A" w:rsidP="00EC361A">
      <w:pPr>
        <w:spacing w:after="0" w:line="240" w:lineRule="auto"/>
        <w:contextualSpacing/>
      </w:pPr>
      <w:r>
        <w:t xml:space="preserve">    occ_wf_2015 = </w:t>
      </w:r>
      <w:proofErr w:type="spellStart"/>
      <w:r>
        <w:t>na_</w:t>
      </w:r>
      <w:proofErr w:type="gramStart"/>
      <w:r>
        <w:t>codes</w:t>
      </w:r>
      <w:proofErr w:type="spellEnd"/>
      <w:r>
        <w:t>(</w:t>
      </w:r>
      <w:proofErr w:type="gramEnd"/>
      <w:r>
        <w:t xml:space="preserve">ER60457, c(0, 999)), </w:t>
      </w:r>
    </w:p>
    <w:p w14:paraId="034D7FE2" w14:textId="77777777" w:rsidR="00EC361A" w:rsidRDefault="00EC361A" w:rsidP="00EC361A">
      <w:pPr>
        <w:spacing w:after="0" w:line="240" w:lineRule="auto"/>
        <w:contextualSpacing/>
      </w:pPr>
      <w:r>
        <w:t xml:space="preserve">    occ.</w:t>
      </w:r>
      <w:proofErr w:type="gramStart"/>
      <w:r>
        <w:t>cw.position</w:t>
      </w:r>
      <w:proofErr w:type="gramEnd"/>
      <w:r>
        <w:t xml:space="preserve">_wf_2015 = </w:t>
      </w:r>
      <w:proofErr w:type="spellStart"/>
      <w:r>
        <w:t>ifelse</w:t>
      </w:r>
      <w:proofErr w:type="spellEnd"/>
      <w:r>
        <w:t xml:space="preserve">(is.na(occ_wf_2015), NA, match(occ_wf_2015, crosswalk.occ$occ2000, </w:t>
      </w:r>
      <w:proofErr w:type="spellStart"/>
      <w:r>
        <w:t>nomatch</w:t>
      </w:r>
      <w:proofErr w:type="spellEnd"/>
      <w:r>
        <w:t xml:space="preserve"> = NA)),</w:t>
      </w:r>
    </w:p>
    <w:p w14:paraId="4F2FA537" w14:textId="77777777" w:rsidR="00EC361A" w:rsidRDefault="00EC361A" w:rsidP="00EC361A">
      <w:pPr>
        <w:spacing w:after="0" w:line="240" w:lineRule="auto"/>
        <w:contextualSpacing/>
      </w:pPr>
      <w:r>
        <w:t xml:space="preserve">    occ2010_wf_2015 = </w:t>
      </w:r>
      <w:proofErr w:type="spellStart"/>
      <w:r>
        <w:t>ifelse</w:t>
      </w:r>
      <w:proofErr w:type="spellEnd"/>
      <w:r>
        <w:t>(is.na(occ_wf_2015), NA, crosswalk.occ$occ2010[occ.</w:t>
      </w:r>
      <w:proofErr w:type="gramStart"/>
      <w:r>
        <w:t>cw.position</w:t>
      </w:r>
      <w:proofErr w:type="gramEnd"/>
      <w:r>
        <w:t xml:space="preserve">_wf_2015]), </w:t>
      </w:r>
    </w:p>
    <w:p w14:paraId="71E21DF3" w14:textId="77777777" w:rsidR="00EC361A" w:rsidRDefault="00EC361A" w:rsidP="00EC361A">
      <w:pPr>
        <w:spacing w:after="0" w:line="240" w:lineRule="auto"/>
        <w:contextualSpacing/>
      </w:pPr>
      <w:r>
        <w:t xml:space="preserve">    # For 2017 &amp; 2019, we create variables that recode the </w:t>
      </w:r>
      <w:commentRangeStart w:id="101"/>
      <w:commentRangeStart w:id="102"/>
      <w:r>
        <w:t>ACS</w:t>
      </w:r>
      <w:commentRangeEnd w:id="101"/>
      <w:r w:rsidR="00F83F05">
        <w:rPr>
          <w:rStyle w:val="CommentReference"/>
        </w:rPr>
        <w:commentReference w:id="101"/>
      </w:r>
      <w:commentRangeEnd w:id="102"/>
      <w:r w:rsidR="00522722">
        <w:rPr>
          <w:rStyle w:val="CommentReference"/>
        </w:rPr>
        <w:commentReference w:id="102"/>
      </w:r>
      <w:r>
        <w:t xml:space="preserve"> 2010 occupation codes to 2010 occ codes w/ the IPUMS crosswalk</w:t>
      </w:r>
    </w:p>
    <w:p w14:paraId="0AA3E47F" w14:textId="77777777" w:rsidR="00EC361A" w:rsidRDefault="00EC361A" w:rsidP="00EC361A">
      <w:pPr>
        <w:spacing w:after="0" w:line="240" w:lineRule="auto"/>
        <w:contextualSpacing/>
      </w:pPr>
      <w:r>
        <w:t xml:space="preserve">    occ_hd_2017 = </w:t>
      </w:r>
      <w:proofErr w:type="spellStart"/>
      <w:r>
        <w:t>na_</w:t>
      </w:r>
      <w:proofErr w:type="gramStart"/>
      <w:r>
        <w:t>codes</w:t>
      </w:r>
      <w:proofErr w:type="spellEnd"/>
      <w:r>
        <w:t>(</w:t>
      </w:r>
      <w:proofErr w:type="gramEnd"/>
      <w:r>
        <w:t xml:space="preserve">ER66195, c(0, </w:t>
      </w:r>
      <w:commentRangeStart w:id="103"/>
      <w:commentRangeStart w:id="104"/>
      <w:r>
        <w:t>999</w:t>
      </w:r>
      <w:commentRangeEnd w:id="103"/>
      <w:r w:rsidR="00F83F05">
        <w:rPr>
          <w:rStyle w:val="CommentReference"/>
        </w:rPr>
        <w:commentReference w:id="103"/>
      </w:r>
      <w:commentRangeEnd w:id="104"/>
      <w:r w:rsidR="00874A76">
        <w:rPr>
          <w:rStyle w:val="CommentReference"/>
        </w:rPr>
        <w:commentReference w:id="104"/>
      </w:r>
      <w:r>
        <w:t xml:space="preserve">, 9999)), </w:t>
      </w:r>
    </w:p>
    <w:p w14:paraId="4C81A14C" w14:textId="77777777" w:rsidR="00EC361A" w:rsidRDefault="00EC361A" w:rsidP="00EC361A">
      <w:pPr>
        <w:spacing w:after="0" w:line="240" w:lineRule="auto"/>
        <w:contextualSpacing/>
      </w:pPr>
      <w:r>
        <w:t xml:space="preserve">    occ.</w:t>
      </w:r>
      <w:proofErr w:type="gramStart"/>
      <w:r>
        <w:t>cw.position</w:t>
      </w:r>
      <w:proofErr w:type="gramEnd"/>
      <w:r>
        <w:t xml:space="preserve">_hd_2017 = </w:t>
      </w:r>
      <w:proofErr w:type="spellStart"/>
      <w:r>
        <w:t>ifelse</w:t>
      </w:r>
      <w:proofErr w:type="spellEnd"/>
      <w:r>
        <w:t xml:space="preserve">(is.na(occ_hd_2017), NA, match(occ_hd_2017, crosswalk.occ$acs2010, </w:t>
      </w:r>
      <w:proofErr w:type="spellStart"/>
      <w:r>
        <w:t>nomatch</w:t>
      </w:r>
      <w:proofErr w:type="spellEnd"/>
      <w:r>
        <w:t xml:space="preserve"> = NA)),</w:t>
      </w:r>
    </w:p>
    <w:p w14:paraId="2415AD30" w14:textId="77777777" w:rsidR="00EC361A" w:rsidRDefault="00EC361A" w:rsidP="00EC361A">
      <w:pPr>
        <w:spacing w:after="0" w:line="240" w:lineRule="auto"/>
        <w:contextualSpacing/>
      </w:pPr>
      <w:r>
        <w:t xml:space="preserve">    occ2010_hd_2017 = </w:t>
      </w:r>
      <w:proofErr w:type="spellStart"/>
      <w:r>
        <w:t>ifelse</w:t>
      </w:r>
      <w:proofErr w:type="spellEnd"/>
      <w:r>
        <w:t>(is.na(occ_hd_2017), NA, crosswalk.occ$occ2010[occ.</w:t>
      </w:r>
      <w:proofErr w:type="gramStart"/>
      <w:r>
        <w:t>cw.position</w:t>
      </w:r>
      <w:proofErr w:type="gramEnd"/>
      <w:r>
        <w:t xml:space="preserve">_hd_2017]), </w:t>
      </w:r>
    </w:p>
    <w:p w14:paraId="6EA1D656" w14:textId="77777777" w:rsidR="00EC361A" w:rsidRDefault="00EC361A" w:rsidP="00EC361A">
      <w:pPr>
        <w:spacing w:after="0" w:line="240" w:lineRule="auto"/>
        <w:contextualSpacing/>
      </w:pPr>
      <w:r>
        <w:lastRenderedPageBreak/>
        <w:t xml:space="preserve">    occ_wf_2017 = </w:t>
      </w:r>
      <w:proofErr w:type="spellStart"/>
      <w:r>
        <w:t>na_</w:t>
      </w:r>
      <w:proofErr w:type="gramStart"/>
      <w:r>
        <w:t>codes</w:t>
      </w:r>
      <w:proofErr w:type="spellEnd"/>
      <w:r>
        <w:t>(</w:t>
      </w:r>
      <w:proofErr w:type="gramEnd"/>
      <w:r>
        <w:t xml:space="preserve">ER66470, c(0, 999, 9999)), </w:t>
      </w:r>
    </w:p>
    <w:p w14:paraId="51A8A185" w14:textId="77777777" w:rsidR="00EC361A" w:rsidRDefault="00EC361A" w:rsidP="00EC361A">
      <w:pPr>
        <w:spacing w:after="0" w:line="240" w:lineRule="auto"/>
        <w:contextualSpacing/>
      </w:pPr>
      <w:r>
        <w:t xml:space="preserve">    occ.</w:t>
      </w:r>
      <w:proofErr w:type="gramStart"/>
      <w:r>
        <w:t>cw.position</w:t>
      </w:r>
      <w:proofErr w:type="gramEnd"/>
      <w:r>
        <w:t xml:space="preserve">_wf_2017 = </w:t>
      </w:r>
      <w:proofErr w:type="spellStart"/>
      <w:r>
        <w:t>ifelse</w:t>
      </w:r>
      <w:proofErr w:type="spellEnd"/>
      <w:r>
        <w:t xml:space="preserve">(is.na(occ_wf_2017), NA, match(occ_wf_2017, crosswalk.occ$acs2010, </w:t>
      </w:r>
      <w:proofErr w:type="spellStart"/>
      <w:r>
        <w:t>nomatch</w:t>
      </w:r>
      <w:proofErr w:type="spellEnd"/>
      <w:r>
        <w:t xml:space="preserve"> = NA)),</w:t>
      </w:r>
    </w:p>
    <w:p w14:paraId="4D4943F5" w14:textId="77777777" w:rsidR="00EC361A" w:rsidRDefault="00EC361A" w:rsidP="00EC361A">
      <w:pPr>
        <w:spacing w:after="0" w:line="240" w:lineRule="auto"/>
        <w:contextualSpacing/>
      </w:pPr>
      <w:r>
        <w:t xml:space="preserve">    occ2010_wf_2017 = </w:t>
      </w:r>
      <w:proofErr w:type="spellStart"/>
      <w:r>
        <w:t>ifelse</w:t>
      </w:r>
      <w:proofErr w:type="spellEnd"/>
      <w:r>
        <w:t>(is.na(occ_wf_2017), NA, crosswalk.occ$occ2010[occ.</w:t>
      </w:r>
      <w:proofErr w:type="gramStart"/>
      <w:r>
        <w:t>cw.position</w:t>
      </w:r>
      <w:proofErr w:type="gramEnd"/>
      <w:r>
        <w:t xml:space="preserve">_wf_2017]), </w:t>
      </w:r>
    </w:p>
    <w:p w14:paraId="0EC0E347" w14:textId="77777777" w:rsidR="00EC361A" w:rsidRDefault="00EC361A" w:rsidP="00EC361A">
      <w:pPr>
        <w:spacing w:after="0" w:line="240" w:lineRule="auto"/>
        <w:contextualSpacing/>
      </w:pPr>
      <w:r>
        <w:t xml:space="preserve">    occ_hd_2019 = </w:t>
      </w:r>
      <w:proofErr w:type="spellStart"/>
      <w:r>
        <w:t>na_</w:t>
      </w:r>
      <w:proofErr w:type="gramStart"/>
      <w:r>
        <w:t>codes</w:t>
      </w:r>
      <w:proofErr w:type="spellEnd"/>
      <w:r>
        <w:t>(</w:t>
      </w:r>
      <w:proofErr w:type="gramEnd"/>
      <w:r>
        <w:t xml:space="preserve">ER72195, c(0, 999, 9999)), </w:t>
      </w:r>
    </w:p>
    <w:p w14:paraId="18DBC308" w14:textId="77777777" w:rsidR="00EC361A" w:rsidRDefault="00EC361A" w:rsidP="00EC361A">
      <w:pPr>
        <w:spacing w:after="0" w:line="240" w:lineRule="auto"/>
        <w:contextualSpacing/>
      </w:pPr>
      <w:r>
        <w:t xml:space="preserve">    occ.</w:t>
      </w:r>
      <w:proofErr w:type="gramStart"/>
      <w:r>
        <w:t>cw.position</w:t>
      </w:r>
      <w:proofErr w:type="gramEnd"/>
      <w:r>
        <w:t xml:space="preserve">_hd_2019 = </w:t>
      </w:r>
      <w:proofErr w:type="spellStart"/>
      <w:r>
        <w:t>ifelse</w:t>
      </w:r>
      <w:proofErr w:type="spellEnd"/>
      <w:r>
        <w:t xml:space="preserve">(is.na(occ_hd_2019), NA, match(occ_hd_2019, crosswalk.occ$acs2010, </w:t>
      </w:r>
      <w:proofErr w:type="spellStart"/>
      <w:r>
        <w:t>nomatch</w:t>
      </w:r>
      <w:proofErr w:type="spellEnd"/>
      <w:r>
        <w:t xml:space="preserve"> = NA)),</w:t>
      </w:r>
    </w:p>
    <w:p w14:paraId="41D5D223" w14:textId="77777777" w:rsidR="00EC361A" w:rsidRDefault="00EC361A" w:rsidP="00EC361A">
      <w:pPr>
        <w:spacing w:after="0" w:line="240" w:lineRule="auto"/>
        <w:contextualSpacing/>
      </w:pPr>
      <w:r>
        <w:t xml:space="preserve">    occ2010_hd_2019 = </w:t>
      </w:r>
      <w:proofErr w:type="spellStart"/>
      <w:r>
        <w:t>ifelse</w:t>
      </w:r>
      <w:proofErr w:type="spellEnd"/>
      <w:r>
        <w:t>(is.na(occ_hd_2019), NA, crosswalk.occ$occ2010[occ.</w:t>
      </w:r>
      <w:proofErr w:type="gramStart"/>
      <w:r>
        <w:t>cw.position</w:t>
      </w:r>
      <w:proofErr w:type="gramEnd"/>
      <w:r>
        <w:t xml:space="preserve">_hd_2019]), </w:t>
      </w:r>
    </w:p>
    <w:p w14:paraId="42EB6673" w14:textId="77777777" w:rsidR="00EC361A" w:rsidRDefault="00EC361A" w:rsidP="00EC361A">
      <w:pPr>
        <w:spacing w:after="0" w:line="240" w:lineRule="auto"/>
        <w:contextualSpacing/>
      </w:pPr>
      <w:r>
        <w:t xml:space="preserve">    occ_wf_2019 = </w:t>
      </w:r>
      <w:proofErr w:type="spellStart"/>
      <w:r>
        <w:t>na_</w:t>
      </w:r>
      <w:proofErr w:type="gramStart"/>
      <w:r>
        <w:t>codes</w:t>
      </w:r>
      <w:proofErr w:type="spellEnd"/>
      <w:r>
        <w:t>(</w:t>
      </w:r>
      <w:proofErr w:type="gramEnd"/>
      <w:r>
        <w:t xml:space="preserve">ER72472, c(0, 999, 9999)), </w:t>
      </w:r>
    </w:p>
    <w:p w14:paraId="5BC62C88" w14:textId="77777777" w:rsidR="00EC361A" w:rsidRDefault="00EC361A" w:rsidP="00EC361A">
      <w:pPr>
        <w:spacing w:after="0" w:line="240" w:lineRule="auto"/>
        <w:contextualSpacing/>
      </w:pPr>
      <w:r>
        <w:t xml:space="preserve">    occ.</w:t>
      </w:r>
      <w:proofErr w:type="gramStart"/>
      <w:r>
        <w:t>cw.position</w:t>
      </w:r>
      <w:proofErr w:type="gramEnd"/>
      <w:r>
        <w:t xml:space="preserve">_wf_2019 = </w:t>
      </w:r>
      <w:proofErr w:type="spellStart"/>
      <w:r>
        <w:t>ifelse</w:t>
      </w:r>
      <w:proofErr w:type="spellEnd"/>
      <w:r>
        <w:t xml:space="preserve">(is.na(occ_wf_2019), NA, match(occ_wf_2019, crosswalk.occ$acs2010, </w:t>
      </w:r>
      <w:proofErr w:type="spellStart"/>
      <w:r>
        <w:t>nomatch</w:t>
      </w:r>
      <w:proofErr w:type="spellEnd"/>
      <w:r>
        <w:t xml:space="preserve"> = NA)),</w:t>
      </w:r>
    </w:p>
    <w:p w14:paraId="5CA746AE" w14:textId="77777777" w:rsidR="00EC361A" w:rsidRDefault="00EC361A" w:rsidP="00EC361A">
      <w:pPr>
        <w:spacing w:after="0" w:line="240" w:lineRule="auto"/>
        <w:contextualSpacing/>
      </w:pPr>
      <w:r>
        <w:t xml:space="preserve">    occ2010_wf_2019 = </w:t>
      </w:r>
      <w:proofErr w:type="spellStart"/>
      <w:r>
        <w:t>ifelse</w:t>
      </w:r>
      <w:proofErr w:type="spellEnd"/>
      <w:r>
        <w:t>(is.na(occ_wf_2019), NA, crosswalk.occ$occ2010[occ.</w:t>
      </w:r>
      <w:proofErr w:type="gramStart"/>
      <w:r>
        <w:t>cw.position</w:t>
      </w:r>
      <w:proofErr w:type="gramEnd"/>
      <w:r>
        <w:t>_wf_2019]),</w:t>
      </w:r>
    </w:p>
    <w:p w14:paraId="184F62EC" w14:textId="77777777" w:rsidR="00EC361A" w:rsidRDefault="00EC361A" w:rsidP="00EC361A">
      <w:pPr>
        <w:spacing w:after="0" w:line="240" w:lineRule="auto"/>
        <w:contextualSpacing/>
      </w:pPr>
      <w:r>
        <w:t xml:space="preserve">    # Industry variables- as with occupation, </w:t>
      </w:r>
      <w:commentRangeStart w:id="105"/>
      <w:commentRangeStart w:id="106"/>
      <w:r>
        <w:t>we use the non-recoded 1970 PSID industry values in 1980</w:t>
      </w:r>
    </w:p>
    <w:p w14:paraId="3892A5D1" w14:textId="77777777" w:rsidR="00EC361A" w:rsidRDefault="00EC361A" w:rsidP="00EC361A">
      <w:pPr>
        <w:spacing w:after="0" w:line="240" w:lineRule="auto"/>
        <w:contextualSpacing/>
      </w:pPr>
      <w:r>
        <w:t xml:space="preserve">    # </w:t>
      </w:r>
      <w:proofErr w:type="gramStart"/>
      <w:r>
        <w:t>to</w:t>
      </w:r>
      <w:proofErr w:type="gramEnd"/>
      <w:r>
        <w:t xml:space="preserve"> generate a harmonized scheme of industry dummies (more details in the appendix)</w:t>
      </w:r>
      <w:commentRangeEnd w:id="105"/>
      <w:r w:rsidR="00B02251">
        <w:rPr>
          <w:rStyle w:val="CommentReference"/>
        </w:rPr>
        <w:commentReference w:id="105"/>
      </w:r>
      <w:commentRangeEnd w:id="106"/>
      <w:r w:rsidR="00FB26CB">
        <w:rPr>
          <w:rStyle w:val="CommentReference"/>
        </w:rPr>
        <w:commentReference w:id="106"/>
      </w:r>
      <w:r>
        <w:t xml:space="preserve">. We also use the </w:t>
      </w:r>
    </w:p>
    <w:p w14:paraId="6CF01199" w14:textId="77777777" w:rsidR="00EC361A" w:rsidRDefault="00EC361A" w:rsidP="00EC361A">
      <w:pPr>
        <w:spacing w:after="0" w:line="240" w:lineRule="auto"/>
        <w:contextualSpacing/>
      </w:pPr>
      <w:r>
        <w:t xml:space="preserve">    # </w:t>
      </w:r>
      <w:proofErr w:type="gramStart"/>
      <w:r>
        <w:t>recoded</w:t>
      </w:r>
      <w:proofErr w:type="gramEnd"/>
      <w:r>
        <w:t xml:space="preserve"> industry values (1980 PSID industry values recoded to 1970 census industry) for those recoded by the PSID,</w:t>
      </w:r>
    </w:p>
    <w:p w14:paraId="50E01025" w14:textId="77777777" w:rsidR="00EC361A" w:rsidRDefault="00EC361A" w:rsidP="00EC361A">
      <w:pPr>
        <w:spacing w:after="0" w:line="240" w:lineRule="auto"/>
        <w:contextualSpacing/>
      </w:pPr>
      <w:r>
        <w:t xml:space="preserve">    # </w:t>
      </w:r>
      <w:proofErr w:type="gramStart"/>
      <w:r>
        <w:t>which</w:t>
      </w:r>
      <w:proofErr w:type="gramEnd"/>
      <w:r>
        <w:t xml:space="preserve"> we use to merge to IPUMs- generated industry characteristics. </w:t>
      </w:r>
    </w:p>
    <w:p w14:paraId="3ED83522" w14:textId="77777777" w:rsidR="00EC361A" w:rsidRDefault="00EC361A" w:rsidP="00EC361A">
      <w:pPr>
        <w:spacing w:after="0" w:line="240" w:lineRule="auto"/>
        <w:contextualSpacing/>
      </w:pPr>
      <w:r>
        <w:t xml:space="preserve">    # First removing missing values</w:t>
      </w:r>
    </w:p>
    <w:p w14:paraId="077B1D17" w14:textId="77777777" w:rsidR="00EC361A" w:rsidRDefault="00EC361A" w:rsidP="00EC361A">
      <w:pPr>
        <w:spacing w:after="0" w:line="240" w:lineRule="auto"/>
        <w:contextualSpacing/>
      </w:pPr>
      <w:r>
        <w:t xml:space="preserve">    ind_hd_1980 = </w:t>
      </w:r>
      <w:proofErr w:type="spellStart"/>
      <w:r>
        <w:t>na_</w:t>
      </w:r>
      <w:proofErr w:type="gramStart"/>
      <w:r>
        <w:t>codes</w:t>
      </w:r>
      <w:proofErr w:type="spellEnd"/>
      <w:r>
        <w:t>(</w:t>
      </w:r>
      <w:proofErr w:type="gramEnd"/>
      <w:r>
        <w:t xml:space="preserve">V7101, c(0, 99)), ind_wf_1980 = </w:t>
      </w:r>
      <w:proofErr w:type="spellStart"/>
      <w:r>
        <w:t>na_codes</w:t>
      </w:r>
      <w:proofErr w:type="spellEnd"/>
      <w:r>
        <w:t xml:space="preserve">(V7199, c(0,99)), </w:t>
      </w:r>
    </w:p>
    <w:p w14:paraId="1917B6A0" w14:textId="77777777" w:rsidR="00EC361A" w:rsidRDefault="00EC361A" w:rsidP="00EC361A">
      <w:pPr>
        <w:spacing w:after="0" w:line="240" w:lineRule="auto"/>
        <w:contextualSpacing/>
      </w:pPr>
      <w:r>
        <w:t xml:space="preserve">    </w:t>
      </w:r>
      <w:proofErr w:type="gramStart"/>
      <w:r>
        <w:t>ind.recode</w:t>
      </w:r>
      <w:proofErr w:type="gramEnd"/>
      <w:r>
        <w:t xml:space="preserve">_hd_1980 = </w:t>
      </w:r>
      <w:proofErr w:type="spellStart"/>
      <w:r>
        <w:t>na_codes</w:t>
      </w:r>
      <w:proofErr w:type="spellEnd"/>
      <w:r>
        <w:t xml:space="preserve">(V7101_A, c(0, </w:t>
      </w:r>
      <w:commentRangeStart w:id="107"/>
      <w:commentRangeStart w:id="108"/>
      <w:r>
        <w:t xml:space="preserve">99)), ind.recode_wf_1980 = </w:t>
      </w:r>
      <w:proofErr w:type="spellStart"/>
      <w:r>
        <w:t>na_codes</w:t>
      </w:r>
      <w:proofErr w:type="spellEnd"/>
      <w:r>
        <w:t>(V7199_A, c(0,99</w:t>
      </w:r>
      <w:commentRangeEnd w:id="107"/>
      <w:r w:rsidR="00B02251">
        <w:rPr>
          <w:rStyle w:val="CommentReference"/>
        </w:rPr>
        <w:commentReference w:id="107"/>
      </w:r>
      <w:commentRangeEnd w:id="108"/>
      <w:r w:rsidR="00FB26CB">
        <w:rPr>
          <w:rStyle w:val="CommentReference"/>
        </w:rPr>
        <w:commentReference w:id="108"/>
      </w:r>
      <w:r>
        <w:t xml:space="preserve">)), </w:t>
      </w:r>
    </w:p>
    <w:p w14:paraId="3DC5E59A" w14:textId="77777777" w:rsidR="00EC361A" w:rsidRDefault="00EC361A" w:rsidP="00EC361A">
      <w:pPr>
        <w:spacing w:after="0" w:line="240" w:lineRule="auto"/>
        <w:contextualSpacing/>
      </w:pPr>
      <w:r>
        <w:t xml:space="preserve">    # </w:t>
      </w:r>
      <w:proofErr w:type="gramStart"/>
      <w:r>
        <w:t>Similar to</w:t>
      </w:r>
      <w:proofErr w:type="gramEnd"/>
      <w:r>
        <w:t xml:space="preserve"> occupation, we use a crosswalk to generate variables that recode the 1970 census industry codes</w:t>
      </w:r>
    </w:p>
    <w:p w14:paraId="6C0617BD" w14:textId="77777777" w:rsidR="00EC361A" w:rsidRDefault="00EC361A" w:rsidP="00EC361A">
      <w:pPr>
        <w:spacing w:after="0" w:line="240" w:lineRule="auto"/>
        <w:contextualSpacing/>
      </w:pPr>
      <w:r>
        <w:t xml:space="preserve">    # </w:t>
      </w:r>
      <w:proofErr w:type="gramStart"/>
      <w:r>
        <w:t>to</w:t>
      </w:r>
      <w:proofErr w:type="gramEnd"/>
      <w:r>
        <w:t xml:space="preserve"> 1990 census industry codes</w:t>
      </w:r>
    </w:p>
    <w:p w14:paraId="40C9A2D9" w14:textId="77777777" w:rsidR="00EC361A" w:rsidRDefault="00EC361A" w:rsidP="00EC361A">
      <w:pPr>
        <w:spacing w:after="0" w:line="240" w:lineRule="auto"/>
        <w:contextualSpacing/>
      </w:pPr>
      <w:r>
        <w:t xml:space="preserve">    </w:t>
      </w:r>
      <w:proofErr w:type="gramStart"/>
      <w:r>
        <w:t>ind.recode</w:t>
      </w:r>
      <w:proofErr w:type="gramEnd"/>
      <w:r>
        <w:t xml:space="preserve">.cw.position_hd_1980 = </w:t>
      </w:r>
      <w:proofErr w:type="spellStart"/>
      <w:r>
        <w:t>ifelse</w:t>
      </w:r>
      <w:proofErr w:type="spellEnd"/>
      <w:r>
        <w:t xml:space="preserve">(is.na(ind.recode_hd_1980), NA, match(ind.recode_hd_1980, crosswalk.ind$ind1970, </w:t>
      </w:r>
      <w:proofErr w:type="spellStart"/>
      <w:r>
        <w:t>nomatch</w:t>
      </w:r>
      <w:proofErr w:type="spellEnd"/>
      <w:r>
        <w:t xml:space="preserve"> = NA)),</w:t>
      </w:r>
    </w:p>
    <w:p w14:paraId="12793BF9" w14:textId="77777777" w:rsidR="00EC361A" w:rsidRDefault="00EC361A" w:rsidP="00EC361A">
      <w:pPr>
        <w:spacing w:after="0" w:line="240" w:lineRule="auto"/>
        <w:contextualSpacing/>
      </w:pPr>
      <w:r>
        <w:t xml:space="preserve">    </w:t>
      </w:r>
      <w:proofErr w:type="gramStart"/>
      <w:r>
        <w:t>ind.recode</w:t>
      </w:r>
      <w:proofErr w:type="gramEnd"/>
      <w:r>
        <w:t xml:space="preserve">.cw.position_wf_1980 = </w:t>
      </w:r>
      <w:proofErr w:type="spellStart"/>
      <w:r>
        <w:t>ifelse</w:t>
      </w:r>
      <w:proofErr w:type="spellEnd"/>
      <w:r>
        <w:t xml:space="preserve">(is.na(ind.recode_wf_1980), NA, match(ind.recode_wf_1980, crosswalk.ind$ind1970, </w:t>
      </w:r>
      <w:proofErr w:type="spellStart"/>
      <w:r>
        <w:t>nomatch</w:t>
      </w:r>
      <w:proofErr w:type="spellEnd"/>
      <w:r>
        <w:t xml:space="preserve"> = NA)),</w:t>
      </w:r>
    </w:p>
    <w:p w14:paraId="4FFE6A77" w14:textId="77777777" w:rsidR="00EC361A" w:rsidRDefault="00EC361A" w:rsidP="00EC361A">
      <w:pPr>
        <w:spacing w:after="0" w:line="240" w:lineRule="auto"/>
        <w:contextualSpacing/>
      </w:pPr>
      <w:r>
        <w:t xml:space="preserve">    ind1990_hd_1980 = </w:t>
      </w:r>
      <w:proofErr w:type="spellStart"/>
      <w:r>
        <w:t>ifelse</w:t>
      </w:r>
      <w:proofErr w:type="spellEnd"/>
      <w:r>
        <w:t>(is.na(</w:t>
      </w:r>
      <w:proofErr w:type="gramStart"/>
      <w:r>
        <w:t>ind.recode</w:t>
      </w:r>
      <w:proofErr w:type="gramEnd"/>
      <w:r>
        <w:t>_hd_1980), NA, crosswalk.ind$ind1990[ind.recode.cw.position_hd_1980]),</w:t>
      </w:r>
    </w:p>
    <w:p w14:paraId="6E473B1B" w14:textId="77777777" w:rsidR="00EC361A" w:rsidRDefault="00EC361A" w:rsidP="00EC361A">
      <w:pPr>
        <w:spacing w:after="0" w:line="240" w:lineRule="auto"/>
        <w:contextualSpacing/>
      </w:pPr>
      <w:r>
        <w:t xml:space="preserve">    ind1990_wf_1980 = </w:t>
      </w:r>
      <w:proofErr w:type="spellStart"/>
      <w:r>
        <w:t>ifelse</w:t>
      </w:r>
      <w:proofErr w:type="spellEnd"/>
      <w:r>
        <w:t>(is.na(</w:t>
      </w:r>
      <w:proofErr w:type="gramStart"/>
      <w:r>
        <w:t>ind.recode</w:t>
      </w:r>
      <w:proofErr w:type="gramEnd"/>
      <w:r>
        <w:t>_wf_1980), NA, crosswalk.ind$ind1990[ind.recode.cw.position_wf_1980]),</w:t>
      </w:r>
    </w:p>
    <w:p w14:paraId="3DB37FE2" w14:textId="77777777" w:rsidR="00EC361A" w:rsidRDefault="00EC361A" w:rsidP="00EC361A">
      <w:pPr>
        <w:spacing w:after="0" w:line="240" w:lineRule="auto"/>
        <w:contextualSpacing/>
      </w:pPr>
      <w:r>
        <w:t xml:space="preserve">    # For 1981-2001, we just do the crosswalk procedure, as in 1981-2001 industry values were coded according to the 1970 census scheme</w:t>
      </w:r>
    </w:p>
    <w:p w14:paraId="2A3DCB5B" w14:textId="77777777" w:rsidR="00EC361A" w:rsidRDefault="00EC361A" w:rsidP="00EC361A">
      <w:pPr>
        <w:spacing w:after="0" w:line="240" w:lineRule="auto"/>
        <w:contextualSpacing/>
      </w:pPr>
      <w:r>
        <w:t xml:space="preserve">    ind_hd_1981 </w:t>
      </w:r>
      <w:proofErr w:type="gramStart"/>
      <w:r>
        <w:t xml:space="preserve">=  </w:t>
      </w:r>
      <w:proofErr w:type="spellStart"/>
      <w:r>
        <w:t>na</w:t>
      </w:r>
      <w:proofErr w:type="gramEnd"/>
      <w:r>
        <w:t>_if</w:t>
      </w:r>
      <w:proofErr w:type="spellEnd"/>
      <w:r>
        <w:t xml:space="preserve">(V7713, </w:t>
      </w:r>
      <w:commentRangeStart w:id="109"/>
      <w:commentRangeStart w:id="110"/>
      <w:r>
        <w:t>999</w:t>
      </w:r>
      <w:commentRangeEnd w:id="109"/>
      <w:r w:rsidR="0075353E">
        <w:rPr>
          <w:rStyle w:val="CommentReference"/>
        </w:rPr>
        <w:commentReference w:id="109"/>
      </w:r>
      <w:commentRangeEnd w:id="110"/>
      <w:r w:rsidR="00FB26CB">
        <w:rPr>
          <w:rStyle w:val="CommentReference"/>
        </w:rPr>
        <w:commentReference w:id="110"/>
      </w:r>
      <w:r>
        <w:t xml:space="preserve">), ind_wf_1981 = </w:t>
      </w:r>
      <w:proofErr w:type="spellStart"/>
      <w:r>
        <w:t>na_if</w:t>
      </w:r>
      <w:proofErr w:type="spellEnd"/>
      <w:r>
        <w:t>(V7886, 999),</w:t>
      </w:r>
    </w:p>
    <w:p w14:paraId="1FAF3C20" w14:textId="77777777" w:rsidR="00EC361A" w:rsidRDefault="00EC361A" w:rsidP="00EC361A">
      <w:pPr>
        <w:spacing w:after="0" w:line="240" w:lineRule="auto"/>
        <w:contextualSpacing/>
      </w:pPr>
      <w:r>
        <w:t xml:space="preserve">    ind.</w:t>
      </w:r>
      <w:proofErr w:type="gramStart"/>
      <w:r>
        <w:t>cw.position</w:t>
      </w:r>
      <w:proofErr w:type="gramEnd"/>
      <w:r>
        <w:t xml:space="preserve">_hd_1981 = </w:t>
      </w:r>
      <w:proofErr w:type="spellStart"/>
      <w:r>
        <w:t>ifelse</w:t>
      </w:r>
      <w:proofErr w:type="spellEnd"/>
      <w:r>
        <w:t xml:space="preserve">(is.na(ind_hd_1981), NA, match(ind_hd_1981, crosswalk.ind$ind1970, </w:t>
      </w:r>
      <w:proofErr w:type="spellStart"/>
      <w:r>
        <w:t>nomatch</w:t>
      </w:r>
      <w:proofErr w:type="spellEnd"/>
      <w:r>
        <w:t xml:space="preserve"> = NA)),</w:t>
      </w:r>
    </w:p>
    <w:p w14:paraId="20A257D7" w14:textId="77777777" w:rsidR="00EC361A" w:rsidRDefault="00EC361A" w:rsidP="00EC361A">
      <w:pPr>
        <w:spacing w:after="0" w:line="240" w:lineRule="auto"/>
        <w:contextualSpacing/>
      </w:pPr>
      <w:r>
        <w:t xml:space="preserve">    ind.</w:t>
      </w:r>
      <w:proofErr w:type="gramStart"/>
      <w:r>
        <w:t>cw.position</w:t>
      </w:r>
      <w:proofErr w:type="gramEnd"/>
      <w:r>
        <w:t xml:space="preserve">_wf_1981 = </w:t>
      </w:r>
      <w:proofErr w:type="spellStart"/>
      <w:r>
        <w:t>ifelse</w:t>
      </w:r>
      <w:proofErr w:type="spellEnd"/>
      <w:r>
        <w:t xml:space="preserve">(is.na(ind_wf_1981), NA, match(ind_wf_1981, crosswalk.ind$ind1970, </w:t>
      </w:r>
      <w:proofErr w:type="spellStart"/>
      <w:r>
        <w:t>nomatch</w:t>
      </w:r>
      <w:proofErr w:type="spellEnd"/>
      <w:r>
        <w:t xml:space="preserve"> = NA)),</w:t>
      </w:r>
    </w:p>
    <w:p w14:paraId="0F10A023" w14:textId="77777777" w:rsidR="00EC361A" w:rsidRDefault="00EC361A" w:rsidP="00EC361A">
      <w:pPr>
        <w:spacing w:after="0" w:line="240" w:lineRule="auto"/>
        <w:contextualSpacing/>
      </w:pPr>
      <w:r>
        <w:t xml:space="preserve">    ind1990_hd_1981 = </w:t>
      </w:r>
      <w:proofErr w:type="spellStart"/>
      <w:r>
        <w:t>ifelse</w:t>
      </w:r>
      <w:proofErr w:type="spellEnd"/>
      <w:r>
        <w:t>(is.na(ind_hd_1981), NA, crosswalk.ind$ind1990[ind.</w:t>
      </w:r>
      <w:proofErr w:type="gramStart"/>
      <w:r>
        <w:t>cw.position</w:t>
      </w:r>
      <w:proofErr w:type="gramEnd"/>
      <w:r>
        <w:t>_hd_1981]),</w:t>
      </w:r>
    </w:p>
    <w:p w14:paraId="0BDC07B4" w14:textId="77777777" w:rsidR="00EC361A" w:rsidRDefault="00EC361A" w:rsidP="00EC361A">
      <w:pPr>
        <w:spacing w:after="0" w:line="240" w:lineRule="auto"/>
        <w:contextualSpacing/>
      </w:pPr>
      <w:r>
        <w:t xml:space="preserve">    ind1990_wf_1981 = </w:t>
      </w:r>
      <w:proofErr w:type="spellStart"/>
      <w:r>
        <w:t>ifelse</w:t>
      </w:r>
      <w:proofErr w:type="spellEnd"/>
      <w:r>
        <w:t>(is.na(ind_wf_1981), NA, crosswalk.ind$ind1990[ind.</w:t>
      </w:r>
      <w:proofErr w:type="gramStart"/>
      <w:r>
        <w:t>cw.position</w:t>
      </w:r>
      <w:proofErr w:type="gramEnd"/>
      <w:r>
        <w:t>_wf_1981]),</w:t>
      </w:r>
    </w:p>
    <w:p w14:paraId="13204595" w14:textId="77777777" w:rsidR="00EC361A" w:rsidRDefault="00EC361A" w:rsidP="00EC361A">
      <w:pPr>
        <w:spacing w:after="0" w:line="240" w:lineRule="auto"/>
        <w:contextualSpacing/>
      </w:pPr>
      <w:r>
        <w:t xml:space="preserve">    ind_hd_1990 </w:t>
      </w:r>
      <w:proofErr w:type="gramStart"/>
      <w:r>
        <w:t xml:space="preserve">=  </w:t>
      </w:r>
      <w:proofErr w:type="spellStart"/>
      <w:r>
        <w:t>na</w:t>
      </w:r>
      <w:proofErr w:type="gramEnd"/>
      <w:r>
        <w:t>_if</w:t>
      </w:r>
      <w:proofErr w:type="spellEnd"/>
      <w:r>
        <w:t xml:space="preserve">(V18102, 999), ind_wf_1990 = </w:t>
      </w:r>
      <w:proofErr w:type="spellStart"/>
      <w:r>
        <w:t>na_if</w:t>
      </w:r>
      <w:proofErr w:type="spellEnd"/>
      <w:r>
        <w:t>(V18404, 999),</w:t>
      </w:r>
    </w:p>
    <w:p w14:paraId="581A19A7" w14:textId="77777777" w:rsidR="00EC361A" w:rsidRDefault="00EC361A" w:rsidP="00EC361A">
      <w:pPr>
        <w:spacing w:after="0" w:line="240" w:lineRule="auto"/>
        <w:contextualSpacing/>
      </w:pPr>
      <w:r>
        <w:t xml:space="preserve">    ind.</w:t>
      </w:r>
      <w:proofErr w:type="gramStart"/>
      <w:r>
        <w:t>cw.position</w:t>
      </w:r>
      <w:proofErr w:type="gramEnd"/>
      <w:r>
        <w:t xml:space="preserve">_hd_1990 = </w:t>
      </w:r>
      <w:proofErr w:type="spellStart"/>
      <w:r>
        <w:t>ifelse</w:t>
      </w:r>
      <w:proofErr w:type="spellEnd"/>
      <w:r>
        <w:t xml:space="preserve">(is.na(ind_hd_1990), NA, match(ind_hd_1990, crosswalk.ind$ind1970, </w:t>
      </w:r>
      <w:proofErr w:type="spellStart"/>
      <w:r>
        <w:t>nomatch</w:t>
      </w:r>
      <w:proofErr w:type="spellEnd"/>
      <w:r>
        <w:t xml:space="preserve"> = NA)),</w:t>
      </w:r>
    </w:p>
    <w:p w14:paraId="7C57022B" w14:textId="77777777" w:rsidR="00EC361A" w:rsidRDefault="00EC361A" w:rsidP="00EC361A">
      <w:pPr>
        <w:spacing w:after="0" w:line="240" w:lineRule="auto"/>
        <w:contextualSpacing/>
      </w:pPr>
      <w:r>
        <w:t xml:space="preserve">    ind.</w:t>
      </w:r>
      <w:proofErr w:type="gramStart"/>
      <w:r>
        <w:t>cw.position</w:t>
      </w:r>
      <w:proofErr w:type="gramEnd"/>
      <w:r>
        <w:t xml:space="preserve">_wf_1990 = </w:t>
      </w:r>
      <w:proofErr w:type="spellStart"/>
      <w:r>
        <w:t>ifelse</w:t>
      </w:r>
      <w:proofErr w:type="spellEnd"/>
      <w:r>
        <w:t xml:space="preserve">(is.na(ind_wf_1990), NA, match(ind_wf_1990, crosswalk.ind$ind1970, </w:t>
      </w:r>
      <w:proofErr w:type="spellStart"/>
      <w:r>
        <w:t>nomatch</w:t>
      </w:r>
      <w:proofErr w:type="spellEnd"/>
      <w:r>
        <w:t xml:space="preserve"> = NA)),</w:t>
      </w:r>
    </w:p>
    <w:p w14:paraId="30FB180B" w14:textId="77777777" w:rsidR="00EC361A" w:rsidRDefault="00EC361A" w:rsidP="00EC361A">
      <w:pPr>
        <w:spacing w:after="0" w:line="240" w:lineRule="auto"/>
        <w:contextualSpacing/>
      </w:pPr>
      <w:r>
        <w:t xml:space="preserve">    ind1990_hd_1990 = </w:t>
      </w:r>
      <w:proofErr w:type="spellStart"/>
      <w:r>
        <w:t>ifelse</w:t>
      </w:r>
      <w:proofErr w:type="spellEnd"/>
      <w:r>
        <w:t>(is.na(ind_hd_1990), NA, crosswalk.ind$ind1990[ind.</w:t>
      </w:r>
      <w:proofErr w:type="gramStart"/>
      <w:r>
        <w:t>cw.position</w:t>
      </w:r>
      <w:proofErr w:type="gramEnd"/>
      <w:r>
        <w:t>_hd_1990]),</w:t>
      </w:r>
    </w:p>
    <w:p w14:paraId="2BD6318B" w14:textId="77777777" w:rsidR="00EC361A" w:rsidRDefault="00EC361A" w:rsidP="00EC361A">
      <w:pPr>
        <w:spacing w:after="0" w:line="240" w:lineRule="auto"/>
        <w:contextualSpacing/>
      </w:pPr>
      <w:r>
        <w:t xml:space="preserve">    ind1990_wf_1990 = </w:t>
      </w:r>
      <w:proofErr w:type="spellStart"/>
      <w:r>
        <w:t>ifelse</w:t>
      </w:r>
      <w:proofErr w:type="spellEnd"/>
      <w:r>
        <w:t>(is.na(ind_wf_1990), NA, crosswalk.ind$ind1990[ind.</w:t>
      </w:r>
      <w:proofErr w:type="gramStart"/>
      <w:r>
        <w:t>cw.position</w:t>
      </w:r>
      <w:proofErr w:type="gramEnd"/>
      <w:r>
        <w:t>_wf_1990]),</w:t>
      </w:r>
    </w:p>
    <w:p w14:paraId="53376947" w14:textId="77777777" w:rsidR="00EC361A" w:rsidRDefault="00EC361A" w:rsidP="00EC361A">
      <w:pPr>
        <w:spacing w:after="0" w:line="240" w:lineRule="auto"/>
        <w:contextualSpacing/>
      </w:pPr>
      <w:r>
        <w:t xml:space="preserve">    ind_hd_1991 </w:t>
      </w:r>
      <w:proofErr w:type="gramStart"/>
      <w:r>
        <w:t xml:space="preserve">=  </w:t>
      </w:r>
      <w:proofErr w:type="spellStart"/>
      <w:r>
        <w:t>na</w:t>
      </w:r>
      <w:proofErr w:type="gramEnd"/>
      <w:r>
        <w:t>_if</w:t>
      </w:r>
      <w:proofErr w:type="spellEnd"/>
      <w:r>
        <w:t xml:space="preserve">(V19402, 999), ind_wf_1991 = </w:t>
      </w:r>
      <w:proofErr w:type="spellStart"/>
      <w:r>
        <w:t>na_if</w:t>
      </w:r>
      <w:proofErr w:type="spellEnd"/>
      <w:r>
        <w:t>(V19704, 999),</w:t>
      </w:r>
    </w:p>
    <w:p w14:paraId="0FCEA316" w14:textId="77777777" w:rsidR="00EC361A" w:rsidRDefault="00EC361A" w:rsidP="00EC361A">
      <w:pPr>
        <w:spacing w:after="0" w:line="240" w:lineRule="auto"/>
        <w:contextualSpacing/>
      </w:pPr>
      <w:r>
        <w:t xml:space="preserve">    ind.</w:t>
      </w:r>
      <w:proofErr w:type="gramStart"/>
      <w:r>
        <w:t>cw.position</w:t>
      </w:r>
      <w:proofErr w:type="gramEnd"/>
      <w:r>
        <w:t xml:space="preserve">_hd_1991 = </w:t>
      </w:r>
      <w:proofErr w:type="spellStart"/>
      <w:r>
        <w:t>ifelse</w:t>
      </w:r>
      <w:proofErr w:type="spellEnd"/>
      <w:r>
        <w:t xml:space="preserve">(is.na(ind_hd_1991), NA, match(ind_hd_1991, crosswalk.ind$ind1970, </w:t>
      </w:r>
      <w:proofErr w:type="spellStart"/>
      <w:r>
        <w:t>nomatch</w:t>
      </w:r>
      <w:proofErr w:type="spellEnd"/>
      <w:r>
        <w:t xml:space="preserve"> = NA)),</w:t>
      </w:r>
    </w:p>
    <w:p w14:paraId="055331C0" w14:textId="77777777" w:rsidR="00EC361A" w:rsidRDefault="00EC361A" w:rsidP="00EC361A">
      <w:pPr>
        <w:spacing w:after="0" w:line="240" w:lineRule="auto"/>
        <w:contextualSpacing/>
      </w:pPr>
      <w:r>
        <w:t xml:space="preserve">    ind.</w:t>
      </w:r>
      <w:proofErr w:type="gramStart"/>
      <w:r>
        <w:t>cw.position</w:t>
      </w:r>
      <w:proofErr w:type="gramEnd"/>
      <w:r>
        <w:t xml:space="preserve">_wf_1991 = </w:t>
      </w:r>
      <w:proofErr w:type="spellStart"/>
      <w:r>
        <w:t>ifelse</w:t>
      </w:r>
      <w:proofErr w:type="spellEnd"/>
      <w:r>
        <w:t xml:space="preserve">(is.na(ind_wf_1991), NA, match(ind_wf_1991, crosswalk.ind$ind1970, </w:t>
      </w:r>
      <w:proofErr w:type="spellStart"/>
      <w:r>
        <w:t>nomatch</w:t>
      </w:r>
      <w:proofErr w:type="spellEnd"/>
      <w:r>
        <w:t xml:space="preserve"> = NA)),</w:t>
      </w:r>
    </w:p>
    <w:p w14:paraId="63A85369" w14:textId="77777777" w:rsidR="00EC361A" w:rsidRDefault="00EC361A" w:rsidP="00EC361A">
      <w:pPr>
        <w:spacing w:after="0" w:line="240" w:lineRule="auto"/>
        <w:contextualSpacing/>
      </w:pPr>
      <w:r>
        <w:t xml:space="preserve">    ind1990_hd_1991 = </w:t>
      </w:r>
      <w:proofErr w:type="spellStart"/>
      <w:r>
        <w:t>ifelse</w:t>
      </w:r>
      <w:proofErr w:type="spellEnd"/>
      <w:r>
        <w:t>(is.na(ind_hd_1991), NA, crosswalk.ind$ind1990[ind.</w:t>
      </w:r>
      <w:proofErr w:type="gramStart"/>
      <w:r>
        <w:t>cw.position</w:t>
      </w:r>
      <w:proofErr w:type="gramEnd"/>
      <w:r>
        <w:t>_hd_1991]),</w:t>
      </w:r>
    </w:p>
    <w:p w14:paraId="4B94D9FB" w14:textId="77777777" w:rsidR="00EC361A" w:rsidRDefault="00EC361A" w:rsidP="00EC361A">
      <w:pPr>
        <w:spacing w:after="0" w:line="240" w:lineRule="auto"/>
        <w:contextualSpacing/>
      </w:pPr>
      <w:r>
        <w:t xml:space="preserve">    ind1990_wf_1991 = </w:t>
      </w:r>
      <w:proofErr w:type="spellStart"/>
      <w:r>
        <w:t>ifelse</w:t>
      </w:r>
      <w:proofErr w:type="spellEnd"/>
      <w:r>
        <w:t>(is.na(ind_wf_1991), NA, crosswalk.ind$ind1990[ind.</w:t>
      </w:r>
      <w:proofErr w:type="gramStart"/>
      <w:r>
        <w:t>cw.position</w:t>
      </w:r>
      <w:proofErr w:type="gramEnd"/>
      <w:r>
        <w:t>_wf_1991]),</w:t>
      </w:r>
    </w:p>
    <w:p w14:paraId="287B4F2C" w14:textId="77777777" w:rsidR="00EC361A" w:rsidRDefault="00EC361A" w:rsidP="00EC361A">
      <w:pPr>
        <w:spacing w:after="0" w:line="240" w:lineRule="auto"/>
        <w:contextualSpacing/>
      </w:pPr>
      <w:r>
        <w:t xml:space="preserve">    ind_hd_1999 </w:t>
      </w:r>
      <w:proofErr w:type="gramStart"/>
      <w:r>
        <w:t xml:space="preserve">=  </w:t>
      </w:r>
      <w:proofErr w:type="spellStart"/>
      <w:r>
        <w:t>na</w:t>
      </w:r>
      <w:proofErr w:type="gramEnd"/>
      <w:r>
        <w:t>_if</w:t>
      </w:r>
      <w:proofErr w:type="spellEnd"/>
      <w:r>
        <w:t>(</w:t>
      </w:r>
      <w:commentRangeStart w:id="111"/>
      <w:commentRangeStart w:id="112"/>
      <w:r>
        <w:t>ER13216</w:t>
      </w:r>
      <w:commentRangeEnd w:id="111"/>
      <w:r w:rsidR="0075353E">
        <w:rPr>
          <w:rStyle w:val="CommentReference"/>
        </w:rPr>
        <w:commentReference w:id="111"/>
      </w:r>
      <w:commentRangeEnd w:id="112"/>
      <w:r w:rsidR="00FB26CB">
        <w:rPr>
          <w:rStyle w:val="CommentReference"/>
        </w:rPr>
        <w:commentReference w:id="112"/>
      </w:r>
      <w:r>
        <w:t xml:space="preserve">, 999), ind_wf_1999 = </w:t>
      </w:r>
      <w:proofErr w:type="spellStart"/>
      <w:r>
        <w:t>na_if</w:t>
      </w:r>
      <w:proofErr w:type="spellEnd"/>
      <w:r>
        <w:t>(ER13728, 999),</w:t>
      </w:r>
    </w:p>
    <w:p w14:paraId="1D990E6C" w14:textId="77777777" w:rsidR="00EC361A" w:rsidRDefault="00EC361A" w:rsidP="00EC361A">
      <w:pPr>
        <w:spacing w:after="0" w:line="240" w:lineRule="auto"/>
        <w:contextualSpacing/>
      </w:pPr>
      <w:r>
        <w:lastRenderedPageBreak/>
        <w:t xml:space="preserve">    ind.</w:t>
      </w:r>
      <w:proofErr w:type="gramStart"/>
      <w:r>
        <w:t>cw.position</w:t>
      </w:r>
      <w:proofErr w:type="gramEnd"/>
      <w:r>
        <w:t xml:space="preserve">_hd_1999 = </w:t>
      </w:r>
      <w:proofErr w:type="spellStart"/>
      <w:r>
        <w:t>ifelse</w:t>
      </w:r>
      <w:proofErr w:type="spellEnd"/>
      <w:r>
        <w:t xml:space="preserve">(is.na(ind_hd_1999), NA, match(ind_hd_1999, crosswalk.ind$ind1970, </w:t>
      </w:r>
      <w:proofErr w:type="spellStart"/>
      <w:r>
        <w:t>nomatch</w:t>
      </w:r>
      <w:proofErr w:type="spellEnd"/>
      <w:r>
        <w:t xml:space="preserve"> = NA)),</w:t>
      </w:r>
    </w:p>
    <w:p w14:paraId="13CB0AFF" w14:textId="77777777" w:rsidR="00EC361A" w:rsidRDefault="00EC361A" w:rsidP="00EC361A">
      <w:pPr>
        <w:spacing w:after="0" w:line="240" w:lineRule="auto"/>
        <w:contextualSpacing/>
      </w:pPr>
      <w:r>
        <w:t xml:space="preserve">    ind.</w:t>
      </w:r>
      <w:proofErr w:type="gramStart"/>
      <w:r>
        <w:t>cw.position</w:t>
      </w:r>
      <w:proofErr w:type="gramEnd"/>
      <w:r>
        <w:t xml:space="preserve">_wf_1999 = </w:t>
      </w:r>
      <w:proofErr w:type="spellStart"/>
      <w:r>
        <w:t>ifelse</w:t>
      </w:r>
      <w:proofErr w:type="spellEnd"/>
      <w:r>
        <w:t xml:space="preserve">(is.na(ind_wf_1999), NA, match(ind_wf_1999, crosswalk.ind$ind1970, </w:t>
      </w:r>
      <w:proofErr w:type="spellStart"/>
      <w:r>
        <w:t>nomatch</w:t>
      </w:r>
      <w:proofErr w:type="spellEnd"/>
      <w:r>
        <w:t xml:space="preserve"> = NA)),</w:t>
      </w:r>
    </w:p>
    <w:p w14:paraId="6F71903B" w14:textId="77777777" w:rsidR="00EC361A" w:rsidRDefault="00EC361A" w:rsidP="00EC361A">
      <w:pPr>
        <w:spacing w:after="0" w:line="240" w:lineRule="auto"/>
        <w:contextualSpacing/>
      </w:pPr>
      <w:r>
        <w:t xml:space="preserve">    ind1990_hd_1999 = </w:t>
      </w:r>
      <w:proofErr w:type="spellStart"/>
      <w:r>
        <w:t>ifelse</w:t>
      </w:r>
      <w:proofErr w:type="spellEnd"/>
      <w:r>
        <w:t>(is.na(ind_hd_1999), NA, crosswalk.ind$ind1990[ind.</w:t>
      </w:r>
      <w:proofErr w:type="gramStart"/>
      <w:r>
        <w:t>cw.position</w:t>
      </w:r>
      <w:proofErr w:type="gramEnd"/>
      <w:r>
        <w:t>_hd_1999]),</w:t>
      </w:r>
    </w:p>
    <w:p w14:paraId="72B71F17" w14:textId="77777777" w:rsidR="00EC361A" w:rsidRDefault="00EC361A" w:rsidP="00EC361A">
      <w:pPr>
        <w:spacing w:after="0" w:line="240" w:lineRule="auto"/>
        <w:contextualSpacing/>
      </w:pPr>
      <w:r>
        <w:t xml:space="preserve">    ind1990_wf_1999 = </w:t>
      </w:r>
      <w:proofErr w:type="spellStart"/>
      <w:r>
        <w:t>ifelse</w:t>
      </w:r>
      <w:proofErr w:type="spellEnd"/>
      <w:r>
        <w:t>(is.na(ind_wf_1999), NA, crosswalk.ind$ind1990[ind.</w:t>
      </w:r>
      <w:proofErr w:type="gramStart"/>
      <w:r>
        <w:t>cw.position</w:t>
      </w:r>
      <w:proofErr w:type="gramEnd"/>
      <w:r>
        <w:t>_wf_1999]),</w:t>
      </w:r>
    </w:p>
    <w:p w14:paraId="7630B8B4" w14:textId="77777777" w:rsidR="00EC361A" w:rsidRDefault="00EC361A" w:rsidP="00EC361A">
      <w:pPr>
        <w:spacing w:after="0" w:line="240" w:lineRule="auto"/>
        <w:contextualSpacing/>
      </w:pPr>
      <w:r>
        <w:t xml:space="preserve">    ind_hd_2001 </w:t>
      </w:r>
      <w:proofErr w:type="gramStart"/>
      <w:r>
        <w:t xml:space="preserve">=  </w:t>
      </w:r>
      <w:proofErr w:type="spellStart"/>
      <w:r>
        <w:t>na</w:t>
      </w:r>
      <w:proofErr w:type="gramEnd"/>
      <w:r>
        <w:t>_if</w:t>
      </w:r>
      <w:proofErr w:type="spellEnd"/>
      <w:r>
        <w:t xml:space="preserve">(ER17227, 999), ind_wf_2001 = </w:t>
      </w:r>
      <w:proofErr w:type="spellStart"/>
      <w:r>
        <w:t>na_if</w:t>
      </w:r>
      <w:proofErr w:type="spellEnd"/>
      <w:r>
        <w:t>(ER17797, 999),</w:t>
      </w:r>
    </w:p>
    <w:p w14:paraId="462ABB44" w14:textId="77777777" w:rsidR="00EC361A" w:rsidRDefault="00EC361A" w:rsidP="00EC361A">
      <w:pPr>
        <w:spacing w:after="0" w:line="240" w:lineRule="auto"/>
        <w:contextualSpacing/>
      </w:pPr>
      <w:r>
        <w:t xml:space="preserve">    ind.</w:t>
      </w:r>
      <w:proofErr w:type="gramStart"/>
      <w:r>
        <w:t>cw.position</w:t>
      </w:r>
      <w:proofErr w:type="gramEnd"/>
      <w:r>
        <w:t xml:space="preserve">_hd_2001 = </w:t>
      </w:r>
      <w:proofErr w:type="spellStart"/>
      <w:r>
        <w:t>ifelse</w:t>
      </w:r>
      <w:proofErr w:type="spellEnd"/>
      <w:r>
        <w:t xml:space="preserve">(is.na(ind_hd_2001), NA, match(ind_hd_2001, crosswalk.ind$ind1970, </w:t>
      </w:r>
      <w:proofErr w:type="spellStart"/>
      <w:r>
        <w:t>nomatch</w:t>
      </w:r>
      <w:proofErr w:type="spellEnd"/>
      <w:r>
        <w:t xml:space="preserve"> = NA)),</w:t>
      </w:r>
    </w:p>
    <w:p w14:paraId="705EEC81" w14:textId="77777777" w:rsidR="00EC361A" w:rsidRDefault="00EC361A" w:rsidP="00EC361A">
      <w:pPr>
        <w:spacing w:after="0" w:line="240" w:lineRule="auto"/>
        <w:contextualSpacing/>
      </w:pPr>
      <w:r>
        <w:t xml:space="preserve">    ind.</w:t>
      </w:r>
      <w:proofErr w:type="gramStart"/>
      <w:r>
        <w:t>cw.position</w:t>
      </w:r>
      <w:proofErr w:type="gramEnd"/>
      <w:r>
        <w:t xml:space="preserve">_wf_2001 = </w:t>
      </w:r>
      <w:proofErr w:type="spellStart"/>
      <w:r>
        <w:t>ifelse</w:t>
      </w:r>
      <w:proofErr w:type="spellEnd"/>
      <w:r>
        <w:t xml:space="preserve">(is.na(ind_wf_2001), NA, match(ind_wf_2001, crosswalk.ind$ind1970, </w:t>
      </w:r>
      <w:proofErr w:type="spellStart"/>
      <w:r>
        <w:t>nomatch</w:t>
      </w:r>
      <w:proofErr w:type="spellEnd"/>
      <w:r>
        <w:t xml:space="preserve"> = NA)),</w:t>
      </w:r>
    </w:p>
    <w:p w14:paraId="04A3F1AD" w14:textId="77777777" w:rsidR="00EC361A" w:rsidRDefault="00EC361A" w:rsidP="00EC361A">
      <w:pPr>
        <w:spacing w:after="0" w:line="240" w:lineRule="auto"/>
        <w:contextualSpacing/>
      </w:pPr>
      <w:r>
        <w:t xml:space="preserve">    ind1990_hd_2001 = </w:t>
      </w:r>
      <w:proofErr w:type="spellStart"/>
      <w:r>
        <w:t>ifelse</w:t>
      </w:r>
      <w:proofErr w:type="spellEnd"/>
      <w:r>
        <w:t>(is.na(ind_hd_2001), NA, crosswalk.ind$ind1990[ind.</w:t>
      </w:r>
      <w:proofErr w:type="gramStart"/>
      <w:r>
        <w:t>cw.position</w:t>
      </w:r>
      <w:proofErr w:type="gramEnd"/>
      <w:r>
        <w:t>_hd_2001]),</w:t>
      </w:r>
    </w:p>
    <w:p w14:paraId="207B210A" w14:textId="77777777" w:rsidR="00EC361A" w:rsidRDefault="00EC361A" w:rsidP="00EC361A">
      <w:pPr>
        <w:spacing w:after="0" w:line="240" w:lineRule="auto"/>
        <w:contextualSpacing/>
      </w:pPr>
      <w:r>
        <w:t xml:space="preserve">    ind1990_wf_2001 = </w:t>
      </w:r>
      <w:proofErr w:type="spellStart"/>
      <w:r>
        <w:t>ifelse</w:t>
      </w:r>
      <w:proofErr w:type="spellEnd"/>
      <w:r>
        <w:t>(is.na(ind_wf_2001), NA, crosswalk.ind$ind1990[ind.</w:t>
      </w:r>
      <w:proofErr w:type="gramStart"/>
      <w:r>
        <w:t>cw.position</w:t>
      </w:r>
      <w:proofErr w:type="gramEnd"/>
      <w:r>
        <w:t>_wf_2001]),</w:t>
      </w:r>
    </w:p>
    <w:p w14:paraId="2EAF3009" w14:textId="77777777" w:rsidR="00EC361A" w:rsidRDefault="00EC361A" w:rsidP="00EC361A">
      <w:pPr>
        <w:spacing w:after="0" w:line="240" w:lineRule="auto"/>
        <w:contextualSpacing/>
      </w:pPr>
      <w:r>
        <w:t xml:space="preserve">    # For 2011-2015: two industry values in the PSID have no match in the crosswalk nor any matches in any </w:t>
      </w:r>
    </w:p>
    <w:p w14:paraId="11D293FA" w14:textId="77777777" w:rsidR="00EC361A" w:rsidRDefault="00EC361A" w:rsidP="00EC361A">
      <w:pPr>
        <w:spacing w:after="0" w:line="240" w:lineRule="auto"/>
        <w:contextualSpacing/>
      </w:pPr>
      <w:r>
        <w:t xml:space="preserve">    # </w:t>
      </w:r>
      <w:proofErr w:type="gramStart"/>
      <w:r>
        <w:t>codebooks</w:t>
      </w:r>
      <w:proofErr w:type="gramEnd"/>
      <w:r>
        <w:t xml:space="preserve"> we could find for Industry 2000, which are the industry codes used by the PSID in 2011-2015.  </w:t>
      </w:r>
    </w:p>
    <w:p w14:paraId="568394F7" w14:textId="77777777" w:rsidR="00EC361A" w:rsidRDefault="00EC361A" w:rsidP="00EC361A">
      <w:pPr>
        <w:spacing w:after="0" w:line="240" w:lineRule="auto"/>
        <w:contextualSpacing/>
      </w:pPr>
      <w:r>
        <w:t xml:space="preserve">    # One value is 120 (2 respondents, both male) and falls within the non-durable manufacturing range. </w:t>
      </w:r>
    </w:p>
    <w:p w14:paraId="10F6BBF3" w14:textId="77777777" w:rsidR="00EC361A" w:rsidRDefault="00EC361A" w:rsidP="00EC361A">
      <w:pPr>
        <w:spacing w:after="0" w:line="240" w:lineRule="auto"/>
        <w:contextualSpacing/>
      </w:pPr>
      <w:r>
        <w:t xml:space="preserve">    </w:t>
      </w:r>
      <w:commentRangeStart w:id="113"/>
      <w:commentRangeStart w:id="114"/>
      <w:r>
        <w:t xml:space="preserve"># We recode this value to 127, also in the non-durable manufacturing range. </w:t>
      </w:r>
    </w:p>
    <w:p w14:paraId="64950230" w14:textId="77777777" w:rsidR="00EC361A" w:rsidRDefault="00EC361A" w:rsidP="00EC361A">
      <w:pPr>
        <w:spacing w:after="0" w:line="240" w:lineRule="auto"/>
        <w:contextualSpacing/>
      </w:pPr>
      <w:r>
        <w:t xml:space="preserve">    # Another value is 775 (5 respondents, all </w:t>
      </w:r>
      <w:proofErr w:type="gramStart"/>
      <w:r>
        <w:t>female)  and</w:t>
      </w:r>
      <w:proofErr w:type="gramEnd"/>
      <w:r>
        <w:t xml:space="preserve"> falls within the Management, Administrative and Support,</w:t>
      </w:r>
    </w:p>
    <w:p w14:paraId="4381CC05" w14:textId="77777777" w:rsidR="00EC361A" w:rsidRDefault="00EC361A" w:rsidP="00EC361A">
      <w:pPr>
        <w:spacing w:after="0" w:line="240" w:lineRule="auto"/>
        <w:contextualSpacing/>
      </w:pPr>
      <w:r>
        <w:t xml:space="preserve">    # </w:t>
      </w:r>
      <w:proofErr w:type="gramStart"/>
      <w:r>
        <w:t>and</w:t>
      </w:r>
      <w:proofErr w:type="gramEnd"/>
      <w:r>
        <w:t xml:space="preserve"> Waste Management Services range: we recode this value to 779, which is coded as sanitary services</w:t>
      </w:r>
      <w:commentRangeEnd w:id="113"/>
      <w:r w:rsidR="005E33B5">
        <w:rPr>
          <w:rStyle w:val="CommentReference"/>
        </w:rPr>
        <w:commentReference w:id="113"/>
      </w:r>
      <w:commentRangeEnd w:id="114"/>
      <w:r w:rsidR="00FB26CB">
        <w:rPr>
          <w:rStyle w:val="CommentReference"/>
        </w:rPr>
        <w:commentReference w:id="114"/>
      </w:r>
    </w:p>
    <w:p w14:paraId="657CBAD3" w14:textId="77777777" w:rsidR="00EC361A" w:rsidRDefault="00EC361A" w:rsidP="00EC361A">
      <w:pPr>
        <w:spacing w:after="0" w:line="240" w:lineRule="auto"/>
        <w:contextualSpacing/>
      </w:pPr>
      <w:r>
        <w:t xml:space="preserve">    ind_hd_2009 = </w:t>
      </w:r>
      <w:proofErr w:type="spellStart"/>
      <w:r>
        <w:t>na_</w:t>
      </w:r>
      <w:proofErr w:type="gramStart"/>
      <w:r>
        <w:t>codes</w:t>
      </w:r>
      <w:proofErr w:type="spellEnd"/>
      <w:r>
        <w:t>(</w:t>
      </w:r>
      <w:proofErr w:type="gramEnd"/>
      <w:r>
        <w:t xml:space="preserve">ER42168, c(0, 999)), ind_wf_2009 = </w:t>
      </w:r>
      <w:proofErr w:type="spellStart"/>
      <w:r>
        <w:t>na_codes</w:t>
      </w:r>
      <w:proofErr w:type="spellEnd"/>
      <w:r>
        <w:t xml:space="preserve">(ER42420, c(0, 999)), </w:t>
      </w:r>
    </w:p>
    <w:p w14:paraId="7D1816C7" w14:textId="77777777" w:rsidR="00EC361A" w:rsidRDefault="00EC361A" w:rsidP="00EC361A">
      <w:pPr>
        <w:spacing w:after="0" w:line="240" w:lineRule="auto"/>
        <w:contextualSpacing/>
      </w:pPr>
      <w:r>
        <w:t xml:space="preserve">    ind_hd_2009 = </w:t>
      </w:r>
      <w:proofErr w:type="spellStart"/>
      <w:proofErr w:type="gramStart"/>
      <w:r>
        <w:t>ifelse</w:t>
      </w:r>
      <w:proofErr w:type="spellEnd"/>
      <w:r>
        <w:t>(</w:t>
      </w:r>
      <w:proofErr w:type="gramEnd"/>
      <w:r>
        <w:t xml:space="preserve">ind_hd_2009 == 120, 127, ind_hd_2009), ind_wf_2009 = </w:t>
      </w:r>
      <w:proofErr w:type="spellStart"/>
      <w:r>
        <w:t>ifelse</w:t>
      </w:r>
      <w:proofErr w:type="spellEnd"/>
      <w:r>
        <w:t xml:space="preserve">(ind_wf_2009 == 775, 779, ind_wf_2009), </w:t>
      </w:r>
    </w:p>
    <w:p w14:paraId="202EC03D" w14:textId="77777777" w:rsidR="00EC361A" w:rsidRDefault="00EC361A" w:rsidP="00EC361A">
      <w:pPr>
        <w:spacing w:after="0" w:line="240" w:lineRule="auto"/>
        <w:contextualSpacing/>
      </w:pPr>
      <w:r>
        <w:t xml:space="preserve">    ind.</w:t>
      </w:r>
      <w:proofErr w:type="gramStart"/>
      <w:r>
        <w:t>cw.position</w:t>
      </w:r>
      <w:proofErr w:type="gramEnd"/>
      <w:r>
        <w:t xml:space="preserve">_hd_2009 = </w:t>
      </w:r>
      <w:proofErr w:type="spellStart"/>
      <w:r>
        <w:t>ifelse</w:t>
      </w:r>
      <w:proofErr w:type="spellEnd"/>
      <w:r>
        <w:t xml:space="preserve">(is.na(ind_hd_2009), NA, match(ind_hd_2009, crosswalk.ind$ind2000, </w:t>
      </w:r>
      <w:proofErr w:type="spellStart"/>
      <w:r>
        <w:t>nomatch</w:t>
      </w:r>
      <w:proofErr w:type="spellEnd"/>
      <w:r>
        <w:t xml:space="preserve"> = NA)),</w:t>
      </w:r>
    </w:p>
    <w:p w14:paraId="3C91A606" w14:textId="77777777" w:rsidR="00EC361A" w:rsidRDefault="00EC361A" w:rsidP="00EC361A">
      <w:pPr>
        <w:spacing w:after="0" w:line="240" w:lineRule="auto"/>
        <w:contextualSpacing/>
      </w:pPr>
      <w:r>
        <w:t xml:space="preserve">    ind.</w:t>
      </w:r>
      <w:proofErr w:type="gramStart"/>
      <w:r>
        <w:t>cw.position</w:t>
      </w:r>
      <w:proofErr w:type="gramEnd"/>
      <w:r>
        <w:t xml:space="preserve">_wf_2009 = </w:t>
      </w:r>
      <w:proofErr w:type="spellStart"/>
      <w:r>
        <w:t>ifelse</w:t>
      </w:r>
      <w:proofErr w:type="spellEnd"/>
      <w:r>
        <w:t xml:space="preserve">(is.na(ind_wf_2009), NA, match(ind_wf_2009, crosswalk.ind$ind2000, </w:t>
      </w:r>
      <w:proofErr w:type="spellStart"/>
      <w:r>
        <w:t>nomatch</w:t>
      </w:r>
      <w:proofErr w:type="spellEnd"/>
      <w:r>
        <w:t xml:space="preserve"> = NA)),</w:t>
      </w:r>
    </w:p>
    <w:p w14:paraId="3A9B010F" w14:textId="77777777" w:rsidR="00EC361A" w:rsidRDefault="00EC361A" w:rsidP="00EC361A">
      <w:pPr>
        <w:spacing w:after="0" w:line="240" w:lineRule="auto"/>
        <w:contextualSpacing/>
      </w:pPr>
      <w:r>
        <w:t xml:space="preserve">    ind1990_hd_2009 = </w:t>
      </w:r>
      <w:proofErr w:type="spellStart"/>
      <w:r>
        <w:t>ifelse</w:t>
      </w:r>
      <w:proofErr w:type="spellEnd"/>
      <w:r>
        <w:t>(is.na(ind_hd_2009), NA, crosswalk.ind$ind1990[ind.</w:t>
      </w:r>
      <w:proofErr w:type="gramStart"/>
      <w:r>
        <w:t>cw.position</w:t>
      </w:r>
      <w:proofErr w:type="gramEnd"/>
      <w:r>
        <w:t xml:space="preserve">_hd_2009]), </w:t>
      </w:r>
    </w:p>
    <w:p w14:paraId="67845DDC" w14:textId="77777777" w:rsidR="00EC361A" w:rsidRDefault="00EC361A" w:rsidP="00EC361A">
      <w:pPr>
        <w:spacing w:after="0" w:line="240" w:lineRule="auto"/>
        <w:contextualSpacing/>
      </w:pPr>
      <w:r>
        <w:t xml:space="preserve">    ind1990_wf_2009 = </w:t>
      </w:r>
      <w:proofErr w:type="spellStart"/>
      <w:r>
        <w:t>ifelse</w:t>
      </w:r>
      <w:proofErr w:type="spellEnd"/>
      <w:r>
        <w:t>(is.na(ind_wf_2009), NA, crosswalk.ind$ind1990[ind.</w:t>
      </w:r>
      <w:proofErr w:type="gramStart"/>
      <w:r>
        <w:t>cw.position</w:t>
      </w:r>
      <w:proofErr w:type="gramEnd"/>
      <w:r>
        <w:t>_wf_2009]),</w:t>
      </w:r>
    </w:p>
    <w:p w14:paraId="5C11B0B7" w14:textId="77777777" w:rsidR="00EC361A" w:rsidRDefault="00EC361A" w:rsidP="00EC361A">
      <w:pPr>
        <w:spacing w:after="0" w:line="240" w:lineRule="auto"/>
        <w:contextualSpacing/>
      </w:pPr>
      <w:r>
        <w:t xml:space="preserve">    ind_hd_2011 = </w:t>
      </w:r>
      <w:proofErr w:type="spellStart"/>
      <w:r>
        <w:t>na_</w:t>
      </w:r>
      <w:proofErr w:type="gramStart"/>
      <w:r>
        <w:t>codes</w:t>
      </w:r>
      <w:proofErr w:type="spellEnd"/>
      <w:r>
        <w:t>(</w:t>
      </w:r>
      <w:proofErr w:type="gramEnd"/>
      <w:r>
        <w:t xml:space="preserve">ER47480, c(0, 999)), ind_wf_2011 = </w:t>
      </w:r>
      <w:proofErr w:type="spellStart"/>
      <w:r>
        <w:t>na_codes</w:t>
      </w:r>
      <w:proofErr w:type="spellEnd"/>
      <w:r>
        <w:t xml:space="preserve">(ER47737, c(0, 999)), </w:t>
      </w:r>
    </w:p>
    <w:p w14:paraId="2DB5369F" w14:textId="77777777" w:rsidR="00EC361A" w:rsidRDefault="00EC361A" w:rsidP="00EC361A">
      <w:pPr>
        <w:spacing w:after="0" w:line="240" w:lineRule="auto"/>
        <w:contextualSpacing/>
      </w:pPr>
      <w:r>
        <w:t xml:space="preserve">    ind_hd_2011 = </w:t>
      </w:r>
      <w:proofErr w:type="spellStart"/>
      <w:proofErr w:type="gramStart"/>
      <w:r>
        <w:t>ifelse</w:t>
      </w:r>
      <w:proofErr w:type="spellEnd"/>
      <w:r>
        <w:t>(</w:t>
      </w:r>
      <w:proofErr w:type="gramEnd"/>
      <w:r>
        <w:t xml:space="preserve">ind_hd_2011 == 120, 127, ind_hd_2011), ind_wf_2011 = </w:t>
      </w:r>
      <w:proofErr w:type="spellStart"/>
      <w:r>
        <w:t>ifelse</w:t>
      </w:r>
      <w:proofErr w:type="spellEnd"/>
      <w:r>
        <w:t xml:space="preserve">(ind_wf_2011 == 775, 779, ind_wf_2011), </w:t>
      </w:r>
    </w:p>
    <w:p w14:paraId="1BFD38F2" w14:textId="77777777" w:rsidR="00EC361A" w:rsidRDefault="00EC361A" w:rsidP="00EC361A">
      <w:pPr>
        <w:spacing w:after="0" w:line="240" w:lineRule="auto"/>
        <w:contextualSpacing/>
      </w:pPr>
      <w:r>
        <w:t xml:space="preserve">    ind.</w:t>
      </w:r>
      <w:proofErr w:type="gramStart"/>
      <w:r>
        <w:t>cw.position</w:t>
      </w:r>
      <w:proofErr w:type="gramEnd"/>
      <w:r>
        <w:t xml:space="preserve">_hd_2011 = </w:t>
      </w:r>
      <w:proofErr w:type="spellStart"/>
      <w:r>
        <w:t>ifelse</w:t>
      </w:r>
      <w:proofErr w:type="spellEnd"/>
      <w:r>
        <w:t xml:space="preserve">(is.na(ind_hd_2011), NA, match(ind_hd_2011, crosswalk.ind$ind2000, </w:t>
      </w:r>
      <w:proofErr w:type="spellStart"/>
      <w:r>
        <w:t>nomatch</w:t>
      </w:r>
      <w:proofErr w:type="spellEnd"/>
      <w:r>
        <w:t xml:space="preserve"> = NA)),</w:t>
      </w:r>
    </w:p>
    <w:p w14:paraId="5C7E64D1" w14:textId="77777777" w:rsidR="00EC361A" w:rsidRDefault="00EC361A" w:rsidP="00EC361A">
      <w:pPr>
        <w:spacing w:after="0" w:line="240" w:lineRule="auto"/>
        <w:contextualSpacing/>
      </w:pPr>
      <w:r>
        <w:t xml:space="preserve">    ind.</w:t>
      </w:r>
      <w:proofErr w:type="gramStart"/>
      <w:r>
        <w:t>cw.position</w:t>
      </w:r>
      <w:proofErr w:type="gramEnd"/>
      <w:r>
        <w:t xml:space="preserve">_wf_2011 = </w:t>
      </w:r>
      <w:proofErr w:type="spellStart"/>
      <w:r>
        <w:t>ifelse</w:t>
      </w:r>
      <w:proofErr w:type="spellEnd"/>
      <w:r>
        <w:t xml:space="preserve">(is.na(ind_wf_2011), NA, match(ind_wf_2011, crosswalk.ind$ind2000, </w:t>
      </w:r>
      <w:proofErr w:type="spellStart"/>
      <w:r>
        <w:t>nomatch</w:t>
      </w:r>
      <w:proofErr w:type="spellEnd"/>
      <w:r>
        <w:t xml:space="preserve"> = NA)),</w:t>
      </w:r>
    </w:p>
    <w:p w14:paraId="77EE9C02" w14:textId="77777777" w:rsidR="00EC361A" w:rsidRDefault="00EC361A" w:rsidP="00EC361A">
      <w:pPr>
        <w:spacing w:after="0" w:line="240" w:lineRule="auto"/>
        <w:contextualSpacing/>
      </w:pPr>
      <w:r>
        <w:t xml:space="preserve">    ind1990_hd_2011 = </w:t>
      </w:r>
      <w:proofErr w:type="spellStart"/>
      <w:r>
        <w:t>ifelse</w:t>
      </w:r>
      <w:proofErr w:type="spellEnd"/>
      <w:r>
        <w:t>(is.na(ind_hd_2011), NA, crosswalk.ind$ind1990[ind.</w:t>
      </w:r>
      <w:proofErr w:type="gramStart"/>
      <w:r>
        <w:t>cw.position</w:t>
      </w:r>
      <w:proofErr w:type="gramEnd"/>
      <w:r>
        <w:t xml:space="preserve">_hd_2011]), </w:t>
      </w:r>
    </w:p>
    <w:p w14:paraId="17E4031F" w14:textId="77777777" w:rsidR="00EC361A" w:rsidRDefault="00EC361A" w:rsidP="00EC361A">
      <w:pPr>
        <w:spacing w:after="0" w:line="240" w:lineRule="auto"/>
        <w:contextualSpacing/>
      </w:pPr>
      <w:r>
        <w:t xml:space="preserve">    ind1990_wf_2011 = </w:t>
      </w:r>
      <w:proofErr w:type="spellStart"/>
      <w:r>
        <w:t>ifelse</w:t>
      </w:r>
      <w:proofErr w:type="spellEnd"/>
      <w:r>
        <w:t>(is.na(ind_wf_2011), NA, crosswalk.ind$ind1990[ind.</w:t>
      </w:r>
      <w:proofErr w:type="gramStart"/>
      <w:r>
        <w:t>cw.position</w:t>
      </w:r>
      <w:proofErr w:type="gramEnd"/>
      <w:r>
        <w:t>_wf_2011]),</w:t>
      </w:r>
    </w:p>
    <w:p w14:paraId="2158829F" w14:textId="77777777" w:rsidR="00EC361A" w:rsidRDefault="00EC361A" w:rsidP="00EC361A">
      <w:pPr>
        <w:spacing w:after="0" w:line="240" w:lineRule="auto"/>
        <w:contextualSpacing/>
      </w:pPr>
      <w:r>
        <w:t xml:space="preserve">    ind_hd_2015 = </w:t>
      </w:r>
      <w:proofErr w:type="spellStart"/>
      <w:r>
        <w:t>na_</w:t>
      </w:r>
      <w:proofErr w:type="gramStart"/>
      <w:r>
        <w:t>codes</w:t>
      </w:r>
      <w:proofErr w:type="spellEnd"/>
      <w:r>
        <w:t>(</w:t>
      </w:r>
      <w:proofErr w:type="gramEnd"/>
      <w:r>
        <w:t xml:space="preserve">ER60195, c(0, 999)), ind_wf_2015 = </w:t>
      </w:r>
      <w:proofErr w:type="spellStart"/>
      <w:r>
        <w:t>na_codes</w:t>
      </w:r>
      <w:proofErr w:type="spellEnd"/>
      <w:r>
        <w:t xml:space="preserve">(ER60458, c(0, 999)), </w:t>
      </w:r>
    </w:p>
    <w:p w14:paraId="5B97D6BE" w14:textId="77777777" w:rsidR="00EC361A" w:rsidRDefault="00EC361A" w:rsidP="00EC361A">
      <w:pPr>
        <w:spacing w:after="0" w:line="240" w:lineRule="auto"/>
        <w:contextualSpacing/>
      </w:pPr>
      <w:r>
        <w:t xml:space="preserve">    ind_hd_2015 = </w:t>
      </w:r>
      <w:proofErr w:type="spellStart"/>
      <w:proofErr w:type="gramStart"/>
      <w:r>
        <w:t>ifelse</w:t>
      </w:r>
      <w:proofErr w:type="spellEnd"/>
      <w:r>
        <w:t>(</w:t>
      </w:r>
      <w:proofErr w:type="gramEnd"/>
      <w:r>
        <w:t xml:space="preserve">ind_hd_2015 == 120, 127, ind_hd_2015), ind_wf_2015 = </w:t>
      </w:r>
      <w:proofErr w:type="spellStart"/>
      <w:r>
        <w:t>ifelse</w:t>
      </w:r>
      <w:proofErr w:type="spellEnd"/>
      <w:r>
        <w:t xml:space="preserve">(ind_wf_2015 == 775, 779, ind_wf_2015), </w:t>
      </w:r>
    </w:p>
    <w:p w14:paraId="6B160DB7" w14:textId="77777777" w:rsidR="00EC361A" w:rsidRDefault="00EC361A" w:rsidP="00EC361A">
      <w:pPr>
        <w:spacing w:after="0" w:line="240" w:lineRule="auto"/>
        <w:contextualSpacing/>
      </w:pPr>
      <w:r>
        <w:t xml:space="preserve">    ind.</w:t>
      </w:r>
      <w:proofErr w:type="gramStart"/>
      <w:r>
        <w:t>cw.position</w:t>
      </w:r>
      <w:proofErr w:type="gramEnd"/>
      <w:r>
        <w:t xml:space="preserve">_hd_2015 = </w:t>
      </w:r>
      <w:proofErr w:type="spellStart"/>
      <w:r>
        <w:t>ifelse</w:t>
      </w:r>
      <w:proofErr w:type="spellEnd"/>
      <w:r>
        <w:t xml:space="preserve">(is.na(ind_hd_2015), NA, match(ind_hd_2015, crosswalk.ind$ind2000, </w:t>
      </w:r>
      <w:proofErr w:type="spellStart"/>
      <w:r>
        <w:t>nomatch</w:t>
      </w:r>
      <w:proofErr w:type="spellEnd"/>
      <w:r>
        <w:t xml:space="preserve"> = NA)),</w:t>
      </w:r>
    </w:p>
    <w:p w14:paraId="48190563" w14:textId="77777777" w:rsidR="00EC361A" w:rsidRDefault="00EC361A" w:rsidP="00EC361A">
      <w:pPr>
        <w:spacing w:after="0" w:line="240" w:lineRule="auto"/>
        <w:contextualSpacing/>
      </w:pPr>
      <w:r>
        <w:t xml:space="preserve">    ind.</w:t>
      </w:r>
      <w:proofErr w:type="gramStart"/>
      <w:r>
        <w:t>cw.position</w:t>
      </w:r>
      <w:proofErr w:type="gramEnd"/>
      <w:r>
        <w:t xml:space="preserve">_wf_2015 = </w:t>
      </w:r>
      <w:proofErr w:type="spellStart"/>
      <w:r>
        <w:t>ifelse</w:t>
      </w:r>
      <w:proofErr w:type="spellEnd"/>
      <w:r>
        <w:t xml:space="preserve">(is.na(ind_wf_2015), NA, match(ind_wf_2015, crosswalk.ind$ind2000, </w:t>
      </w:r>
      <w:proofErr w:type="spellStart"/>
      <w:r>
        <w:t>nomatch</w:t>
      </w:r>
      <w:proofErr w:type="spellEnd"/>
      <w:r>
        <w:t xml:space="preserve"> = NA)),</w:t>
      </w:r>
    </w:p>
    <w:p w14:paraId="02F093FD" w14:textId="77777777" w:rsidR="00EC361A" w:rsidRDefault="00EC361A" w:rsidP="00EC361A">
      <w:pPr>
        <w:spacing w:after="0" w:line="240" w:lineRule="auto"/>
        <w:contextualSpacing/>
      </w:pPr>
      <w:r>
        <w:t xml:space="preserve">    ind1990_hd_2015 = </w:t>
      </w:r>
      <w:proofErr w:type="spellStart"/>
      <w:r>
        <w:t>ifelse</w:t>
      </w:r>
      <w:proofErr w:type="spellEnd"/>
      <w:r>
        <w:t>(is.na(ind_hd_2015), NA, crosswalk.ind$ind1990[ind.</w:t>
      </w:r>
      <w:proofErr w:type="gramStart"/>
      <w:r>
        <w:t>cw.position</w:t>
      </w:r>
      <w:proofErr w:type="gramEnd"/>
      <w:r>
        <w:t xml:space="preserve">_hd_2015]), </w:t>
      </w:r>
    </w:p>
    <w:p w14:paraId="626A0F66" w14:textId="77777777" w:rsidR="00EC361A" w:rsidRDefault="00EC361A" w:rsidP="00EC361A">
      <w:pPr>
        <w:spacing w:after="0" w:line="240" w:lineRule="auto"/>
        <w:contextualSpacing/>
      </w:pPr>
      <w:r>
        <w:t xml:space="preserve">    ind1990_wf_2015 = </w:t>
      </w:r>
      <w:proofErr w:type="spellStart"/>
      <w:r>
        <w:t>ifelse</w:t>
      </w:r>
      <w:proofErr w:type="spellEnd"/>
      <w:r>
        <w:t>(is.na(ind_wf_2015), NA, crosswalk.ind$ind1990[ind.</w:t>
      </w:r>
      <w:proofErr w:type="gramStart"/>
      <w:r>
        <w:t>cw.position</w:t>
      </w:r>
      <w:proofErr w:type="gramEnd"/>
      <w:r>
        <w:t>_wf_2015]),</w:t>
      </w:r>
    </w:p>
    <w:p w14:paraId="19DDA8A1" w14:textId="77777777" w:rsidR="00EC361A" w:rsidRDefault="00EC361A" w:rsidP="00EC361A">
      <w:pPr>
        <w:spacing w:after="0" w:line="240" w:lineRule="auto"/>
        <w:contextualSpacing/>
      </w:pPr>
      <w:r>
        <w:t xml:space="preserve">    </w:t>
      </w:r>
      <w:commentRangeStart w:id="115"/>
      <w:commentRangeStart w:id="116"/>
      <w:r>
        <w:t xml:space="preserve">ind_hd_2017 </w:t>
      </w:r>
      <w:commentRangeEnd w:id="115"/>
      <w:r w:rsidR="00BC546B">
        <w:rPr>
          <w:rStyle w:val="CommentReference"/>
        </w:rPr>
        <w:commentReference w:id="115"/>
      </w:r>
      <w:commentRangeEnd w:id="116"/>
      <w:r w:rsidR="004F0005">
        <w:rPr>
          <w:rStyle w:val="CommentReference"/>
        </w:rPr>
        <w:commentReference w:id="116"/>
      </w:r>
      <w:r>
        <w:t xml:space="preserve">= </w:t>
      </w:r>
      <w:proofErr w:type="spellStart"/>
      <w:r>
        <w:t>na_</w:t>
      </w:r>
      <w:proofErr w:type="gramStart"/>
      <w:r>
        <w:t>if</w:t>
      </w:r>
      <w:proofErr w:type="spellEnd"/>
      <w:r>
        <w:t>(</w:t>
      </w:r>
      <w:proofErr w:type="gramEnd"/>
      <w:r>
        <w:t xml:space="preserve">ER66196, </w:t>
      </w:r>
      <w:commentRangeStart w:id="117"/>
      <w:commentRangeStart w:id="118"/>
      <w:r>
        <w:t xml:space="preserve">9999), ind_wf_2017 = </w:t>
      </w:r>
      <w:proofErr w:type="spellStart"/>
      <w:r>
        <w:t>na_if</w:t>
      </w:r>
      <w:proofErr w:type="spellEnd"/>
      <w:r>
        <w:t>(ER66471, 9999</w:t>
      </w:r>
      <w:commentRangeEnd w:id="117"/>
      <w:r w:rsidR="007E1080">
        <w:rPr>
          <w:rStyle w:val="CommentReference"/>
        </w:rPr>
        <w:commentReference w:id="117"/>
      </w:r>
      <w:commentRangeEnd w:id="118"/>
      <w:r w:rsidR="004F0005">
        <w:rPr>
          <w:rStyle w:val="CommentReference"/>
        </w:rPr>
        <w:commentReference w:id="118"/>
      </w:r>
      <w:r>
        <w:t xml:space="preserve">), </w:t>
      </w:r>
    </w:p>
    <w:p w14:paraId="679AFA88" w14:textId="77777777" w:rsidR="00EC361A" w:rsidRDefault="00EC361A" w:rsidP="00EC361A">
      <w:pPr>
        <w:spacing w:after="0" w:line="240" w:lineRule="auto"/>
        <w:contextualSpacing/>
      </w:pPr>
      <w:r>
        <w:t xml:space="preserve">    ind.</w:t>
      </w:r>
      <w:proofErr w:type="gramStart"/>
      <w:r>
        <w:t>cw.position</w:t>
      </w:r>
      <w:proofErr w:type="gramEnd"/>
      <w:r>
        <w:t xml:space="preserve">_hd_2017 = </w:t>
      </w:r>
      <w:proofErr w:type="spellStart"/>
      <w:r>
        <w:t>ifelse</w:t>
      </w:r>
      <w:proofErr w:type="spellEnd"/>
      <w:r>
        <w:t xml:space="preserve">(is.na(ind_hd_2017), NA, match(ind_hd_2017, crosswalk.ind.2012$ind2012, </w:t>
      </w:r>
      <w:proofErr w:type="spellStart"/>
      <w:r>
        <w:t>nomatch</w:t>
      </w:r>
      <w:proofErr w:type="spellEnd"/>
      <w:r>
        <w:t xml:space="preserve"> = NA)), </w:t>
      </w:r>
    </w:p>
    <w:p w14:paraId="3F8A2FA3" w14:textId="77777777" w:rsidR="00EC361A" w:rsidRDefault="00EC361A" w:rsidP="00EC361A">
      <w:pPr>
        <w:spacing w:after="0" w:line="240" w:lineRule="auto"/>
        <w:contextualSpacing/>
      </w:pPr>
      <w:r>
        <w:t xml:space="preserve">    ind.</w:t>
      </w:r>
      <w:proofErr w:type="gramStart"/>
      <w:r>
        <w:t>cw.position</w:t>
      </w:r>
      <w:proofErr w:type="gramEnd"/>
      <w:r>
        <w:t xml:space="preserve">_wf_2017 = </w:t>
      </w:r>
      <w:proofErr w:type="spellStart"/>
      <w:r>
        <w:t>ifelse</w:t>
      </w:r>
      <w:proofErr w:type="spellEnd"/>
      <w:r>
        <w:t xml:space="preserve">(is.na(ind_wf_2017), NA, match(ind_wf_2017, crosswalk.ind.2012$ind2012, </w:t>
      </w:r>
      <w:proofErr w:type="spellStart"/>
      <w:r>
        <w:t>nomatch</w:t>
      </w:r>
      <w:proofErr w:type="spellEnd"/>
      <w:r>
        <w:t xml:space="preserve"> = NA)), </w:t>
      </w:r>
    </w:p>
    <w:p w14:paraId="33526033" w14:textId="77777777" w:rsidR="00EC361A" w:rsidRDefault="00EC361A" w:rsidP="00EC361A">
      <w:pPr>
        <w:spacing w:after="0" w:line="240" w:lineRule="auto"/>
        <w:contextualSpacing/>
      </w:pPr>
      <w:r>
        <w:t xml:space="preserve">    ind1990_hd_2017 = </w:t>
      </w:r>
      <w:proofErr w:type="spellStart"/>
      <w:r>
        <w:t>ifelse</w:t>
      </w:r>
      <w:proofErr w:type="spellEnd"/>
      <w:r>
        <w:t>(is.na(ind_hd_2017), NA, crosswalk.ind.2012$ind1990[ind.</w:t>
      </w:r>
      <w:proofErr w:type="gramStart"/>
      <w:r>
        <w:t>cw.position</w:t>
      </w:r>
      <w:proofErr w:type="gramEnd"/>
      <w:r>
        <w:t>_hd_2017]),</w:t>
      </w:r>
    </w:p>
    <w:p w14:paraId="7A415226" w14:textId="77777777" w:rsidR="00EC361A" w:rsidRDefault="00EC361A" w:rsidP="00EC361A">
      <w:pPr>
        <w:spacing w:after="0" w:line="240" w:lineRule="auto"/>
        <w:contextualSpacing/>
      </w:pPr>
      <w:r>
        <w:lastRenderedPageBreak/>
        <w:t xml:space="preserve">    ind1990_wf_2017 = </w:t>
      </w:r>
      <w:proofErr w:type="spellStart"/>
      <w:r>
        <w:t>ifelse</w:t>
      </w:r>
      <w:proofErr w:type="spellEnd"/>
      <w:r>
        <w:t>(is.na(ind_wf_2017), NA, crosswalk.ind.2012$ind1990[ind.</w:t>
      </w:r>
      <w:proofErr w:type="gramStart"/>
      <w:r>
        <w:t>cw.position</w:t>
      </w:r>
      <w:proofErr w:type="gramEnd"/>
      <w:r>
        <w:t>_wf_2017]),</w:t>
      </w:r>
    </w:p>
    <w:p w14:paraId="36F982E7" w14:textId="77777777" w:rsidR="00EC361A" w:rsidRDefault="00EC361A" w:rsidP="00EC361A">
      <w:pPr>
        <w:spacing w:after="0" w:line="240" w:lineRule="auto"/>
        <w:contextualSpacing/>
      </w:pPr>
      <w:r>
        <w:t xml:space="preserve">    ind_hd_2019 = </w:t>
      </w:r>
      <w:proofErr w:type="spellStart"/>
      <w:r>
        <w:t>na_</w:t>
      </w:r>
      <w:proofErr w:type="gramStart"/>
      <w:r>
        <w:t>if</w:t>
      </w:r>
      <w:proofErr w:type="spellEnd"/>
      <w:r>
        <w:t>(</w:t>
      </w:r>
      <w:proofErr w:type="gramEnd"/>
      <w:r>
        <w:t xml:space="preserve">ER72196, 9999), ind_wf_2019 = </w:t>
      </w:r>
      <w:proofErr w:type="spellStart"/>
      <w:r>
        <w:t>na_if</w:t>
      </w:r>
      <w:proofErr w:type="spellEnd"/>
      <w:r>
        <w:t xml:space="preserve">(ER72473, 9999), </w:t>
      </w:r>
    </w:p>
    <w:p w14:paraId="1D1F9E94" w14:textId="77777777" w:rsidR="00EC361A" w:rsidRDefault="00EC361A" w:rsidP="00EC361A">
      <w:pPr>
        <w:spacing w:after="0" w:line="240" w:lineRule="auto"/>
        <w:contextualSpacing/>
      </w:pPr>
      <w:r>
        <w:t xml:space="preserve">    ind.</w:t>
      </w:r>
      <w:proofErr w:type="gramStart"/>
      <w:r>
        <w:t>cw.position</w:t>
      </w:r>
      <w:proofErr w:type="gramEnd"/>
      <w:r>
        <w:t xml:space="preserve">_hd_2019 = </w:t>
      </w:r>
      <w:proofErr w:type="spellStart"/>
      <w:r>
        <w:t>ifelse</w:t>
      </w:r>
      <w:proofErr w:type="spellEnd"/>
      <w:r>
        <w:t xml:space="preserve">(is.na(ind_hd_2019), NA, match(ind_hd_2019, crosswalk.ind.2012$ind2012, </w:t>
      </w:r>
      <w:proofErr w:type="spellStart"/>
      <w:r>
        <w:t>nomatch</w:t>
      </w:r>
      <w:proofErr w:type="spellEnd"/>
      <w:r>
        <w:t xml:space="preserve"> = NA)), </w:t>
      </w:r>
    </w:p>
    <w:p w14:paraId="61135241" w14:textId="77777777" w:rsidR="00EC361A" w:rsidRDefault="00EC361A" w:rsidP="00EC361A">
      <w:pPr>
        <w:spacing w:after="0" w:line="240" w:lineRule="auto"/>
        <w:contextualSpacing/>
      </w:pPr>
      <w:r>
        <w:t xml:space="preserve">    ind.</w:t>
      </w:r>
      <w:proofErr w:type="gramStart"/>
      <w:r>
        <w:t>cw.position</w:t>
      </w:r>
      <w:proofErr w:type="gramEnd"/>
      <w:r>
        <w:t xml:space="preserve">_wf_2019 = </w:t>
      </w:r>
      <w:proofErr w:type="spellStart"/>
      <w:r>
        <w:t>ifelse</w:t>
      </w:r>
      <w:proofErr w:type="spellEnd"/>
      <w:r>
        <w:t xml:space="preserve">(is.na(ind_wf_2019), NA, match(ind_wf_2019, crosswalk.ind.2012$ind2012, </w:t>
      </w:r>
      <w:proofErr w:type="spellStart"/>
      <w:r>
        <w:t>nomatch</w:t>
      </w:r>
      <w:proofErr w:type="spellEnd"/>
      <w:r>
        <w:t xml:space="preserve"> = NA)), </w:t>
      </w:r>
    </w:p>
    <w:p w14:paraId="3D47742F" w14:textId="77777777" w:rsidR="00EC361A" w:rsidRDefault="00EC361A" w:rsidP="00EC361A">
      <w:pPr>
        <w:spacing w:after="0" w:line="240" w:lineRule="auto"/>
        <w:contextualSpacing/>
      </w:pPr>
      <w:r>
        <w:t xml:space="preserve">    ind1990_hd_2019 = </w:t>
      </w:r>
      <w:proofErr w:type="spellStart"/>
      <w:r>
        <w:t>ifelse</w:t>
      </w:r>
      <w:proofErr w:type="spellEnd"/>
      <w:r>
        <w:t>(is.na(ind_hd_2019), NA, crosswalk.ind.2012$ind1990[ind.</w:t>
      </w:r>
      <w:proofErr w:type="gramStart"/>
      <w:r>
        <w:t>cw.position</w:t>
      </w:r>
      <w:proofErr w:type="gramEnd"/>
      <w:r>
        <w:t>_hd_2019]),</w:t>
      </w:r>
    </w:p>
    <w:p w14:paraId="7941107A" w14:textId="77777777" w:rsidR="00EC361A" w:rsidRDefault="00EC361A" w:rsidP="00EC361A">
      <w:pPr>
        <w:spacing w:after="0" w:line="240" w:lineRule="auto"/>
        <w:contextualSpacing/>
      </w:pPr>
      <w:r>
        <w:t xml:space="preserve">    ind1990_wf_2019 = </w:t>
      </w:r>
      <w:proofErr w:type="spellStart"/>
      <w:r>
        <w:t>ifelse</w:t>
      </w:r>
      <w:proofErr w:type="spellEnd"/>
      <w:r>
        <w:t>(is.na(ind_wf_2019), NA, crosswalk.ind.2012$ind1990[ind.</w:t>
      </w:r>
      <w:proofErr w:type="gramStart"/>
      <w:r>
        <w:t>cw.position</w:t>
      </w:r>
      <w:proofErr w:type="gramEnd"/>
      <w:r>
        <w:t>_wf_</w:t>
      </w:r>
      <w:commentRangeStart w:id="119"/>
      <w:commentRangeStart w:id="120"/>
      <w:r>
        <w:t>2019</w:t>
      </w:r>
      <w:commentRangeEnd w:id="119"/>
      <w:r w:rsidR="007E1080">
        <w:rPr>
          <w:rStyle w:val="CommentReference"/>
        </w:rPr>
        <w:commentReference w:id="119"/>
      </w:r>
      <w:commentRangeEnd w:id="120"/>
      <w:r w:rsidR="004F0005">
        <w:rPr>
          <w:rStyle w:val="CommentReference"/>
        </w:rPr>
        <w:commentReference w:id="120"/>
      </w:r>
      <w:r>
        <w:t>]),</w:t>
      </w:r>
    </w:p>
    <w:p w14:paraId="50221D9E" w14:textId="77777777" w:rsidR="00EC361A" w:rsidRDefault="00EC361A" w:rsidP="00EC361A">
      <w:pPr>
        <w:spacing w:after="0" w:line="240" w:lineRule="auto"/>
        <w:contextualSpacing/>
      </w:pPr>
      <w:r>
        <w:t xml:space="preserve">    # Unionization variables - 9 and 8 are implicitly coded as missing</w:t>
      </w:r>
    </w:p>
    <w:p w14:paraId="47D715A2" w14:textId="77777777" w:rsidR="00EC361A" w:rsidRDefault="00EC361A" w:rsidP="00EC361A">
      <w:pPr>
        <w:spacing w:after="0" w:line="240" w:lineRule="auto"/>
        <w:contextualSpacing/>
      </w:pPr>
      <w:r>
        <w:t xml:space="preserve">    # When more </w:t>
      </w:r>
      <w:commentRangeStart w:id="121"/>
      <w:commentRangeStart w:id="122"/>
      <w:r>
        <w:t>than one job is available, we use values for current main job</w:t>
      </w:r>
      <w:commentRangeEnd w:id="121"/>
      <w:r w:rsidR="007E1080">
        <w:rPr>
          <w:rStyle w:val="CommentReference"/>
        </w:rPr>
        <w:commentReference w:id="121"/>
      </w:r>
      <w:commentRangeEnd w:id="122"/>
      <w:r w:rsidR="00CF461C">
        <w:rPr>
          <w:rStyle w:val="CommentReference"/>
        </w:rPr>
        <w:commentReference w:id="122"/>
      </w:r>
    </w:p>
    <w:p w14:paraId="2165BC86" w14:textId="77777777" w:rsidR="00EC361A" w:rsidRDefault="00EC361A" w:rsidP="00EC361A">
      <w:pPr>
        <w:spacing w:after="0" w:line="240" w:lineRule="auto"/>
        <w:contextualSpacing/>
      </w:pPr>
      <w:r>
        <w:t xml:space="preserve">    union_hd_1980 = </w:t>
      </w:r>
      <w:proofErr w:type="spellStart"/>
      <w:r>
        <w:t>case_</w:t>
      </w:r>
      <w:proofErr w:type="gramStart"/>
      <w:r>
        <w:t>when</w:t>
      </w:r>
      <w:proofErr w:type="spellEnd"/>
      <w:r>
        <w:t>(</w:t>
      </w:r>
      <w:proofErr w:type="gramEnd"/>
      <w:r>
        <w:t xml:space="preserve">V7098 == 1 ~ 1, V7098 == 5 ~ 0), union_wf_1980 = </w:t>
      </w:r>
      <w:proofErr w:type="spellStart"/>
      <w:r>
        <w:t>case_when</w:t>
      </w:r>
      <w:proofErr w:type="spellEnd"/>
      <w:r>
        <w:t xml:space="preserve">(V7196 == 1 ~ 1, V7196 == 5 ~ 0), </w:t>
      </w:r>
    </w:p>
    <w:p w14:paraId="56FE1DE5" w14:textId="77777777" w:rsidR="00EC361A" w:rsidRDefault="00EC361A" w:rsidP="00EC361A">
      <w:pPr>
        <w:spacing w:after="0" w:line="240" w:lineRule="auto"/>
        <w:contextualSpacing/>
      </w:pPr>
      <w:r>
        <w:t xml:space="preserve">    union_hd_1981 = </w:t>
      </w:r>
      <w:proofErr w:type="spellStart"/>
      <w:r>
        <w:t>case_</w:t>
      </w:r>
      <w:proofErr w:type="gramStart"/>
      <w:r>
        <w:t>when</w:t>
      </w:r>
      <w:proofErr w:type="spellEnd"/>
      <w:r>
        <w:t>(</w:t>
      </w:r>
      <w:proofErr w:type="gramEnd"/>
      <w:r>
        <w:t xml:space="preserve">V7709 == 1 ~ 1, V7709 == 5 ~ 0), union_wf_1981 = </w:t>
      </w:r>
      <w:proofErr w:type="spellStart"/>
      <w:r>
        <w:t>case_when</w:t>
      </w:r>
      <w:proofErr w:type="spellEnd"/>
      <w:r>
        <w:t>(V7882 == 1 ~ 1, V7882 == 5 ~ 0),</w:t>
      </w:r>
    </w:p>
    <w:p w14:paraId="6DCDC363" w14:textId="77777777" w:rsidR="00EC361A" w:rsidRDefault="00EC361A" w:rsidP="00EC361A">
      <w:pPr>
        <w:spacing w:after="0" w:line="240" w:lineRule="auto"/>
        <w:contextualSpacing/>
      </w:pPr>
      <w:r>
        <w:t xml:space="preserve">    union_hd_1990 = </w:t>
      </w:r>
      <w:proofErr w:type="spellStart"/>
      <w:r>
        <w:t>case_</w:t>
      </w:r>
      <w:proofErr w:type="gramStart"/>
      <w:r>
        <w:t>when</w:t>
      </w:r>
      <w:proofErr w:type="spellEnd"/>
      <w:r>
        <w:t>(</w:t>
      </w:r>
      <w:proofErr w:type="gramEnd"/>
      <w:r>
        <w:t xml:space="preserve">V18099 == 1 ~ 1, V18099 == 5 ~ 0), union_wf_1990 = </w:t>
      </w:r>
      <w:proofErr w:type="spellStart"/>
      <w:r>
        <w:t>case_when</w:t>
      </w:r>
      <w:proofErr w:type="spellEnd"/>
      <w:r>
        <w:t>(V18401 == 1 ~ 1, V18401 == 5 ~ 0),</w:t>
      </w:r>
    </w:p>
    <w:p w14:paraId="09CDAE12" w14:textId="77777777" w:rsidR="00EC361A" w:rsidRDefault="00EC361A" w:rsidP="00EC361A">
      <w:pPr>
        <w:spacing w:after="0" w:line="240" w:lineRule="auto"/>
        <w:contextualSpacing/>
      </w:pPr>
      <w:r>
        <w:t xml:space="preserve">    union_hd_1991 = </w:t>
      </w:r>
      <w:proofErr w:type="spellStart"/>
      <w:r>
        <w:t>case_</w:t>
      </w:r>
      <w:proofErr w:type="gramStart"/>
      <w:r>
        <w:t>when</w:t>
      </w:r>
      <w:proofErr w:type="spellEnd"/>
      <w:r>
        <w:t>(</w:t>
      </w:r>
      <w:proofErr w:type="gramEnd"/>
      <w:r>
        <w:t xml:space="preserve">V19399 == 1 ~ 1, V19399 == 5 ~ 0), union_wf_1991 = </w:t>
      </w:r>
      <w:proofErr w:type="spellStart"/>
      <w:r>
        <w:t>case_when</w:t>
      </w:r>
      <w:proofErr w:type="spellEnd"/>
      <w:r>
        <w:t>(V19701 == 1 ~ 1, V19701 == 5 ~ 0),</w:t>
      </w:r>
    </w:p>
    <w:p w14:paraId="329B9AD1" w14:textId="77777777" w:rsidR="00EC361A" w:rsidRDefault="00EC361A" w:rsidP="00EC361A">
      <w:pPr>
        <w:spacing w:after="0" w:line="240" w:lineRule="auto"/>
        <w:contextualSpacing/>
      </w:pPr>
      <w:r>
        <w:t xml:space="preserve">    union_hd_1999 = </w:t>
      </w:r>
      <w:proofErr w:type="spellStart"/>
      <w:r>
        <w:t>case_</w:t>
      </w:r>
      <w:proofErr w:type="gramStart"/>
      <w:r>
        <w:t>when</w:t>
      </w:r>
      <w:proofErr w:type="spellEnd"/>
      <w:r>
        <w:t>(</w:t>
      </w:r>
      <w:proofErr w:type="gramEnd"/>
      <w:r>
        <w:t xml:space="preserve">ER13213 == 1 ~ 1, ER13213 == 5 ~ 0), union_wf_1999 = </w:t>
      </w:r>
      <w:proofErr w:type="spellStart"/>
      <w:r>
        <w:t>case_when</w:t>
      </w:r>
      <w:proofErr w:type="spellEnd"/>
      <w:r>
        <w:t>(ER13725 == 1 ~ 1, ER13725 == 5 ~ 0),</w:t>
      </w:r>
    </w:p>
    <w:p w14:paraId="168F1932" w14:textId="77777777" w:rsidR="00EC361A" w:rsidRDefault="00EC361A" w:rsidP="00EC361A">
      <w:pPr>
        <w:spacing w:after="0" w:line="240" w:lineRule="auto"/>
        <w:contextualSpacing/>
      </w:pPr>
      <w:r>
        <w:t xml:space="preserve">    union_hd_2001 = </w:t>
      </w:r>
      <w:proofErr w:type="spellStart"/>
      <w:r>
        <w:t>case_</w:t>
      </w:r>
      <w:proofErr w:type="gramStart"/>
      <w:r>
        <w:t>when</w:t>
      </w:r>
      <w:proofErr w:type="spellEnd"/>
      <w:r>
        <w:t>(</w:t>
      </w:r>
      <w:proofErr w:type="gramEnd"/>
      <w:r>
        <w:t xml:space="preserve">ER17224 == 1 ~ 1, ER17224 == 5 ~ 0), union_wf_2001 = </w:t>
      </w:r>
      <w:proofErr w:type="spellStart"/>
      <w:r>
        <w:t>case_when</w:t>
      </w:r>
      <w:proofErr w:type="spellEnd"/>
      <w:r>
        <w:t>(ER17794 == 1 ~ 1, ER17794 == 5 ~ 0),</w:t>
      </w:r>
    </w:p>
    <w:p w14:paraId="0AC661C4" w14:textId="77777777" w:rsidR="00EC361A" w:rsidRDefault="00EC361A" w:rsidP="00EC361A">
      <w:pPr>
        <w:spacing w:after="0" w:line="240" w:lineRule="auto"/>
        <w:contextualSpacing/>
      </w:pPr>
      <w:r>
        <w:t xml:space="preserve">    union_hd_2009 = </w:t>
      </w:r>
      <w:proofErr w:type="spellStart"/>
      <w:r>
        <w:t>case_</w:t>
      </w:r>
      <w:proofErr w:type="gramStart"/>
      <w:r>
        <w:t>when</w:t>
      </w:r>
      <w:proofErr w:type="spellEnd"/>
      <w:r>
        <w:t>(</w:t>
      </w:r>
      <w:proofErr w:type="gramEnd"/>
      <w:r>
        <w:t xml:space="preserve">ER42178 == 1 ~ 1, ER42178 == 5 ~ 0), union_wf_2009 = </w:t>
      </w:r>
      <w:proofErr w:type="spellStart"/>
      <w:r>
        <w:t>case_when</w:t>
      </w:r>
      <w:proofErr w:type="spellEnd"/>
      <w:r>
        <w:t>(ER42430 == 1 ~ 1, ER42430 == 5 ~ 0),</w:t>
      </w:r>
    </w:p>
    <w:p w14:paraId="77A1646E" w14:textId="77777777" w:rsidR="00EC361A" w:rsidRDefault="00EC361A" w:rsidP="00EC361A">
      <w:pPr>
        <w:spacing w:after="0" w:line="240" w:lineRule="auto"/>
        <w:contextualSpacing/>
      </w:pPr>
      <w:r>
        <w:t xml:space="preserve">    union_hd_2011 = </w:t>
      </w:r>
      <w:proofErr w:type="spellStart"/>
      <w:r>
        <w:t>case_</w:t>
      </w:r>
      <w:proofErr w:type="gramStart"/>
      <w:r>
        <w:t>when</w:t>
      </w:r>
      <w:proofErr w:type="spellEnd"/>
      <w:r>
        <w:t>(</w:t>
      </w:r>
      <w:proofErr w:type="gramEnd"/>
      <w:r>
        <w:t xml:space="preserve">ER47491 == 1 ~ 1, ER47491 == 5 ~ 0), union_wf_2011 = </w:t>
      </w:r>
      <w:proofErr w:type="spellStart"/>
      <w:r>
        <w:t>case_when</w:t>
      </w:r>
      <w:proofErr w:type="spellEnd"/>
      <w:r>
        <w:t>(ER47748 == 1 ~ 1, ER47748 == 5 ~ 0),</w:t>
      </w:r>
    </w:p>
    <w:p w14:paraId="0596D410" w14:textId="77777777" w:rsidR="00EC361A" w:rsidRDefault="00EC361A" w:rsidP="00EC361A">
      <w:pPr>
        <w:spacing w:after="0" w:line="240" w:lineRule="auto"/>
        <w:contextualSpacing/>
      </w:pPr>
      <w:r>
        <w:t xml:space="preserve">    union_hd_2015 = </w:t>
      </w:r>
      <w:proofErr w:type="spellStart"/>
      <w:r>
        <w:t>case_</w:t>
      </w:r>
      <w:proofErr w:type="gramStart"/>
      <w:r>
        <w:t>when</w:t>
      </w:r>
      <w:proofErr w:type="spellEnd"/>
      <w:r>
        <w:t>(</w:t>
      </w:r>
      <w:proofErr w:type="gramEnd"/>
      <w:r>
        <w:t xml:space="preserve">ER60206 == 1 ~ 1, ER60206 == 5 ~ 0), union_wf_2015 = </w:t>
      </w:r>
      <w:proofErr w:type="spellStart"/>
      <w:r>
        <w:t>case_when</w:t>
      </w:r>
      <w:proofErr w:type="spellEnd"/>
      <w:r>
        <w:t>(ER60469 == 1 ~ 1, ER60469 == 5 ~ 0),</w:t>
      </w:r>
    </w:p>
    <w:p w14:paraId="06522649" w14:textId="77777777" w:rsidR="00EC361A" w:rsidRDefault="00EC361A" w:rsidP="00EC361A">
      <w:pPr>
        <w:spacing w:after="0" w:line="240" w:lineRule="auto"/>
        <w:contextualSpacing/>
      </w:pPr>
      <w:r>
        <w:t xml:space="preserve">    union_hd_2017 = </w:t>
      </w:r>
      <w:proofErr w:type="spellStart"/>
      <w:r>
        <w:t>case_</w:t>
      </w:r>
      <w:proofErr w:type="gramStart"/>
      <w:r>
        <w:t>when</w:t>
      </w:r>
      <w:proofErr w:type="spellEnd"/>
      <w:r>
        <w:t>(</w:t>
      </w:r>
      <w:proofErr w:type="gramEnd"/>
      <w:r>
        <w:t xml:space="preserve">ER66207 == 1 ~ 1, ER66207 == 5 ~ 0), union_wf_2017 = </w:t>
      </w:r>
      <w:proofErr w:type="spellStart"/>
      <w:r>
        <w:t>case_when</w:t>
      </w:r>
      <w:proofErr w:type="spellEnd"/>
      <w:r>
        <w:t>(ER66482 == 1 ~ 1, ER66482 == 5 ~ 0),</w:t>
      </w:r>
    </w:p>
    <w:p w14:paraId="1893620A" w14:textId="77777777" w:rsidR="00EC361A" w:rsidRDefault="00EC361A" w:rsidP="00EC361A">
      <w:pPr>
        <w:spacing w:after="0" w:line="240" w:lineRule="auto"/>
        <w:contextualSpacing/>
      </w:pPr>
      <w:r>
        <w:t xml:space="preserve">    union_hd_2019 = </w:t>
      </w:r>
      <w:proofErr w:type="spellStart"/>
      <w:r>
        <w:t>case_</w:t>
      </w:r>
      <w:proofErr w:type="gramStart"/>
      <w:r>
        <w:t>when</w:t>
      </w:r>
      <w:proofErr w:type="spellEnd"/>
      <w:r>
        <w:t>(</w:t>
      </w:r>
      <w:proofErr w:type="gramEnd"/>
      <w:r>
        <w:t xml:space="preserve">ER72207 == 1 ~ 1, ER72207 == 5 ~ 0), union_wf_2019 = </w:t>
      </w:r>
      <w:proofErr w:type="spellStart"/>
      <w:r>
        <w:t>case_when</w:t>
      </w:r>
      <w:proofErr w:type="spellEnd"/>
      <w:r>
        <w:t>(ER72484 == 1 ~ 1, ER72484 == 5 ~ 0),</w:t>
      </w:r>
    </w:p>
    <w:p w14:paraId="6924D0DA" w14:textId="2EADB3B3" w:rsidR="00EC361A" w:rsidRDefault="00EC361A" w:rsidP="00EC361A">
      <w:pPr>
        <w:spacing w:after="0" w:line="240" w:lineRule="auto"/>
        <w:contextualSpacing/>
      </w:pPr>
      <w:commentRangeStart w:id="123"/>
      <w:commentRangeStart w:id="124"/>
      <w:r>
        <w:t xml:space="preserve">    # Self-employment variables: in early years, we use </w:t>
      </w:r>
      <w:proofErr w:type="gramStart"/>
      <w:r>
        <w:t>single-job</w:t>
      </w:r>
      <w:proofErr w:type="gramEnd"/>
      <w:r>
        <w:t xml:space="preserve"> reports</w:t>
      </w:r>
      <w:ins w:id="125" w:author="Alexandra Killewald" w:date="2021-10-01T11:03:00Z">
        <w:r w:rsidR="00FE01DA">
          <w:t xml:space="preserve"> because that’s all that is available (?)</w:t>
        </w:r>
      </w:ins>
      <w:r>
        <w:t xml:space="preserve">. For later years, we use all jobs, </w:t>
      </w:r>
      <w:commentRangeEnd w:id="123"/>
      <w:r w:rsidR="006C45CB">
        <w:rPr>
          <w:rStyle w:val="CommentReference"/>
        </w:rPr>
        <w:commentReference w:id="123"/>
      </w:r>
      <w:commentRangeEnd w:id="124"/>
      <w:r w:rsidR="00A978C2">
        <w:rPr>
          <w:rStyle w:val="CommentReference"/>
        </w:rPr>
        <w:commentReference w:id="124"/>
      </w:r>
    </w:p>
    <w:p w14:paraId="446D3661" w14:textId="77777777" w:rsidR="00EC361A" w:rsidRDefault="00EC361A" w:rsidP="00EC361A">
      <w:pPr>
        <w:spacing w:after="0" w:line="240" w:lineRule="auto"/>
        <w:contextualSpacing/>
      </w:pPr>
      <w:r>
        <w:t xml:space="preserve">    # </w:t>
      </w:r>
      <w:proofErr w:type="gramStart"/>
      <w:r>
        <w:t>and</w:t>
      </w:r>
      <w:proofErr w:type="gramEnd"/>
      <w:r>
        <w:t xml:space="preserve"> R is coded as self-employed if they report being self-employed in any job, following </w:t>
      </w:r>
      <w:proofErr w:type="spellStart"/>
      <w:r>
        <w:t>Blau</w:t>
      </w:r>
      <w:proofErr w:type="spellEnd"/>
      <w:r>
        <w:t xml:space="preserve"> &amp; Kahn</w:t>
      </w:r>
    </w:p>
    <w:p w14:paraId="2CCBF265" w14:textId="77777777" w:rsidR="00EC361A" w:rsidRDefault="00EC361A" w:rsidP="00EC361A">
      <w:pPr>
        <w:spacing w:after="0" w:line="240" w:lineRule="auto"/>
        <w:contextualSpacing/>
      </w:pPr>
      <w:r>
        <w:t xml:space="preserve">    self.emp_alljobs_hd_1980 = </w:t>
      </w:r>
      <w:proofErr w:type="spellStart"/>
      <w:r>
        <w:t>case_</w:t>
      </w:r>
      <w:proofErr w:type="gramStart"/>
      <w:r>
        <w:t>when</w:t>
      </w:r>
      <w:proofErr w:type="spellEnd"/>
      <w:r>
        <w:t>(</w:t>
      </w:r>
      <w:proofErr w:type="gramEnd"/>
      <w:r>
        <w:t xml:space="preserve">V7096 %in% c(2, 3) ~ 1, V7096 == 1 ~ 0), self.emp_alljobs_wf_1980 = </w:t>
      </w:r>
      <w:proofErr w:type="spellStart"/>
      <w:r>
        <w:t>case_when</w:t>
      </w:r>
      <w:proofErr w:type="spellEnd"/>
      <w:r>
        <w:t>(V7194 %in% c(2, 3) ~ 1, V7194 == 1 ~ 0),</w:t>
      </w:r>
    </w:p>
    <w:p w14:paraId="271EC74A" w14:textId="77777777" w:rsidR="00EC361A" w:rsidRDefault="00EC361A" w:rsidP="00EC361A">
      <w:pPr>
        <w:spacing w:after="0" w:line="240" w:lineRule="auto"/>
        <w:contextualSpacing/>
      </w:pPr>
      <w:r>
        <w:t xml:space="preserve">    self.emp_alljobs_hd_1981 = </w:t>
      </w:r>
      <w:proofErr w:type="spellStart"/>
      <w:r>
        <w:t>case_</w:t>
      </w:r>
      <w:proofErr w:type="gramStart"/>
      <w:r>
        <w:t>when</w:t>
      </w:r>
      <w:proofErr w:type="spellEnd"/>
      <w:r>
        <w:t>(</w:t>
      </w:r>
      <w:proofErr w:type="gramEnd"/>
      <w:r>
        <w:t xml:space="preserve">V7707 %in% c(2, 3) ~ 1, V7707 == 1 ~ 0), self.emp_alljobs_wf_1981 = </w:t>
      </w:r>
      <w:proofErr w:type="spellStart"/>
      <w:r>
        <w:t>case_when</w:t>
      </w:r>
      <w:proofErr w:type="spellEnd"/>
      <w:r>
        <w:t>(V7880 %in% c(2, 3) ~ 1, V7880 == 1 ~ 0),</w:t>
      </w:r>
    </w:p>
    <w:p w14:paraId="62D01701" w14:textId="77777777" w:rsidR="00EC361A" w:rsidRDefault="00EC361A" w:rsidP="00EC361A">
      <w:pPr>
        <w:spacing w:after="0" w:line="240" w:lineRule="auto"/>
        <w:contextualSpacing/>
      </w:pPr>
      <w:r>
        <w:t xml:space="preserve">    self.emp_alljobs_hd_1990 = </w:t>
      </w:r>
      <w:proofErr w:type="spellStart"/>
      <w:r>
        <w:t>case_</w:t>
      </w:r>
      <w:proofErr w:type="gramStart"/>
      <w:r>
        <w:t>when</w:t>
      </w:r>
      <w:proofErr w:type="spellEnd"/>
      <w:r>
        <w:t>(</w:t>
      </w:r>
      <w:proofErr w:type="gramEnd"/>
      <w:r>
        <w:t>V18096 %in% c(2, 3) ~ 1, V18096 == 1 ~ 0), self.emp_alljobs_wf_199</w:t>
      </w:r>
      <w:commentRangeStart w:id="126"/>
      <w:commentRangeStart w:id="127"/>
      <w:r>
        <w:t>1</w:t>
      </w:r>
      <w:commentRangeEnd w:id="126"/>
      <w:r w:rsidR="0076055E">
        <w:rPr>
          <w:rStyle w:val="CommentReference"/>
        </w:rPr>
        <w:commentReference w:id="126"/>
      </w:r>
      <w:commentRangeEnd w:id="127"/>
      <w:r w:rsidR="00A978C2">
        <w:rPr>
          <w:rStyle w:val="CommentReference"/>
        </w:rPr>
        <w:commentReference w:id="127"/>
      </w:r>
      <w:r>
        <w:t xml:space="preserve"> = </w:t>
      </w:r>
      <w:proofErr w:type="spellStart"/>
      <w:r>
        <w:t>case_when</w:t>
      </w:r>
      <w:proofErr w:type="spellEnd"/>
      <w:r>
        <w:t>(V18398 %in% c(2, 3) ~ 1, V18398 == 1 ~ 0),</w:t>
      </w:r>
    </w:p>
    <w:p w14:paraId="640F793F" w14:textId="77777777" w:rsidR="00EC361A" w:rsidRDefault="00EC361A" w:rsidP="00EC361A">
      <w:pPr>
        <w:spacing w:after="0" w:line="240" w:lineRule="auto"/>
        <w:contextualSpacing/>
      </w:pPr>
      <w:r>
        <w:t xml:space="preserve">    self.emp_alljobs_hd_1991 = </w:t>
      </w:r>
      <w:proofErr w:type="spellStart"/>
      <w:r>
        <w:t>case_</w:t>
      </w:r>
      <w:proofErr w:type="gramStart"/>
      <w:r>
        <w:t>when</w:t>
      </w:r>
      <w:proofErr w:type="spellEnd"/>
      <w:r>
        <w:t>(</w:t>
      </w:r>
      <w:proofErr w:type="gramEnd"/>
      <w:r>
        <w:t xml:space="preserve">V19396 %in% c(2, 3) ~ 1, V19396 == 1 ~ 0), self.emp_alljobs_wf_1991 = </w:t>
      </w:r>
      <w:proofErr w:type="spellStart"/>
      <w:r>
        <w:t>case_when</w:t>
      </w:r>
      <w:proofErr w:type="spellEnd"/>
      <w:r>
        <w:t>(V19698 %in% c(2, 3) ~ 1, V19698 == 1 ~ 0),</w:t>
      </w:r>
    </w:p>
    <w:p w14:paraId="40AB57B4" w14:textId="77777777" w:rsidR="00EC361A" w:rsidRDefault="00EC361A" w:rsidP="00EC361A">
      <w:pPr>
        <w:spacing w:after="0" w:line="240" w:lineRule="auto"/>
        <w:contextualSpacing/>
      </w:pPr>
      <w:r>
        <w:t xml:space="preserve">    self.emp_alljobs_</w:t>
      </w:r>
      <w:commentRangeStart w:id="128"/>
      <w:commentRangeStart w:id="129"/>
      <w:r>
        <w:t>wf</w:t>
      </w:r>
      <w:commentRangeEnd w:id="128"/>
      <w:r w:rsidR="0076055E">
        <w:rPr>
          <w:rStyle w:val="CommentReference"/>
        </w:rPr>
        <w:commentReference w:id="128"/>
      </w:r>
      <w:commentRangeEnd w:id="129"/>
      <w:r w:rsidR="00A978C2">
        <w:rPr>
          <w:rStyle w:val="CommentReference"/>
        </w:rPr>
        <w:commentReference w:id="129"/>
      </w:r>
      <w:r>
        <w:t xml:space="preserve">_1999 = </w:t>
      </w:r>
      <w:proofErr w:type="spellStart"/>
      <w:r>
        <w:t>case_</w:t>
      </w:r>
      <w:proofErr w:type="gramStart"/>
      <w:r>
        <w:t>when</w:t>
      </w:r>
      <w:proofErr w:type="spellEnd"/>
      <w:r>
        <w:t>(</w:t>
      </w:r>
      <w:proofErr w:type="gramEnd"/>
      <w:r>
        <w:t xml:space="preserve">ER13292 %in% c(2, 3) ~ 1, ER13292 == 1 ~ 0), self.emp_alljobs_wf_1999 = </w:t>
      </w:r>
      <w:proofErr w:type="spellStart"/>
      <w:r>
        <w:t>case_when</w:t>
      </w:r>
      <w:proofErr w:type="spellEnd"/>
      <w:r>
        <w:t>(ER13722 %in% c(2, 3) ~ 1, ER13722 == 1 ~ 0),</w:t>
      </w:r>
    </w:p>
    <w:p w14:paraId="08506ADD" w14:textId="77777777" w:rsidR="00EC361A" w:rsidRDefault="00EC361A" w:rsidP="00EC361A">
      <w:pPr>
        <w:spacing w:after="0" w:line="240" w:lineRule="auto"/>
        <w:contextualSpacing/>
      </w:pPr>
      <w:r>
        <w:t xml:space="preserve">    self.emp_alljobs_hd_2001 = </w:t>
      </w:r>
      <w:proofErr w:type="spellStart"/>
      <w:r>
        <w:t>case_</w:t>
      </w:r>
      <w:proofErr w:type="gramStart"/>
      <w:r>
        <w:t>when</w:t>
      </w:r>
      <w:proofErr w:type="spellEnd"/>
      <w:r>
        <w:t>(</w:t>
      </w:r>
      <w:commentRangeStart w:id="130"/>
      <w:commentRangeStart w:id="131"/>
      <w:proofErr w:type="gramEnd"/>
      <w:r>
        <w:t xml:space="preserve">ER17303 %in% c(2, 3) ~ 1, ER17303 </w:t>
      </w:r>
      <w:commentRangeEnd w:id="130"/>
      <w:r w:rsidR="0076055E">
        <w:rPr>
          <w:rStyle w:val="CommentReference"/>
        </w:rPr>
        <w:commentReference w:id="130"/>
      </w:r>
      <w:commentRangeEnd w:id="131"/>
      <w:r w:rsidR="00A978C2">
        <w:rPr>
          <w:rStyle w:val="CommentReference"/>
        </w:rPr>
        <w:commentReference w:id="131"/>
      </w:r>
      <w:r>
        <w:t xml:space="preserve">== 1 ~ 0), self.emp_alljobs_wf_2001 = </w:t>
      </w:r>
      <w:proofErr w:type="spellStart"/>
      <w:r>
        <w:t>case_when</w:t>
      </w:r>
      <w:proofErr w:type="spellEnd"/>
      <w:r>
        <w:t>(ER17791 %in% c(2, 3) ~ 1, ER17791 == 1 ~ 0),</w:t>
      </w:r>
    </w:p>
    <w:p w14:paraId="102044EE" w14:textId="77777777" w:rsidR="00EC361A" w:rsidRDefault="00EC361A" w:rsidP="00EC361A">
      <w:pPr>
        <w:spacing w:after="0" w:line="240" w:lineRule="auto"/>
        <w:contextualSpacing/>
      </w:pPr>
      <w:r>
        <w:t xml:space="preserve">    self.emp_alljobs_hd_2009 = </w:t>
      </w:r>
      <w:proofErr w:type="spellStart"/>
      <w:r>
        <w:t>case_</w:t>
      </w:r>
      <w:proofErr w:type="gramStart"/>
      <w:r>
        <w:t>when</w:t>
      </w:r>
      <w:proofErr w:type="spellEnd"/>
      <w:r>
        <w:t>(</w:t>
      </w:r>
      <w:proofErr w:type="gramEnd"/>
      <w:r>
        <w:t xml:space="preserve">ER42169 %in% c(2,3) | ER42230 %in% c(2,3) | ER42260 %in% c(2,3) | ER42290 %in% c(2,3) ~ 1, </w:t>
      </w:r>
    </w:p>
    <w:p w14:paraId="41010B1E" w14:textId="77777777" w:rsidR="00EC361A" w:rsidRDefault="00EC361A" w:rsidP="00EC361A">
      <w:pPr>
        <w:spacing w:after="0" w:line="240" w:lineRule="auto"/>
        <w:contextualSpacing/>
      </w:pPr>
      <w:r>
        <w:t xml:space="preserve">                                 </w:t>
      </w:r>
      <w:commentRangeStart w:id="132"/>
      <w:commentRangeStart w:id="133"/>
      <w:r>
        <w:t>ER42169 == 1 | ER42230 == 1 | ER42260 == 1 | ER42290 == 1</w:t>
      </w:r>
      <w:commentRangeEnd w:id="132"/>
      <w:r w:rsidR="00FE01DA">
        <w:rPr>
          <w:rStyle w:val="CommentReference"/>
        </w:rPr>
        <w:commentReference w:id="132"/>
      </w:r>
      <w:commentRangeEnd w:id="133"/>
      <w:r w:rsidR="00A978C2">
        <w:rPr>
          <w:rStyle w:val="CommentReference"/>
        </w:rPr>
        <w:commentReference w:id="133"/>
      </w:r>
      <w:r>
        <w:t xml:space="preserve"> ~ 0), </w:t>
      </w:r>
    </w:p>
    <w:p w14:paraId="601461A0" w14:textId="77777777" w:rsidR="00EC361A" w:rsidRDefault="00EC361A" w:rsidP="00EC361A">
      <w:pPr>
        <w:spacing w:after="0" w:line="240" w:lineRule="auto"/>
        <w:contextualSpacing/>
      </w:pPr>
      <w:r>
        <w:t xml:space="preserve">    self.emp_alljobs_wf_2009 = </w:t>
      </w:r>
      <w:proofErr w:type="spellStart"/>
      <w:r>
        <w:t>case_</w:t>
      </w:r>
      <w:proofErr w:type="gramStart"/>
      <w:r>
        <w:t>when</w:t>
      </w:r>
      <w:proofErr w:type="spellEnd"/>
      <w:r>
        <w:t>(</w:t>
      </w:r>
      <w:proofErr w:type="gramEnd"/>
      <w:r>
        <w:t xml:space="preserve">ER42421 %in% c(2,3) | ER42482 %in% c(2,3) | ER42512 %in% c(2,3) | ER42542 %in% c(2,3) ~ 1, </w:t>
      </w:r>
    </w:p>
    <w:p w14:paraId="08F22E44" w14:textId="77777777" w:rsidR="00EC361A" w:rsidRDefault="00EC361A" w:rsidP="00EC361A">
      <w:pPr>
        <w:spacing w:after="0" w:line="240" w:lineRule="auto"/>
        <w:contextualSpacing/>
      </w:pPr>
      <w:r>
        <w:lastRenderedPageBreak/>
        <w:t xml:space="preserve">                                 ER42421 == 1 | ER42482 == 1 | ER42512 == 1 | ER42542 == 1 ~ 0), </w:t>
      </w:r>
    </w:p>
    <w:p w14:paraId="4DE592D6" w14:textId="77777777" w:rsidR="00EC361A" w:rsidRDefault="00EC361A" w:rsidP="00EC361A">
      <w:pPr>
        <w:spacing w:after="0" w:line="240" w:lineRule="auto"/>
        <w:contextualSpacing/>
      </w:pPr>
      <w:r>
        <w:t xml:space="preserve">    self.emp_alljobs_hd_2011 = </w:t>
      </w:r>
      <w:proofErr w:type="spellStart"/>
      <w:r>
        <w:t>case_</w:t>
      </w:r>
      <w:proofErr w:type="gramStart"/>
      <w:r>
        <w:t>when</w:t>
      </w:r>
      <w:proofErr w:type="spellEnd"/>
      <w:r>
        <w:t>(</w:t>
      </w:r>
      <w:proofErr w:type="gramEnd"/>
      <w:r>
        <w:t xml:space="preserve">ER47482 %in% c(2,3) | ER47543 %in% c(2,3) | ER47573 %in% c(2,3) | ER47603 %in% c(2,3) ~ 1, </w:t>
      </w:r>
    </w:p>
    <w:p w14:paraId="7B3EF50E" w14:textId="77777777" w:rsidR="00EC361A" w:rsidRDefault="00EC361A" w:rsidP="00EC361A">
      <w:pPr>
        <w:spacing w:after="0" w:line="240" w:lineRule="auto"/>
        <w:contextualSpacing/>
      </w:pPr>
      <w:r>
        <w:t xml:space="preserve">                                 ER47482 == 1 | ER47543 == 1 | ER47573 == 1 | ER47603 == 1 ~ 0), </w:t>
      </w:r>
    </w:p>
    <w:p w14:paraId="394C07B5" w14:textId="77777777" w:rsidR="00EC361A" w:rsidRDefault="00EC361A" w:rsidP="00EC361A">
      <w:pPr>
        <w:spacing w:after="0" w:line="240" w:lineRule="auto"/>
        <w:contextualSpacing/>
      </w:pPr>
      <w:r>
        <w:t xml:space="preserve">    self.emp_alljobs_wf_2011 = </w:t>
      </w:r>
      <w:proofErr w:type="spellStart"/>
      <w:r>
        <w:t>case_</w:t>
      </w:r>
      <w:proofErr w:type="gramStart"/>
      <w:r>
        <w:t>when</w:t>
      </w:r>
      <w:proofErr w:type="spellEnd"/>
      <w:r>
        <w:t>(</w:t>
      </w:r>
      <w:proofErr w:type="gramEnd"/>
      <w:r>
        <w:t xml:space="preserve">ER47739 %in% c(2,3) | ER47800 %in% c(2,3) | ER47830 %in% c(2,3) | ER47860 %in% c(2,3) ~ 1, </w:t>
      </w:r>
    </w:p>
    <w:p w14:paraId="34D07AB4" w14:textId="77777777" w:rsidR="00EC361A" w:rsidRDefault="00EC361A" w:rsidP="00EC361A">
      <w:pPr>
        <w:spacing w:after="0" w:line="240" w:lineRule="auto"/>
        <w:contextualSpacing/>
      </w:pPr>
      <w:r>
        <w:t xml:space="preserve">                                 ER47739 == 1 | ER47800 == 1 | ER47830 == 1 | ER47860 == 1 ~ 0), </w:t>
      </w:r>
    </w:p>
    <w:p w14:paraId="3D001DF6" w14:textId="77777777" w:rsidR="00EC361A" w:rsidRDefault="00EC361A" w:rsidP="00EC361A">
      <w:pPr>
        <w:spacing w:after="0" w:line="240" w:lineRule="auto"/>
        <w:contextualSpacing/>
      </w:pPr>
      <w:r>
        <w:t xml:space="preserve">    self.emp_alljobs_hd_2015 = </w:t>
      </w:r>
      <w:proofErr w:type="spellStart"/>
      <w:r>
        <w:t>case_</w:t>
      </w:r>
      <w:proofErr w:type="gramStart"/>
      <w:r>
        <w:t>when</w:t>
      </w:r>
      <w:proofErr w:type="spellEnd"/>
      <w:r>
        <w:t>(</w:t>
      </w:r>
      <w:proofErr w:type="gramEnd"/>
      <w:r>
        <w:t xml:space="preserve">ER60197 %in% c(2,3) | ER60258 %in% c(2,3) | ER60288 %in% c(2,3) | ER60318 %in% c(2,3) ~ 1, </w:t>
      </w:r>
    </w:p>
    <w:p w14:paraId="488A46A6" w14:textId="77777777" w:rsidR="00EC361A" w:rsidRDefault="00EC361A" w:rsidP="00EC361A">
      <w:pPr>
        <w:spacing w:after="0" w:line="240" w:lineRule="auto"/>
        <w:contextualSpacing/>
      </w:pPr>
      <w:r>
        <w:t xml:space="preserve">                                 ER60197 == 1 | ER60258 == 1 | ER60288 == 1 | ER60318 == 1 ~ 0), </w:t>
      </w:r>
    </w:p>
    <w:p w14:paraId="7BC537CD" w14:textId="77777777" w:rsidR="00EC361A" w:rsidRDefault="00EC361A" w:rsidP="00EC361A">
      <w:pPr>
        <w:spacing w:after="0" w:line="240" w:lineRule="auto"/>
        <w:contextualSpacing/>
      </w:pPr>
      <w:r>
        <w:t xml:space="preserve">    self.emp_alljobs_wf_2015 = </w:t>
      </w:r>
      <w:proofErr w:type="spellStart"/>
      <w:r>
        <w:t>case_</w:t>
      </w:r>
      <w:proofErr w:type="gramStart"/>
      <w:r>
        <w:t>when</w:t>
      </w:r>
      <w:proofErr w:type="spellEnd"/>
      <w:r>
        <w:t>(</w:t>
      </w:r>
      <w:proofErr w:type="gramEnd"/>
      <w:r>
        <w:t>ER60460 %in% c(2,3) | ER60521 %in% c(2,3) | ER60551 %in% c(2,3) | ER60581 %in% c(2,3)  ~ 1,</w:t>
      </w:r>
    </w:p>
    <w:p w14:paraId="57FAAA15" w14:textId="77777777" w:rsidR="00EC361A" w:rsidRDefault="00EC361A" w:rsidP="00EC361A">
      <w:pPr>
        <w:spacing w:after="0" w:line="240" w:lineRule="auto"/>
        <w:contextualSpacing/>
      </w:pPr>
      <w:r>
        <w:t xml:space="preserve">                                 ER60460 == 1 | ER60521 == 1 | ER60551 == 1 | ER60581 == 1 ~ 0),</w:t>
      </w:r>
    </w:p>
    <w:p w14:paraId="465BD626" w14:textId="77777777" w:rsidR="00EC361A" w:rsidRDefault="00EC361A" w:rsidP="00EC361A">
      <w:pPr>
        <w:spacing w:after="0" w:line="240" w:lineRule="auto"/>
        <w:contextualSpacing/>
      </w:pPr>
      <w:r>
        <w:t xml:space="preserve">    self.emp_alljobs_hd_2017 = </w:t>
      </w:r>
      <w:proofErr w:type="spellStart"/>
      <w:r>
        <w:t>case_</w:t>
      </w:r>
      <w:proofErr w:type="gramStart"/>
      <w:r>
        <w:t>when</w:t>
      </w:r>
      <w:proofErr w:type="spellEnd"/>
      <w:r>
        <w:t>(</w:t>
      </w:r>
      <w:proofErr w:type="gramEnd"/>
      <w:r>
        <w:t xml:space="preserve">ER66198 %in% c(2,3) | ER66261 %in% c(2,3) | ER66291 %in% c(2,3) | ER66321 %in% c(2,3) ~ 1, </w:t>
      </w:r>
    </w:p>
    <w:p w14:paraId="4C334692" w14:textId="77777777" w:rsidR="00EC361A" w:rsidRDefault="00EC361A" w:rsidP="00EC361A">
      <w:pPr>
        <w:spacing w:after="0" w:line="240" w:lineRule="auto"/>
        <w:contextualSpacing/>
      </w:pPr>
      <w:r>
        <w:t xml:space="preserve">                                 ER66198 == 1 | ER66261 == 1 | ER66291 == 1 | ER66321 == 1 ~ 0), </w:t>
      </w:r>
    </w:p>
    <w:p w14:paraId="662735EA" w14:textId="77777777" w:rsidR="00EC361A" w:rsidRDefault="00EC361A" w:rsidP="00EC361A">
      <w:pPr>
        <w:spacing w:after="0" w:line="240" w:lineRule="auto"/>
        <w:contextualSpacing/>
      </w:pPr>
      <w:r>
        <w:t xml:space="preserve">    self.emp_alljobs_wf_2017 = </w:t>
      </w:r>
      <w:proofErr w:type="spellStart"/>
      <w:r>
        <w:t>case_</w:t>
      </w:r>
      <w:proofErr w:type="gramStart"/>
      <w:r>
        <w:t>when</w:t>
      </w:r>
      <w:proofErr w:type="spellEnd"/>
      <w:r>
        <w:t>(</w:t>
      </w:r>
      <w:proofErr w:type="gramEnd"/>
      <w:r>
        <w:t>ER66473 %in% c(2,3) | ER66536 %in% c(2,3) | ER66566 %in% c(2,3) | ER66596 %in% c(2,3)  ~ 1,</w:t>
      </w:r>
    </w:p>
    <w:p w14:paraId="094C3AE9" w14:textId="77777777" w:rsidR="00EC361A" w:rsidRDefault="00EC361A" w:rsidP="00EC361A">
      <w:pPr>
        <w:spacing w:after="0" w:line="240" w:lineRule="auto"/>
        <w:contextualSpacing/>
      </w:pPr>
      <w:r>
        <w:t xml:space="preserve">                                 ER66473 == 1 | ER66536 == 1 | ER66566 == 1 | ER66596 == 1 ~ 0),</w:t>
      </w:r>
    </w:p>
    <w:p w14:paraId="4C7CBB82" w14:textId="77777777" w:rsidR="00EC361A" w:rsidRDefault="00EC361A" w:rsidP="00EC361A">
      <w:pPr>
        <w:spacing w:after="0" w:line="240" w:lineRule="auto"/>
        <w:contextualSpacing/>
      </w:pPr>
      <w:r>
        <w:t xml:space="preserve">    self.emp_alljobs_hd_2019 = </w:t>
      </w:r>
      <w:proofErr w:type="spellStart"/>
      <w:r>
        <w:t>case_</w:t>
      </w:r>
      <w:proofErr w:type="gramStart"/>
      <w:r>
        <w:t>when</w:t>
      </w:r>
      <w:proofErr w:type="spellEnd"/>
      <w:r>
        <w:t>(</w:t>
      </w:r>
      <w:proofErr w:type="gramEnd"/>
      <w:r>
        <w:t xml:space="preserve">ER72198 %in% c(2,3) | </w:t>
      </w:r>
      <w:commentRangeStart w:id="134"/>
      <w:commentRangeStart w:id="135"/>
      <w:r>
        <w:t>ER72263</w:t>
      </w:r>
      <w:commentRangeEnd w:id="134"/>
      <w:r w:rsidR="00E176C7">
        <w:rPr>
          <w:rStyle w:val="CommentReference"/>
        </w:rPr>
        <w:commentReference w:id="134"/>
      </w:r>
      <w:commentRangeEnd w:id="135"/>
      <w:r w:rsidR="000438DD">
        <w:rPr>
          <w:rStyle w:val="CommentReference"/>
        </w:rPr>
        <w:commentReference w:id="135"/>
      </w:r>
      <w:r>
        <w:t xml:space="preserve"> %in% c(2,3) | </w:t>
      </w:r>
      <w:commentRangeStart w:id="136"/>
      <w:commentRangeStart w:id="137"/>
      <w:r>
        <w:t>ER72293</w:t>
      </w:r>
      <w:commentRangeEnd w:id="136"/>
      <w:r w:rsidR="00E176C7">
        <w:rPr>
          <w:rStyle w:val="CommentReference"/>
        </w:rPr>
        <w:commentReference w:id="136"/>
      </w:r>
      <w:commentRangeEnd w:id="137"/>
      <w:r w:rsidR="000438DD">
        <w:rPr>
          <w:rStyle w:val="CommentReference"/>
        </w:rPr>
        <w:commentReference w:id="137"/>
      </w:r>
      <w:r>
        <w:t xml:space="preserve"> %in% c(2,3) | ER72321 %in% c(2,3) ~ 1, </w:t>
      </w:r>
    </w:p>
    <w:p w14:paraId="68325346" w14:textId="77777777" w:rsidR="00EC361A" w:rsidRDefault="00EC361A" w:rsidP="00EC361A">
      <w:pPr>
        <w:spacing w:after="0" w:line="240" w:lineRule="auto"/>
        <w:contextualSpacing/>
      </w:pPr>
      <w:r>
        <w:t xml:space="preserve">                                         ER72198 == 1 | </w:t>
      </w:r>
      <w:r w:rsidRPr="00762FA5">
        <w:rPr>
          <w:highlight w:val="yellow"/>
        </w:rPr>
        <w:t>ER72263</w:t>
      </w:r>
      <w:r>
        <w:t xml:space="preserve"> == 1 | </w:t>
      </w:r>
      <w:r w:rsidRPr="00762FA5">
        <w:rPr>
          <w:highlight w:val="yellow"/>
        </w:rPr>
        <w:t>ER72293</w:t>
      </w:r>
      <w:r>
        <w:t xml:space="preserve"> == 1 | ER72321 == 1 ~ 0), </w:t>
      </w:r>
    </w:p>
    <w:p w14:paraId="6DB19798" w14:textId="77777777" w:rsidR="00EC361A" w:rsidRDefault="00EC361A" w:rsidP="00EC361A">
      <w:pPr>
        <w:spacing w:after="0" w:line="240" w:lineRule="auto"/>
        <w:contextualSpacing/>
      </w:pPr>
      <w:r>
        <w:t xml:space="preserve">    self.emp_alljobs_wf_2019 = </w:t>
      </w:r>
      <w:proofErr w:type="spellStart"/>
      <w:r>
        <w:t>case_</w:t>
      </w:r>
      <w:proofErr w:type="gramStart"/>
      <w:r>
        <w:t>when</w:t>
      </w:r>
      <w:proofErr w:type="spellEnd"/>
      <w:r>
        <w:t>(</w:t>
      </w:r>
      <w:proofErr w:type="gramEnd"/>
      <w:r>
        <w:t xml:space="preserve">ER72475 %in% c(2,3) | </w:t>
      </w:r>
      <w:commentRangeStart w:id="138"/>
      <w:commentRangeStart w:id="139"/>
      <w:r>
        <w:t>ER72540</w:t>
      </w:r>
      <w:commentRangeEnd w:id="138"/>
      <w:r w:rsidR="00E176C7">
        <w:rPr>
          <w:rStyle w:val="CommentReference"/>
        </w:rPr>
        <w:commentReference w:id="138"/>
      </w:r>
      <w:commentRangeEnd w:id="139"/>
      <w:r w:rsidR="000438DD">
        <w:rPr>
          <w:rStyle w:val="CommentReference"/>
        </w:rPr>
        <w:commentReference w:id="139"/>
      </w:r>
      <w:r>
        <w:t xml:space="preserve"> %in% c(2,3) | ER72568 %in% c(2,3) | ER72598 %in% c(2,3)  ~ 1,</w:t>
      </w:r>
    </w:p>
    <w:p w14:paraId="51118306" w14:textId="77777777" w:rsidR="00EC361A" w:rsidRDefault="00EC361A" w:rsidP="00EC361A">
      <w:pPr>
        <w:spacing w:after="0" w:line="240" w:lineRule="auto"/>
        <w:contextualSpacing/>
      </w:pPr>
      <w:r>
        <w:t xml:space="preserve">                                         ER72475 == 1 | </w:t>
      </w:r>
      <w:r w:rsidRPr="00762FA5">
        <w:rPr>
          <w:highlight w:val="yellow"/>
        </w:rPr>
        <w:t>ER72540</w:t>
      </w:r>
      <w:r>
        <w:t xml:space="preserve"> == 1 | ER72568 == 1 | ER72598 == 1 ~ 0),</w:t>
      </w:r>
    </w:p>
    <w:p w14:paraId="27DC7118" w14:textId="77777777" w:rsidR="00EC361A" w:rsidRDefault="00EC361A" w:rsidP="00EC361A">
      <w:pPr>
        <w:spacing w:after="0" w:line="240" w:lineRule="auto"/>
        <w:contextualSpacing/>
      </w:pPr>
      <w:commentRangeStart w:id="140"/>
      <w:commentRangeStart w:id="141"/>
      <w:r>
        <w:t xml:space="preserve">    self.emp_hd_1980 = </w:t>
      </w:r>
      <w:proofErr w:type="spellStart"/>
      <w:r>
        <w:t>case_</w:t>
      </w:r>
      <w:proofErr w:type="gramStart"/>
      <w:r>
        <w:t>when</w:t>
      </w:r>
      <w:proofErr w:type="spellEnd"/>
      <w:r>
        <w:t>(</w:t>
      </w:r>
      <w:proofErr w:type="gramEnd"/>
      <w:r>
        <w:t xml:space="preserve">V7096 %in% c(2, 3) ~ 1, V7096 == 1 ~ 0), self.emp_wf_1980 = </w:t>
      </w:r>
      <w:proofErr w:type="spellStart"/>
      <w:r>
        <w:t>case_when</w:t>
      </w:r>
      <w:proofErr w:type="spellEnd"/>
      <w:r>
        <w:t>(V7194 %in% c(2, 3) ~ 1, V7194 == 1 ~ 0),</w:t>
      </w:r>
    </w:p>
    <w:p w14:paraId="4EEB7F7B" w14:textId="77777777" w:rsidR="00EC361A" w:rsidRDefault="00EC361A" w:rsidP="00EC361A">
      <w:pPr>
        <w:spacing w:after="0" w:line="240" w:lineRule="auto"/>
        <w:contextualSpacing/>
      </w:pPr>
      <w:r>
        <w:t xml:space="preserve">    self.emp_hd_1981 = </w:t>
      </w:r>
      <w:proofErr w:type="spellStart"/>
      <w:r>
        <w:t>case_</w:t>
      </w:r>
      <w:proofErr w:type="gramStart"/>
      <w:r>
        <w:t>when</w:t>
      </w:r>
      <w:proofErr w:type="spellEnd"/>
      <w:r>
        <w:t>(</w:t>
      </w:r>
      <w:proofErr w:type="gramEnd"/>
      <w:r>
        <w:t xml:space="preserve">V7707 %in% c(2, 3) ~ 1, V7707 == 1 ~ 0), self.emp_wf_1981 = </w:t>
      </w:r>
      <w:proofErr w:type="spellStart"/>
      <w:r>
        <w:t>case_when</w:t>
      </w:r>
      <w:proofErr w:type="spellEnd"/>
      <w:r>
        <w:t>(V7880 %in% c(2, 3) ~ 1, V7880 == 1 ~ 0),</w:t>
      </w:r>
    </w:p>
    <w:p w14:paraId="3B8682C0" w14:textId="77777777" w:rsidR="00EC361A" w:rsidRDefault="00EC361A" w:rsidP="00EC361A">
      <w:pPr>
        <w:spacing w:after="0" w:line="240" w:lineRule="auto"/>
        <w:contextualSpacing/>
      </w:pPr>
      <w:r>
        <w:t xml:space="preserve">    self.emp_hd_1990 = </w:t>
      </w:r>
      <w:proofErr w:type="spellStart"/>
      <w:r>
        <w:t>case_</w:t>
      </w:r>
      <w:proofErr w:type="gramStart"/>
      <w:r>
        <w:t>when</w:t>
      </w:r>
      <w:proofErr w:type="spellEnd"/>
      <w:r>
        <w:t>(</w:t>
      </w:r>
      <w:proofErr w:type="gramEnd"/>
      <w:r>
        <w:t xml:space="preserve">V18096 %in% c(2, 3) ~ 1, V18096 == 1 ~ 0), self.emp_wf_1991 = </w:t>
      </w:r>
      <w:proofErr w:type="spellStart"/>
      <w:r>
        <w:t>case_when</w:t>
      </w:r>
      <w:proofErr w:type="spellEnd"/>
      <w:r>
        <w:t>(V18398 %in% c(2, 3) ~ 1, V18398 == 1 ~ 0),</w:t>
      </w:r>
    </w:p>
    <w:p w14:paraId="3252DD43" w14:textId="77777777" w:rsidR="00EC361A" w:rsidRDefault="00EC361A" w:rsidP="00EC361A">
      <w:pPr>
        <w:spacing w:after="0" w:line="240" w:lineRule="auto"/>
        <w:contextualSpacing/>
      </w:pPr>
      <w:r>
        <w:t xml:space="preserve">    self.emp_hd_1991 = </w:t>
      </w:r>
      <w:proofErr w:type="spellStart"/>
      <w:r>
        <w:t>case_</w:t>
      </w:r>
      <w:proofErr w:type="gramStart"/>
      <w:r>
        <w:t>when</w:t>
      </w:r>
      <w:proofErr w:type="spellEnd"/>
      <w:r>
        <w:t>(</w:t>
      </w:r>
      <w:proofErr w:type="gramEnd"/>
      <w:r>
        <w:t xml:space="preserve">V19396 %in% c(2, 3) ~ 1, V19396 == 1 ~ 0), self.emp_wf_1991 = </w:t>
      </w:r>
      <w:proofErr w:type="spellStart"/>
      <w:r>
        <w:t>case_when</w:t>
      </w:r>
      <w:proofErr w:type="spellEnd"/>
      <w:r>
        <w:t>(V19698 %in% c(2, 3) ~ 1, V19698 == 1 ~ 0),</w:t>
      </w:r>
    </w:p>
    <w:p w14:paraId="2FFF2131" w14:textId="77777777" w:rsidR="00EC361A" w:rsidRDefault="00EC361A" w:rsidP="00EC361A">
      <w:pPr>
        <w:spacing w:after="0" w:line="240" w:lineRule="auto"/>
        <w:contextualSpacing/>
      </w:pPr>
      <w:r>
        <w:t xml:space="preserve">    self.emp_wf_1999 = </w:t>
      </w:r>
      <w:proofErr w:type="spellStart"/>
      <w:r>
        <w:t>case_</w:t>
      </w:r>
      <w:proofErr w:type="gramStart"/>
      <w:r>
        <w:t>when</w:t>
      </w:r>
      <w:proofErr w:type="spellEnd"/>
      <w:r>
        <w:t>(</w:t>
      </w:r>
      <w:proofErr w:type="gramEnd"/>
      <w:r>
        <w:t xml:space="preserve">ER13292 %in% c(2, 3) ~ 1, ER13292 == 1 ~ 0), self.emp_wf_1999 = </w:t>
      </w:r>
      <w:proofErr w:type="spellStart"/>
      <w:r>
        <w:t>case_when</w:t>
      </w:r>
      <w:proofErr w:type="spellEnd"/>
      <w:r>
        <w:t>(ER13722 %in% c(2, 3) ~ 1, ER13722 == 1 ~ 0),</w:t>
      </w:r>
    </w:p>
    <w:p w14:paraId="69A92413" w14:textId="77777777" w:rsidR="00EC361A" w:rsidRDefault="00EC361A" w:rsidP="00EC361A">
      <w:pPr>
        <w:spacing w:after="0" w:line="240" w:lineRule="auto"/>
        <w:contextualSpacing/>
      </w:pPr>
      <w:r>
        <w:t xml:space="preserve">    self.emp_hd_2001 = </w:t>
      </w:r>
      <w:proofErr w:type="spellStart"/>
      <w:r>
        <w:t>case_</w:t>
      </w:r>
      <w:proofErr w:type="gramStart"/>
      <w:r>
        <w:t>when</w:t>
      </w:r>
      <w:proofErr w:type="spellEnd"/>
      <w:r>
        <w:t>(</w:t>
      </w:r>
      <w:proofErr w:type="gramEnd"/>
      <w:r>
        <w:t xml:space="preserve">ER17303 %in% c(2, 3) ~ 1, ER17303 == 1 ~ 0), self.emp_wf_2001 = </w:t>
      </w:r>
      <w:proofErr w:type="spellStart"/>
      <w:r>
        <w:t>case_when</w:t>
      </w:r>
      <w:proofErr w:type="spellEnd"/>
      <w:r>
        <w:t>(ER17791 %in% c(2, 3) ~ 1, ER17791 == 1 ~ 0),</w:t>
      </w:r>
      <w:commentRangeEnd w:id="140"/>
      <w:r w:rsidR="00B45F01">
        <w:rPr>
          <w:rStyle w:val="CommentReference"/>
        </w:rPr>
        <w:commentReference w:id="140"/>
      </w:r>
      <w:commentRangeEnd w:id="141"/>
      <w:r w:rsidR="00A978C2">
        <w:rPr>
          <w:rStyle w:val="CommentReference"/>
        </w:rPr>
        <w:commentReference w:id="141"/>
      </w:r>
    </w:p>
    <w:p w14:paraId="18D9CD7D" w14:textId="77777777" w:rsidR="00EC361A" w:rsidRDefault="00EC361A" w:rsidP="00EC361A">
      <w:pPr>
        <w:spacing w:after="0" w:line="240" w:lineRule="auto"/>
        <w:contextualSpacing/>
      </w:pPr>
      <w:r>
        <w:t xml:space="preserve">    self.emp_hd_2009 = </w:t>
      </w:r>
      <w:proofErr w:type="spellStart"/>
      <w:r>
        <w:t>case_</w:t>
      </w:r>
      <w:proofErr w:type="gramStart"/>
      <w:r>
        <w:t>when</w:t>
      </w:r>
      <w:proofErr w:type="spellEnd"/>
      <w:r>
        <w:t>(</w:t>
      </w:r>
      <w:proofErr w:type="gramEnd"/>
      <w:r>
        <w:t xml:space="preserve">ER42169 %in% c(2,3) ~ 1, ER42169 == 1 ~ 0), self.emp_wf_2009 = </w:t>
      </w:r>
      <w:proofErr w:type="spellStart"/>
      <w:r>
        <w:t>case_when</w:t>
      </w:r>
      <w:proofErr w:type="spellEnd"/>
      <w:r>
        <w:t xml:space="preserve">(ER42421 %in% c(2,3) ~ 1, ER42421 == 1 ~ 0), </w:t>
      </w:r>
    </w:p>
    <w:p w14:paraId="76ACED0E" w14:textId="77777777" w:rsidR="00EC361A" w:rsidRDefault="00EC361A" w:rsidP="00EC361A">
      <w:pPr>
        <w:spacing w:after="0" w:line="240" w:lineRule="auto"/>
        <w:contextualSpacing/>
      </w:pPr>
      <w:r>
        <w:t xml:space="preserve">    self.emp_hd_2011 = </w:t>
      </w:r>
      <w:proofErr w:type="spellStart"/>
      <w:r>
        <w:t>case_</w:t>
      </w:r>
      <w:proofErr w:type="gramStart"/>
      <w:r>
        <w:t>when</w:t>
      </w:r>
      <w:proofErr w:type="spellEnd"/>
      <w:r>
        <w:t>(</w:t>
      </w:r>
      <w:proofErr w:type="gramEnd"/>
      <w:r>
        <w:t xml:space="preserve">ER47482 %in% c(2,3) ~ 1, ER47482 == 1 ~ 0), self.emp_wf_2011 = </w:t>
      </w:r>
      <w:proofErr w:type="spellStart"/>
      <w:r>
        <w:t>case_when</w:t>
      </w:r>
      <w:proofErr w:type="spellEnd"/>
      <w:r>
        <w:t xml:space="preserve">(ER47739 %in% c(2,3) ~ 1, ER47739 == 1 ~ 0), </w:t>
      </w:r>
    </w:p>
    <w:p w14:paraId="630F1836" w14:textId="77777777" w:rsidR="00EC361A" w:rsidRDefault="00EC361A" w:rsidP="00EC361A">
      <w:pPr>
        <w:spacing w:after="0" w:line="240" w:lineRule="auto"/>
        <w:contextualSpacing/>
      </w:pPr>
      <w:r>
        <w:t xml:space="preserve">    self.emp_hd_2015 = </w:t>
      </w:r>
      <w:proofErr w:type="spellStart"/>
      <w:r>
        <w:t>case_</w:t>
      </w:r>
      <w:proofErr w:type="gramStart"/>
      <w:r>
        <w:t>when</w:t>
      </w:r>
      <w:proofErr w:type="spellEnd"/>
      <w:r>
        <w:t>(</w:t>
      </w:r>
      <w:proofErr w:type="gramEnd"/>
      <w:r>
        <w:t xml:space="preserve">ER60197 %in% c(2,3) ~ 1, ER60197 == 1 ~ 0), self.emp_wf_2015 = </w:t>
      </w:r>
      <w:proofErr w:type="spellStart"/>
      <w:r>
        <w:t>case_when</w:t>
      </w:r>
      <w:proofErr w:type="spellEnd"/>
      <w:r>
        <w:t>(ER60460 %in% c(2,3) ~ 1, ER60460 == 1 ~ 0),</w:t>
      </w:r>
    </w:p>
    <w:p w14:paraId="5520BFA2" w14:textId="77777777" w:rsidR="00EC361A" w:rsidRDefault="00EC361A" w:rsidP="00EC361A">
      <w:pPr>
        <w:spacing w:after="0" w:line="240" w:lineRule="auto"/>
        <w:contextualSpacing/>
      </w:pPr>
      <w:r>
        <w:t xml:space="preserve">    self.emp_hd_2017 = </w:t>
      </w:r>
      <w:proofErr w:type="spellStart"/>
      <w:r>
        <w:t>case_</w:t>
      </w:r>
      <w:proofErr w:type="gramStart"/>
      <w:r>
        <w:t>when</w:t>
      </w:r>
      <w:proofErr w:type="spellEnd"/>
      <w:r>
        <w:t>(</w:t>
      </w:r>
      <w:proofErr w:type="gramEnd"/>
      <w:r>
        <w:t xml:space="preserve">ER66198 %in% c(2,3) ~ 1, ER66198 == 1 ~ 0), self.emp_wf_2017 = </w:t>
      </w:r>
      <w:proofErr w:type="spellStart"/>
      <w:r>
        <w:t>case_when</w:t>
      </w:r>
      <w:proofErr w:type="spellEnd"/>
      <w:r>
        <w:t>(ER66473 %in% c(2,3) ~ 1, ER66473 == 1 ~ 0),</w:t>
      </w:r>
    </w:p>
    <w:p w14:paraId="646498E5" w14:textId="77777777" w:rsidR="00EC361A" w:rsidRDefault="00EC361A" w:rsidP="00EC361A">
      <w:pPr>
        <w:spacing w:after="0" w:line="240" w:lineRule="auto"/>
        <w:contextualSpacing/>
      </w:pPr>
      <w:r>
        <w:t xml:space="preserve">    self.emp_hd_2019 = </w:t>
      </w:r>
      <w:proofErr w:type="spellStart"/>
      <w:r>
        <w:t>case_</w:t>
      </w:r>
      <w:proofErr w:type="gramStart"/>
      <w:r>
        <w:t>when</w:t>
      </w:r>
      <w:proofErr w:type="spellEnd"/>
      <w:r>
        <w:t>(</w:t>
      </w:r>
      <w:proofErr w:type="gramEnd"/>
      <w:r>
        <w:t xml:space="preserve">ER72198 %in% c(2,3) ~ 1, ER72198 == 1 ~ 0), self.emp_wf_2019 = </w:t>
      </w:r>
      <w:proofErr w:type="spellStart"/>
      <w:r>
        <w:t>case_when</w:t>
      </w:r>
      <w:proofErr w:type="spellEnd"/>
      <w:r>
        <w:t>(ER72475 %in% c(2,3) ~ 1, ER72475 == 1 ~ 0),</w:t>
      </w:r>
    </w:p>
    <w:p w14:paraId="024A6A61" w14:textId="77777777" w:rsidR="00EC361A" w:rsidRDefault="00EC361A" w:rsidP="00EC361A">
      <w:pPr>
        <w:spacing w:after="0" w:line="240" w:lineRule="auto"/>
        <w:contextualSpacing/>
      </w:pPr>
      <w:commentRangeStart w:id="142"/>
      <w:commentRangeStart w:id="143"/>
      <w:r>
        <w:t xml:space="preserve">    # Government Job: similar to self-employed, we use </w:t>
      </w:r>
      <w:proofErr w:type="gramStart"/>
      <w:r>
        <w:t>single-job</w:t>
      </w:r>
      <w:proofErr w:type="gramEnd"/>
      <w:r>
        <w:t xml:space="preserve"> reports for early years, multiple reports in later years</w:t>
      </w:r>
    </w:p>
    <w:p w14:paraId="7BDFAEE7" w14:textId="77777777" w:rsidR="00EC361A" w:rsidRDefault="00EC361A" w:rsidP="00EC361A">
      <w:pPr>
        <w:spacing w:after="0" w:line="240" w:lineRule="auto"/>
        <w:contextualSpacing/>
      </w:pPr>
      <w:r>
        <w:t xml:space="preserve">    govt.job_alljobs_hd_1980 = </w:t>
      </w:r>
      <w:proofErr w:type="spellStart"/>
      <w:r>
        <w:t>case_</w:t>
      </w:r>
      <w:proofErr w:type="gramStart"/>
      <w:r>
        <w:t>when</w:t>
      </w:r>
      <w:proofErr w:type="spellEnd"/>
      <w:r>
        <w:t>(</w:t>
      </w:r>
      <w:proofErr w:type="gramEnd"/>
      <w:r>
        <w:t xml:space="preserve">V7097 == 1 ~ 1, V7097 == 5 ~ 0), govt.job_alljobs_wf_1980 = </w:t>
      </w:r>
      <w:proofErr w:type="spellStart"/>
      <w:r>
        <w:t>case_when</w:t>
      </w:r>
      <w:proofErr w:type="spellEnd"/>
      <w:r>
        <w:t>(V7195 == 1 ~ 1, V7195 == 5 ~ 0),</w:t>
      </w:r>
    </w:p>
    <w:p w14:paraId="4F45BF71" w14:textId="77777777" w:rsidR="00EC361A" w:rsidRDefault="00EC361A" w:rsidP="00EC361A">
      <w:pPr>
        <w:spacing w:after="0" w:line="240" w:lineRule="auto"/>
        <w:contextualSpacing/>
      </w:pPr>
      <w:r>
        <w:t xml:space="preserve">    govt.job_alljobs_hd_1981 = </w:t>
      </w:r>
      <w:proofErr w:type="spellStart"/>
      <w:r>
        <w:t>case_</w:t>
      </w:r>
      <w:proofErr w:type="gramStart"/>
      <w:r>
        <w:t>when</w:t>
      </w:r>
      <w:proofErr w:type="spellEnd"/>
      <w:r>
        <w:t>(</w:t>
      </w:r>
      <w:proofErr w:type="gramEnd"/>
      <w:r>
        <w:t xml:space="preserve">V7708 == 1 ~ 1, V7708 == 5 ~ 0), govt.job_alljobs_wf_1981 = </w:t>
      </w:r>
      <w:proofErr w:type="spellStart"/>
      <w:r>
        <w:t>case_when</w:t>
      </w:r>
      <w:proofErr w:type="spellEnd"/>
      <w:r>
        <w:t>(V7881 == 1 ~ 1, V7881 == 5 ~ 0),</w:t>
      </w:r>
    </w:p>
    <w:p w14:paraId="41CE35A1" w14:textId="77777777" w:rsidR="00EC361A" w:rsidRDefault="00EC361A" w:rsidP="00EC361A">
      <w:pPr>
        <w:spacing w:after="0" w:line="240" w:lineRule="auto"/>
        <w:contextualSpacing/>
      </w:pPr>
      <w:r>
        <w:lastRenderedPageBreak/>
        <w:t xml:space="preserve">    govt.job_alljobs_hd_1990 = </w:t>
      </w:r>
      <w:proofErr w:type="spellStart"/>
      <w:r>
        <w:t>case_</w:t>
      </w:r>
      <w:proofErr w:type="gramStart"/>
      <w:r>
        <w:t>when</w:t>
      </w:r>
      <w:proofErr w:type="spellEnd"/>
      <w:r>
        <w:t>(</w:t>
      </w:r>
      <w:proofErr w:type="gramEnd"/>
      <w:r>
        <w:t xml:space="preserve">V18098 %in% c(1,2,3) ~ 1, V18098 %in% c(4,7) ~ 0), </w:t>
      </w:r>
    </w:p>
    <w:p w14:paraId="1EEC4AB1" w14:textId="77777777" w:rsidR="00EC361A" w:rsidRDefault="00EC361A" w:rsidP="00EC361A">
      <w:pPr>
        <w:spacing w:after="0" w:line="240" w:lineRule="auto"/>
        <w:contextualSpacing/>
      </w:pPr>
      <w:r>
        <w:t xml:space="preserve">    govt.job_alljobs_wf_1990 = </w:t>
      </w:r>
      <w:proofErr w:type="spellStart"/>
      <w:r>
        <w:t>case_</w:t>
      </w:r>
      <w:proofErr w:type="gramStart"/>
      <w:r>
        <w:t>when</w:t>
      </w:r>
      <w:proofErr w:type="spellEnd"/>
      <w:r>
        <w:t>(</w:t>
      </w:r>
      <w:proofErr w:type="gramEnd"/>
      <w:r>
        <w:t>V18400 %in% c(1,2,3) ~ 1, V18400 %in% c(4,7) ~ 0),</w:t>
      </w:r>
    </w:p>
    <w:p w14:paraId="69FA1CAC" w14:textId="77777777" w:rsidR="00EC361A" w:rsidRDefault="00EC361A" w:rsidP="00EC361A">
      <w:pPr>
        <w:spacing w:after="0" w:line="240" w:lineRule="auto"/>
        <w:contextualSpacing/>
      </w:pPr>
      <w:r>
        <w:t xml:space="preserve">    govt.job_alljobs_hd_1991 = </w:t>
      </w:r>
      <w:proofErr w:type="spellStart"/>
      <w:r>
        <w:t>case_</w:t>
      </w:r>
      <w:proofErr w:type="gramStart"/>
      <w:r>
        <w:t>when</w:t>
      </w:r>
      <w:proofErr w:type="spellEnd"/>
      <w:r>
        <w:t>(</w:t>
      </w:r>
      <w:proofErr w:type="gramEnd"/>
      <w:r>
        <w:t xml:space="preserve">V19398 %in% c(1,2,3) ~ 1, V19398 %in% c(4,7) ~ 0), </w:t>
      </w:r>
    </w:p>
    <w:p w14:paraId="3B2AF16A" w14:textId="77777777" w:rsidR="00EC361A" w:rsidRDefault="00EC361A" w:rsidP="00EC361A">
      <w:pPr>
        <w:spacing w:after="0" w:line="240" w:lineRule="auto"/>
        <w:contextualSpacing/>
      </w:pPr>
      <w:r>
        <w:t xml:space="preserve">    govt.job_alljobs_wf_1991 = </w:t>
      </w:r>
      <w:proofErr w:type="spellStart"/>
      <w:r>
        <w:t>case_</w:t>
      </w:r>
      <w:proofErr w:type="gramStart"/>
      <w:r>
        <w:t>when</w:t>
      </w:r>
      <w:proofErr w:type="spellEnd"/>
      <w:r>
        <w:t>(</w:t>
      </w:r>
      <w:proofErr w:type="gramEnd"/>
      <w:r>
        <w:t>V19700 %in% c(1,2,3) ~ 1, V19700 %in% c(4,7) ~ 0),</w:t>
      </w:r>
    </w:p>
    <w:p w14:paraId="797C3DCE" w14:textId="77777777" w:rsidR="00EC361A" w:rsidRDefault="00EC361A" w:rsidP="00EC361A">
      <w:pPr>
        <w:spacing w:after="0" w:line="240" w:lineRule="auto"/>
        <w:contextualSpacing/>
      </w:pPr>
      <w:r>
        <w:t xml:space="preserve">    govt.job_alljobs_hd_1999 = </w:t>
      </w:r>
      <w:proofErr w:type="spellStart"/>
      <w:r>
        <w:t>case_</w:t>
      </w:r>
      <w:proofErr w:type="gramStart"/>
      <w:r>
        <w:t>when</w:t>
      </w:r>
      <w:proofErr w:type="spellEnd"/>
      <w:r>
        <w:t>(</w:t>
      </w:r>
      <w:proofErr w:type="gramEnd"/>
      <w:r>
        <w:t>ER13212 %in% c(1,2,3) | ER13294 %in% c(1,2,3)  ~ 1,</w:t>
      </w:r>
    </w:p>
    <w:p w14:paraId="2E5C00EC" w14:textId="77777777" w:rsidR="00EC361A" w:rsidRDefault="00EC361A" w:rsidP="00EC361A">
      <w:pPr>
        <w:spacing w:after="0" w:line="240" w:lineRule="auto"/>
        <w:contextualSpacing/>
      </w:pPr>
      <w:r>
        <w:t xml:space="preserve">                                 ER13212 %in% </w:t>
      </w:r>
      <w:proofErr w:type="gramStart"/>
      <w:r>
        <w:t>c(</w:t>
      </w:r>
      <w:proofErr w:type="gramEnd"/>
      <w:r>
        <w:t>4,7) | ER13294 %in% c(4,7) ~ 0),</w:t>
      </w:r>
    </w:p>
    <w:p w14:paraId="1A9C2598" w14:textId="77777777" w:rsidR="00EC361A" w:rsidRDefault="00EC361A" w:rsidP="00EC361A">
      <w:pPr>
        <w:spacing w:after="0" w:line="240" w:lineRule="auto"/>
        <w:contextualSpacing/>
      </w:pPr>
      <w:r>
        <w:t xml:space="preserve">    govt.job_alljobs_wf_1999 = </w:t>
      </w:r>
      <w:proofErr w:type="spellStart"/>
      <w:r>
        <w:t>case_</w:t>
      </w:r>
      <w:proofErr w:type="gramStart"/>
      <w:r>
        <w:t>when</w:t>
      </w:r>
      <w:proofErr w:type="spellEnd"/>
      <w:r>
        <w:t>(</w:t>
      </w:r>
      <w:proofErr w:type="gramEnd"/>
      <w:r>
        <w:t>ER13724 %in% c(1,2,3) | ER13806 %in% c(1,2,3)  ~ 1,</w:t>
      </w:r>
    </w:p>
    <w:p w14:paraId="735AF31C" w14:textId="77777777" w:rsidR="00EC361A" w:rsidRDefault="00EC361A" w:rsidP="00EC361A">
      <w:pPr>
        <w:spacing w:after="0" w:line="240" w:lineRule="auto"/>
        <w:contextualSpacing/>
      </w:pPr>
      <w:r>
        <w:t xml:space="preserve">                                 ER13724 %in% </w:t>
      </w:r>
      <w:proofErr w:type="gramStart"/>
      <w:r>
        <w:t>c(</w:t>
      </w:r>
      <w:proofErr w:type="gramEnd"/>
      <w:r>
        <w:t>4,7) | ER13806 %in% c(4,7) ~ 0),</w:t>
      </w:r>
    </w:p>
    <w:p w14:paraId="032D7089" w14:textId="77777777" w:rsidR="00EC361A" w:rsidRDefault="00EC361A" w:rsidP="00EC361A">
      <w:pPr>
        <w:spacing w:after="0" w:line="240" w:lineRule="auto"/>
        <w:contextualSpacing/>
      </w:pPr>
      <w:r>
        <w:t xml:space="preserve">    govt.job_alljobs_hd_2001 = </w:t>
      </w:r>
      <w:proofErr w:type="spellStart"/>
      <w:r>
        <w:t>case_</w:t>
      </w:r>
      <w:proofErr w:type="gramStart"/>
      <w:r>
        <w:t>when</w:t>
      </w:r>
      <w:proofErr w:type="spellEnd"/>
      <w:r>
        <w:t>(</w:t>
      </w:r>
      <w:proofErr w:type="gramEnd"/>
      <w:r>
        <w:t>ER17223 %in% c(1,2,3) | ER17305 %in% c(1,2,3)  ~ 1,</w:t>
      </w:r>
    </w:p>
    <w:p w14:paraId="0142F8E3" w14:textId="77777777" w:rsidR="00EC361A" w:rsidRDefault="00EC361A" w:rsidP="00EC361A">
      <w:pPr>
        <w:spacing w:after="0" w:line="240" w:lineRule="auto"/>
        <w:contextualSpacing/>
      </w:pPr>
      <w:r>
        <w:t xml:space="preserve">                                 ER17223 %in% </w:t>
      </w:r>
      <w:proofErr w:type="gramStart"/>
      <w:r>
        <w:t>c(</w:t>
      </w:r>
      <w:proofErr w:type="gramEnd"/>
      <w:r>
        <w:t>4,7) | ER17305 %in% c(4,7) ~ 0),</w:t>
      </w:r>
    </w:p>
    <w:p w14:paraId="0152CA07" w14:textId="77777777" w:rsidR="00EC361A" w:rsidRDefault="00EC361A" w:rsidP="00EC361A">
      <w:pPr>
        <w:spacing w:after="0" w:line="240" w:lineRule="auto"/>
        <w:contextualSpacing/>
      </w:pPr>
      <w:r>
        <w:t xml:space="preserve">    govt.job_alljobs_wf_2001 = </w:t>
      </w:r>
      <w:proofErr w:type="spellStart"/>
      <w:r>
        <w:t>case_</w:t>
      </w:r>
      <w:proofErr w:type="gramStart"/>
      <w:r>
        <w:t>when</w:t>
      </w:r>
      <w:proofErr w:type="spellEnd"/>
      <w:r>
        <w:t>(</w:t>
      </w:r>
      <w:proofErr w:type="gramEnd"/>
      <w:r>
        <w:t>ER17793 %in% c(1,2,3) | ER17875 %in% c(1,2,3)  ~ 1,</w:t>
      </w:r>
    </w:p>
    <w:p w14:paraId="601D236F" w14:textId="77777777" w:rsidR="00EC361A" w:rsidRDefault="00EC361A" w:rsidP="00EC361A">
      <w:pPr>
        <w:spacing w:after="0" w:line="240" w:lineRule="auto"/>
        <w:contextualSpacing/>
      </w:pPr>
      <w:r>
        <w:t xml:space="preserve">                                 ER17793 %in% </w:t>
      </w:r>
      <w:proofErr w:type="gramStart"/>
      <w:r>
        <w:t>c(</w:t>
      </w:r>
      <w:proofErr w:type="gramEnd"/>
      <w:r>
        <w:t>4,7) | ER17875 %in% c(4,7) ~ 0),</w:t>
      </w:r>
    </w:p>
    <w:p w14:paraId="58E54F8B" w14:textId="77777777" w:rsidR="00EC361A" w:rsidRDefault="00EC361A" w:rsidP="00EC361A">
      <w:pPr>
        <w:spacing w:after="0" w:line="240" w:lineRule="auto"/>
        <w:contextualSpacing/>
      </w:pPr>
      <w:r>
        <w:t xml:space="preserve">    govt.job_alljobs_hd_2009 = </w:t>
      </w:r>
      <w:proofErr w:type="spellStart"/>
      <w:r>
        <w:t>case_</w:t>
      </w:r>
      <w:proofErr w:type="gramStart"/>
      <w:r>
        <w:t>when</w:t>
      </w:r>
      <w:proofErr w:type="spellEnd"/>
      <w:r>
        <w:t>(</w:t>
      </w:r>
      <w:proofErr w:type="gramEnd"/>
      <w:r>
        <w:t>ER42171 %in% c(1,2,3) | ER42232 %in% c(1,2,3) | ER42262 %in% c(1,2,3) | ER42292 %in% c(1,2,3)  ~ 1,</w:t>
      </w:r>
    </w:p>
    <w:p w14:paraId="70295AF7" w14:textId="77777777" w:rsidR="00EC361A" w:rsidRDefault="00EC361A" w:rsidP="00EC361A">
      <w:pPr>
        <w:spacing w:after="0" w:line="240" w:lineRule="auto"/>
        <w:contextualSpacing/>
      </w:pPr>
      <w:r>
        <w:t xml:space="preserve">                                 ER42171 %in% </w:t>
      </w:r>
      <w:proofErr w:type="gramStart"/>
      <w:r>
        <w:t>c(</w:t>
      </w:r>
      <w:proofErr w:type="gramEnd"/>
      <w:r>
        <w:t>4,7) | ER42232 %in% c(4,7) | ER42262 %in% c(4,7) | ER42292 %in% c(4,7) ~ 0),</w:t>
      </w:r>
    </w:p>
    <w:p w14:paraId="7D939CE7" w14:textId="77777777" w:rsidR="00EC361A" w:rsidRDefault="00EC361A" w:rsidP="00EC361A">
      <w:pPr>
        <w:spacing w:after="0" w:line="240" w:lineRule="auto"/>
        <w:contextualSpacing/>
      </w:pPr>
      <w:r>
        <w:t xml:space="preserve">    govt.job_alljobs_wf_2009 = </w:t>
      </w:r>
      <w:proofErr w:type="spellStart"/>
      <w:r>
        <w:t>case_</w:t>
      </w:r>
      <w:proofErr w:type="gramStart"/>
      <w:r>
        <w:t>when</w:t>
      </w:r>
      <w:proofErr w:type="spellEnd"/>
      <w:r>
        <w:t>(</w:t>
      </w:r>
      <w:proofErr w:type="gramEnd"/>
      <w:r>
        <w:t>ER42423 %in% c(1,2,3) | ER42484 %in% c(1,2,3) | ER42514 %in% c(1,2,3) | ER42544 %in% c(1,2,3)  ~ 1,</w:t>
      </w:r>
    </w:p>
    <w:p w14:paraId="22F74EC5" w14:textId="77777777" w:rsidR="00EC361A" w:rsidRDefault="00EC361A" w:rsidP="00EC361A">
      <w:pPr>
        <w:spacing w:after="0" w:line="240" w:lineRule="auto"/>
        <w:contextualSpacing/>
      </w:pPr>
      <w:r>
        <w:t xml:space="preserve">                                 ER42423 %in% </w:t>
      </w:r>
      <w:proofErr w:type="gramStart"/>
      <w:r>
        <w:t>c(</w:t>
      </w:r>
      <w:proofErr w:type="gramEnd"/>
      <w:r>
        <w:t>4,7) | ER42484 %in% c(4,7) | ER42514 %in% c(4,7) | ER42544 %in% c(4,7) ~ 0),</w:t>
      </w:r>
    </w:p>
    <w:p w14:paraId="049590FF" w14:textId="77777777" w:rsidR="00EC361A" w:rsidRDefault="00EC361A" w:rsidP="00EC361A">
      <w:pPr>
        <w:spacing w:after="0" w:line="240" w:lineRule="auto"/>
        <w:contextualSpacing/>
      </w:pPr>
      <w:r>
        <w:t xml:space="preserve">    govt.job_alljobs_hd_2011 = </w:t>
      </w:r>
      <w:proofErr w:type="spellStart"/>
      <w:r>
        <w:t>case_</w:t>
      </w:r>
      <w:proofErr w:type="gramStart"/>
      <w:r>
        <w:t>when</w:t>
      </w:r>
      <w:proofErr w:type="spellEnd"/>
      <w:r>
        <w:t>(</w:t>
      </w:r>
      <w:proofErr w:type="gramEnd"/>
      <w:r>
        <w:t>ER47484 %in% c(1,2,3) | ER47545 %in% c(1,2,3) | ER47575 %in% c(1,2,3) | ER47605 %in% c(1,2,3)  ~ 1,</w:t>
      </w:r>
    </w:p>
    <w:p w14:paraId="78E8274D" w14:textId="77777777" w:rsidR="00EC361A" w:rsidRDefault="00EC361A" w:rsidP="00EC361A">
      <w:pPr>
        <w:spacing w:after="0" w:line="240" w:lineRule="auto"/>
        <w:contextualSpacing/>
      </w:pPr>
      <w:r>
        <w:t xml:space="preserve">                                 ER47484 %in% </w:t>
      </w:r>
      <w:proofErr w:type="gramStart"/>
      <w:r>
        <w:t>c(</w:t>
      </w:r>
      <w:proofErr w:type="gramEnd"/>
      <w:r>
        <w:t>4,7) | ER47545 %in% c(4,7) | ER47575 %in% c(4,7) | ER47605 %in% c(4,7) ~ 0),</w:t>
      </w:r>
    </w:p>
    <w:p w14:paraId="7D38BCAA" w14:textId="77777777" w:rsidR="00EC361A" w:rsidRDefault="00EC361A" w:rsidP="00EC361A">
      <w:pPr>
        <w:spacing w:after="0" w:line="240" w:lineRule="auto"/>
        <w:contextualSpacing/>
      </w:pPr>
      <w:r>
        <w:t xml:space="preserve">    govt.job_alljobs_wf_2011 = </w:t>
      </w:r>
      <w:proofErr w:type="spellStart"/>
      <w:r>
        <w:t>case_</w:t>
      </w:r>
      <w:proofErr w:type="gramStart"/>
      <w:r>
        <w:t>when</w:t>
      </w:r>
      <w:proofErr w:type="spellEnd"/>
      <w:r>
        <w:t>(</w:t>
      </w:r>
      <w:proofErr w:type="gramEnd"/>
      <w:r>
        <w:t>ER47741 %in% c(1,2,3) | ER47802 %in% c(1,2,3) | ER47832 %in% c(1,2,3) | ER47862 %in% c(1,2,3)  ~ 1,</w:t>
      </w:r>
    </w:p>
    <w:p w14:paraId="04AAC42A" w14:textId="77777777" w:rsidR="00EC361A" w:rsidRDefault="00EC361A" w:rsidP="00EC361A">
      <w:pPr>
        <w:spacing w:after="0" w:line="240" w:lineRule="auto"/>
        <w:contextualSpacing/>
      </w:pPr>
      <w:r>
        <w:t xml:space="preserve">                                 ER47741 %in% </w:t>
      </w:r>
      <w:proofErr w:type="gramStart"/>
      <w:r>
        <w:t>c(</w:t>
      </w:r>
      <w:proofErr w:type="gramEnd"/>
      <w:r>
        <w:t>4,7) | ER47802 %in% c(4,7) | ER47832 %in% c(4,7) | ER47862 %in% c(4,7) ~ 0),</w:t>
      </w:r>
    </w:p>
    <w:p w14:paraId="26344338" w14:textId="77777777" w:rsidR="00EC361A" w:rsidRDefault="00EC361A" w:rsidP="00EC361A">
      <w:pPr>
        <w:spacing w:after="0" w:line="240" w:lineRule="auto"/>
        <w:contextualSpacing/>
      </w:pPr>
      <w:r>
        <w:t xml:space="preserve">    govt.job_alljobs_hd_2015 = </w:t>
      </w:r>
      <w:proofErr w:type="spellStart"/>
      <w:r>
        <w:t>case_</w:t>
      </w:r>
      <w:proofErr w:type="gramStart"/>
      <w:r>
        <w:t>when</w:t>
      </w:r>
      <w:proofErr w:type="spellEnd"/>
      <w:r>
        <w:t>(</w:t>
      </w:r>
      <w:proofErr w:type="gramEnd"/>
      <w:r>
        <w:t>ER60199 %in% c(1,2,3) | ER60260 %in% c(1,2,3) | ER60290 %in% c(1,2,3) | ER60320 %in% c(1,2,3)  ~ 1,</w:t>
      </w:r>
    </w:p>
    <w:p w14:paraId="3E038B84" w14:textId="77777777" w:rsidR="00EC361A" w:rsidRDefault="00EC361A" w:rsidP="00EC361A">
      <w:pPr>
        <w:spacing w:after="0" w:line="240" w:lineRule="auto"/>
        <w:contextualSpacing/>
      </w:pPr>
      <w:r>
        <w:t xml:space="preserve">                                 ER60199 %in% </w:t>
      </w:r>
      <w:proofErr w:type="gramStart"/>
      <w:r>
        <w:t>c(</w:t>
      </w:r>
      <w:proofErr w:type="gramEnd"/>
      <w:r>
        <w:t>4,7) | ER60260 %in% c(4,7) | ER60290 %in% c(4,7) | ER60320 %in% c(4,7) ~ 0),</w:t>
      </w:r>
    </w:p>
    <w:p w14:paraId="290C2E6E" w14:textId="77777777" w:rsidR="00EC361A" w:rsidRDefault="00EC361A" w:rsidP="00EC361A">
      <w:pPr>
        <w:spacing w:after="0" w:line="240" w:lineRule="auto"/>
        <w:contextualSpacing/>
      </w:pPr>
      <w:r>
        <w:t xml:space="preserve">    govt.job_alljobs_wf_2015 = </w:t>
      </w:r>
      <w:proofErr w:type="spellStart"/>
      <w:r>
        <w:t>case_</w:t>
      </w:r>
      <w:proofErr w:type="gramStart"/>
      <w:r>
        <w:t>when</w:t>
      </w:r>
      <w:proofErr w:type="spellEnd"/>
      <w:r>
        <w:t>(</w:t>
      </w:r>
      <w:proofErr w:type="gramEnd"/>
      <w:r>
        <w:t>ER60462 %in% c(1,2,3) | ER60523 %in% c(1,2,3) | ER60553 %in% c(1,2,3) | ER60583 %in% c(1,2,3)  ~ 1,</w:t>
      </w:r>
    </w:p>
    <w:p w14:paraId="535E05E1" w14:textId="77777777" w:rsidR="00EC361A" w:rsidRDefault="00EC361A" w:rsidP="00EC361A">
      <w:pPr>
        <w:spacing w:after="0" w:line="240" w:lineRule="auto"/>
        <w:contextualSpacing/>
      </w:pPr>
      <w:r>
        <w:t xml:space="preserve">                                 ER60462 %in% </w:t>
      </w:r>
      <w:proofErr w:type="gramStart"/>
      <w:r>
        <w:t>c(</w:t>
      </w:r>
      <w:proofErr w:type="gramEnd"/>
      <w:r>
        <w:t xml:space="preserve">4,7) | ER60523 %in% c(4,7) | ER60553 %in% c(4,7) | ER60583 %in% c(4,7) ~ 0), </w:t>
      </w:r>
    </w:p>
    <w:p w14:paraId="5914735C" w14:textId="77777777" w:rsidR="00EC361A" w:rsidRDefault="00EC361A" w:rsidP="00EC361A">
      <w:pPr>
        <w:spacing w:after="0" w:line="240" w:lineRule="auto"/>
        <w:contextualSpacing/>
      </w:pPr>
      <w:r>
        <w:t xml:space="preserve">    govt.job_alljobs_hd_2017 = </w:t>
      </w:r>
      <w:proofErr w:type="spellStart"/>
      <w:r>
        <w:t>case_</w:t>
      </w:r>
      <w:proofErr w:type="gramStart"/>
      <w:r>
        <w:t>when</w:t>
      </w:r>
      <w:proofErr w:type="spellEnd"/>
      <w:r>
        <w:t>(</w:t>
      </w:r>
      <w:proofErr w:type="gramEnd"/>
      <w:r>
        <w:t>ER66200 %in% c(1,2,3) | ER66263 %in% c(1,2,3) | ER66293 %in% c(1,2,3) | ER66323 %in% c(1,2,3)  ~ 1,</w:t>
      </w:r>
    </w:p>
    <w:p w14:paraId="009A7C79" w14:textId="77777777" w:rsidR="00EC361A" w:rsidRDefault="00EC361A" w:rsidP="00EC361A">
      <w:pPr>
        <w:spacing w:after="0" w:line="240" w:lineRule="auto"/>
        <w:contextualSpacing/>
      </w:pPr>
      <w:r>
        <w:t xml:space="preserve">                                 ER66200 %in% </w:t>
      </w:r>
      <w:proofErr w:type="gramStart"/>
      <w:r>
        <w:t>c(</w:t>
      </w:r>
      <w:proofErr w:type="gramEnd"/>
      <w:r>
        <w:t xml:space="preserve">4,7) | ER66263 %in% c(4,7) | ER66293 %in% c(4,7) | ER66323 %in% c(4,7) ~ 0), </w:t>
      </w:r>
    </w:p>
    <w:p w14:paraId="41A5DE96" w14:textId="77777777" w:rsidR="00EC361A" w:rsidRDefault="00EC361A" w:rsidP="00EC361A">
      <w:pPr>
        <w:spacing w:after="0" w:line="240" w:lineRule="auto"/>
        <w:contextualSpacing/>
      </w:pPr>
      <w:r>
        <w:t xml:space="preserve">    govt.job_alljobs_wf_2017 = </w:t>
      </w:r>
      <w:proofErr w:type="spellStart"/>
      <w:r>
        <w:t>case_</w:t>
      </w:r>
      <w:proofErr w:type="gramStart"/>
      <w:r>
        <w:t>when</w:t>
      </w:r>
      <w:proofErr w:type="spellEnd"/>
      <w:r>
        <w:t>(</w:t>
      </w:r>
      <w:proofErr w:type="gramEnd"/>
      <w:r>
        <w:t>ER66475 %in% c(1,2,3) | ER66538 %in% c(1,2,3) | ER66568 %in% c(1,2,3) | ER66598 %in% c(1,2,3)  ~ 1,</w:t>
      </w:r>
    </w:p>
    <w:p w14:paraId="1358F5EA" w14:textId="77777777" w:rsidR="00EC361A" w:rsidRDefault="00EC361A" w:rsidP="00EC361A">
      <w:pPr>
        <w:spacing w:after="0" w:line="240" w:lineRule="auto"/>
        <w:contextualSpacing/>
      </w:pPr>
      <w:r>
        <w:t xml:space="preserve">                                 ER66475 %in% </w:t>
      </w:r>
      <w:proofErr w:type="gramStart"/>
      <w:r>
        <w:t>c(</w:t>
      </w:r>
      <w:proofErr w:type="gramEnd"/>
      <w:r>
        <w:t xml:space="preserve">4,7) | ER66538 %in% c(4,7) | ER66568 %in% c(4,7) | ER66598 %in% c(4,7) ~ 0), </w:t>
      </w:r>
    </w:p>
    <w:p w14:paraId="56DED3A5" w14:textId="77777777" w:rsidR="00EC361A" w:rsidRDefault="00EC361A" w:rsidP="00EC361A">
      <w:pPr>
        <w:spacing w:after="0" w:line="240" w:lineRule="auto"/>
        <w:contextualSpacing/>
      </w:pPr>
      <w:r>
        <w:t xml:space="preserve">    govt.job_alljobs_hd_2019 = </w:t>
      </w:r>
      <w:proofErr w:type="spellStart"/>
      <w:r>
        <w:t>case_</w:t>
      </w:r>
      <w:proofErr w:type="gramStart"/>
      <w:r>
        <w:t>when</w:t>
      </w:r>
      <w:proofErr w:type="spellEnd"/>
      <w:r>
        <w:t>(</w:t>
      </w:r>
      <w:proofErr w:type="gramEnd"/>
      <w:r>
        <w:t>ER72200 %in% c(1,2,3) | ER72263 %in% c(1,2,3) | ER72293 %in% c(1,2,3) | ER72323 %in% c(1,2,3)  ~ 1,</w:t>
      </w:r>
    </w:p>
    <w:p w14:paraId="3D6A3F47" w14:textId="77777777" w:rsidR="00EC361A" w:rsidRDefault="00EC361A" w:rsidP="00EC361A">
      <w:pPr>
        <w:spacing w:after="0" w:line="240" w:lineRule="auto"/>
        <w:contextualSpacing/>
      </w:pPr>
      <w:r>
        <w:t xml:space="preserve">                                 ER72200 %in% </w:t>
      </w:r>
      <w:proofErr w:type="gramStart"/>
      <w:r>
        <w:t>c(</w:t>
      </w:r>
      <w:proofErr w:type="gramEnd"/>
      <w:r>
        <w:t xml:space="preserve">4,7) | ER72263 %in% c(4,7) | ER72293 %in% c(4,7) | ER72323 %in% c(4,7) ~ 0), </w:t>
      </w:r>
    </w:p>
    <w:p w14:paraId="300A5492" w14:textId="77777777" w:rsidR="00EC361A" w:rsidRDefault="00EC361A" w:rsidP="00EC361A">
      <w:pPr>
        <w:spacing w:after="0" w:line="240" w:lineRule="auto"/>
        <w:contextualSpacing/>
      </w:pPr>
      <w:r>
        <w:t xml:space="preserve">    govt.job_alljobs_wf_2019 = </w:t>
      </w:r>
      <w:proofErr w:type="spellStart"/>
      <w:r>
        <w:t>case_</w:t>
      </w:r>
      <w:proofErr w:type="gramStart"/>
      <w:r>
        <w:t>when</w:t>
      </w:r>
      <w:proofErr w:type="spellEnd"/>
      <w:r>
        <w:t>(</w:t>
      </w:r>
      <w:proofErr w:type="gramEnd"/>
      <w:r>
        <w:t>ER72477 %in% c(1,2,3) | ER72540 %in% c(1,2,3) | ER72570 %in% c(1,2,3) | ER72600 %in% c(1,2,3)  ~ 1,</w:t>
      </w:r>
    </w:p>
    <w:p w14:paraId="175B2D59" w14:textId="77777777" w:rsidR="00EC361A" w:rsidRDefault="00EC361A" w:rsidP="00EC361A">
      <w:pPr>
        <w:spacing w:after="0" w:line="240" w:lineRule="auto"/>
        <w:contextualSpacing/>
      </w:pPr>
      <w:r>
        <w:t xml:space="preserve">                                 ER72477 %in% </w:t>
      </w:r>
      <w:proofErr w:type="gramStart"/>
      <w:r>
        <w:t>c(</w:t>
      </w:r>
      <w:proofErr w:type="gramEnd"/>
      <w:r>
        <w:t xml:space="preserve">4,7) | ER72540 %in% c(4,7) | ER72570 %in% c(4,7) | ER72600 %in% c(4,7) ~ 0), </w:t>
      </w:r>
      <w:commentRangeEnd w:id="142"/>
      <w:r w:rsidR="00B45F01">
        <w:rPr>
          <w:rStyle w:val="CommentReference"/>
        </w:rPr>
        <w:commentReference w:id="142"/>
      </w:r>
      <w:commentRangeEnd w:id="143"/>
      <w:r w:rsidR="00A978C2">
        <w:rPr>
          <w:rStyle w:val="CommentReference"/>
        </w:rPr>
        <w:commentReference w:id="143"/>
      </w:r>
    </w:p>
    <w:p w14:paraId="1FE76DAD" w14:textId="77777777" w:rsidR="00EC361A" w:rsidRDefault="00EC361A" w:rsidP="00EC361A">
      <w:pPr>
        <w:spacing w:after="0" w:line="240" w:lineRule="auto"/>
        <w:contextualSpacing/>
      </w:pPr>
      <w:commentRangeStart w:id="144"/>
      <w:commentRangeStart w:id="145"/>
      <w:r>
        <w:t xml:space="preserve">    # Government Job: Using main job reports only</w:t>
      </w:r>
      <w:commentRangeEnd w:id="144"/>
      <w:r w:rsidR="006C45CB">
        <w:rPr>
          <w:rStyle w:val="CommentReference"/>
        </w:rPr>
        <w:commentReference w:id="144"/>
      </w:r>
      <w:commentRangeEnd w:id="145"/>
      <w:r w:rsidR="00A978C2">
        <w:rPr>
          <w:rStyle w:val="CommentReference"/>
        </w:rPr>
        <w:commentReference w:id="145"/>
      </w:r>
    </w:p>
    <w:p w14:paraId="0C673E1F" w14:textId="77777777" w:rsidR="00EC361A" w:rsidRDefault="00EC361A" w:rsidP="00EC361A">
      <w:pPr>
        <w:spacing w:after="0" w:line="240" w:lineRule="auto"/>
        <w:contextualSpacing/>
      </w:pPr>
      <w:r>
        <w:t xml:space="preserve">    govt.job_hd_1980 = </w:t>
      </w:r>
      <w:proofErr w:type="spellStart"/>
      <w:r>
        <w:t>case_</w:t>
      </w:r>
      <w:proofErr w:type="gramStart"/>
      <w:r>
        <w:t>when</w:t>
      </w:r>
      <w:proofErr w:type="spellEnd"/>
      <w:r>
        <w:t>(</w:t>
      </w:r>
      <w:proofErr w:type="gramEnd"/>
      <w:r>
        <w:t xml:space="preserve">V7097 == 1 ~ 1, V7097 == 5 ~ 0), govt.job_wf_1980 = </w:t>
      </w:r>
      <w:proofErr w:type="spellStart"/>
      <w:r>
        <w:t>case_when</w:t>
      </w:r>
      <w:proofErr w:type="spellEnd"/>
      <w:r>
        <w:t>(V7195 == 1 ~ 1, V7195 == 5 ~ 0),</w:t>
      </w:r>
    </w:p>
    <w:p w14:paraId="6FC6EE8B" w14:textId="77777777" w:rsidR="00EC361A" w:rsidRDefault="00EC361A" w:rsidP="00EC361A">
      <w:pPr>
        <w:spacing w:after="0" w:line="240" w:lineRule="auto"/>
        <w:contextualSpacing/>
      </w:pPr>
      <w:r>
        <w:t xml:space="preserve">    govt.job_hd_1981 = </w:t>
      </w:r>
      <w:proofErr w:type="spellStart"/>
      <w:r>
        <w:t>case_</w:t>
      </w:r>
      <w:proofErr w:type="gramStart"/>
      <w:r>
        <w:t>when</w:t>
      </w:r>
      <w:proofErr w:type="spellEnd"/>
      <w:r>
        <w:t>(</w:t>
      </w:r>
      <w:proofErr w:type="gramEnd"/>
      <w:r>
        <w:t xml:space="preserve">V7708 == 1 ~ 1, V7708 == 5 ~ 0), govt.job_wf_1981 = </w:t>
      </w:r>
      <w:proofErr w:type="spellStart"/>
      <w:r>
        <w:t>case_when</w:t>
      </w:r>
      <w:proofErr w:type="spellEnd"/>
      <w:r>
        <w:t>(V7881 == 1 ~ 1, V7881 == 5 ~ 0),</w:t>
      </w:r>
    </w:p>
    <w:p w14:paraId="3DBA4F0B" w14:textId="77777777" w:rsidR="00EC361A" w:rsidRDefault="00EC361A" w:rsidP="00EC361A">
      <w:pPr>
        <w:spacing w:after="0" w:line="240" w:lineRule="auto"/>
        <w:contextualSpacing/>
      </w:pPr>
      <w:r>
        <w:t xml:space="preserve">    govt.job_hd_1990 = </w:t>
      </w:r>
      <w:proofErr w:type="spellStart"/>
      <w:r>
        <w:t>case_</w:t>
      </w:r>
      <w:proofErr w:type="gramStart"/>
      <w:r>
        <w:t>when</w:t>
      </w:r>
      <w:proofErr w:type="spellEnd"/>
      <w:r>
        <w:t>(</w:t>
      </w:r>
      <w:proofErr w:type="gramEnd"/>
      <w:r>
        <w:t xml:space="preserve">V18098 %in% c(1,2,3) ~ 1, V18098 %in% c(4,7) ~ 0), </w:t>
      </w:r>
    </w:p>
    <w:p w14:paraId="2F773F46" w14:textId="77777777" w:rsidR="00EC361A" w:rsidRDefault="00EC361A" w:rsidP="00EC361A">
      <w:pPr>
        <w:spacing w:after="0" w:line="240" w:lineRule="auto"/>
        <w:contextualSpacing/>
      </w:pPr>
      <w:r>
        <w:t xml:space="preserve">    govt.job_wf_1990 = </w:t>
      </w:r>
      <w:proofErr w:type="spellStart"/>
      <w:r>
        <w:t>case_</w:t>
      </w:r>
      <w:proofErr w:type="gramStart"/>
      <w:r>
        <w:t>when</w:t>
      </w:r>
      <w:proofErr w:type="spellEnd"/>
      <w:r>
        <w:t>(</w:t>
      </w:r>
      <w:proofErr w:type="gramEnd"/>
      <w:r>
        <w:t>V18400 %in% c(1,2,3) ~ 1, V18400 %in% c(4,7) ~ 0),</w:t>
      </w:r>
    </w:p>
    <w:p w14:paraId="0CC337F3" w14:textId="77777777" w:rsidR="00EC361A" w:rsidRDefault="00EC361A" w:rsidP="00EC361A">
      <w:pPr>
        <w:spacing w:after="0" w:line="240" w:lineRule="auto"/>
        <w:contextualSpacing/>
      </w:pPr>
      <w:r>
        <w:t xml:space="preserve">    govt.job_hd_1991 = </w:t>
      </w:r>
      <w:proofErr w:type="spellStart"/>
      <w:r>
        <w:t>case_</w:t>
      </w:r>
      <w:proofErr w:type="gramStart"/>
      <w:r>
        <w:t>when</w:t>
      </w:r>
      <w:proofErr w:type="spellEnd"/>
      <w:r>
        <w:t>(</w:t>
      </w:r>
      <w:proofErr w:type="gramEnd"/>
      <w:r>
        <w:t xml:space="preserve">V19398 %in% c(1,2,3) ~ 1, V19398 %in% c(4,7) ~ 0), </w:t>
      </w:r>
    </w:p>
    <w:p w14:paraId="38461EC0" w14:textId="77777777" w:rsidR="00EC361A" w:rsidRDefault="00EC361A" w:rsidP="00EC361A">
      <w:pPr>
        <w:spacing w:after="0" w:line="240" w:lineRule="auto"/>
        <w:contextualSpacing/>
      </w:pPr>
      <w:r>
        <w:t xml:space="preserve">    govt.job_wf_1991 = </w:t>
      </w:r>
      <w:proofErr w:type="spellStart"/>
      <w:r>
        <w:t>case_</w:t>
      </w:r>
      <w:proofErr w:type="gramStart"/>
      <w:r>
        <w:t>when</w:t>
      </w:r>
      <w:proofErr w:type="spellEnd"/>
      <w:r>
        <w:t>(</w:t>
      </w:r>
      <w:proofErr w:type="gramEnd"/>
      <w:r>
        <w:t>V19700 %in% c(1,2,3) ~ 1, V19700 %in% c(4,7) ~ 0),</w:t>
      </w:r>
    </w:p>
    <w:p w14:paraId="75166B70" w14:textId="77777777" w:rsidR="00EC361A" w:rsidRDefault="00EC361A" w:rsidP="00EC361A">
      <w:pPr>
        <w:spacing w:after="0" w:line="240" w:lineRule="auto"/>
        <w:contextualSpacing/>
      </w:pPr>
      <w:r>
        <w:t xml:space="preserve">    </w:t>
      </w:r>
      <w:commentRangeStart w:id="146"/>
      <w:commentRangeStart w:id="147"/>
      <w:r>
        <w:t xml:space="preserve">govt.job_hd_1999 </w:t>
      </w:r>
      <w:commentRangeEnd w:id="146"/>
      <w:r w:rsidR="001079D9">
        <w:rPr>
          <w:rStyle w:val="CommentReference"/>
        </w:rPr>
        <w:commentReference w:id="146"/>
      </w:r>
      <w:commentRangeEnd w:id="147"/>
      <w:r w:rsidR="00A978C2">
        <w:rPr>
          <w:rStyle w:val="CommentReference"/>
        </w:rPr>
        <w:commentReference w:id="147"/>
      </w:r>
      <w:r>
        <w:t xml:space="preserve">= </w:t>
      </w:r>
      <w:proofErr w:type="spellStart"/>
      <w:r>
        <w:t>case_</w:t>
      </w:r>
      <w:proofErr w:type="gramStart"/>
      <w:r>
        <w:t>when</w:t>
      </w:r>
      <w:proofErr w:type="spellEnd"/>
      <w:r>
        <w:t>(</w:t>
      </w:r>
      <w:proofErr w:type="gramEnd"/>
      <w:r>
        <w:t xml:space="preserve">ER13212 %in% c(1,2,3) | </w:t>
      </w:r>
      <w:r w:rsidRPr="00762FA5">
        <w:rPr>
          <w:highlight w:val="yellow"/>
        </w:rPr>
        <w:t>ER13294</w:t>
      </w:r>
      <w:r>
        <w:t xml:space="preserve"> %in% c(1,2,3)  ~ 1,</w:t>
      </w:r>
    </w:p>
    <w:p w14:paraId="782490A9" w14:textId="77777777" w:rsidR="00EC361A" w:rsidRDefault="00EC361A" w:rsidP="00EC361A">
      <w:pPr>
        <w:spacing w:after="0" w:line="240" w:lineRule="auto"/>
        <w:contextualSpacing/>
      </w:pPr>
      <w:r>
        <w:lastRenderedPageBreak/>
        <w:t xml:space="preserve">                                 ER13212 %in% </w:t>
      </w:r>
      <w:proofErr w:type="gramStart"/>
      <w:r>
        <w:t>c(</w:t>
      </w:r>
      <w:proofErr w:type="gramEnd"/>
      <w:r>
        <w:t xml:space="preserve">4,7) | </w:t>
      </w:r>
      <w:r w:rsidRPr="00762FA5">
        <w:rPr>
          <w:highlight w:val="yellow"/>
        </w:rPr>
        <w:t>ER13294</w:t>
      </w:r>
      <w:r>
        <w:t xml:space="preserve"> %in% c(4,7) ~ 0),</w:t>
      </w:r>
    </w:p>
    <w:p w14:paraId="2DCE8FAB" w14:textId="77777777" w:rsidR="00EC361A" w:rsidRDefault="00EC361A" w:rsidP="00EC361A">
      <w:pPr>
        <w:spacing w:after="0" w:line="240" w:lineRule="auto"/>
        <w:contextualSpacing/>
      </w:pPr>
      <w:r>
        <w:t xml:space="preserve">    govt.job_wf_1999 = </w:t>
      </w:r>
      <w:proofErr w:type="spellStart"/>
      <w:r>
        <w:t>case_</w:t>
      </w:r>
      <w:proofErr w:type="gramStart"/>
      <w:r>
        <w:t>when</w:t>
      </w:r>
      <w:proofErr w:type="spellEnd"/>
      <w:r>
        <w:t>(</w:t>
      </w:r>
      <w:proofErr w:type="gramEnd"/>
      <w:r>
        <w:t xml:space="preserve">ER13724 %in% c(1,2,3) </w:t>
      </w:r>
      <w:r w:rsidRPr="00762FA5">
        <w:rPr>
          <w:highlight w:val="yellow"/>
        </w:rPr>
        <w:t>| ER13806</w:t>
      </w:r>
      <w:r>
        <w:t xml:space="preserve"> %in% c(1,2,3)  ~ 1,</w:t>
      </w:r>
    </w:p>
    <w:p w14:paraId="686A58BA" w14:textId="77777777" w:rsidR="00EC361A" w:rsidRDefault="00EC361A" w:rsidP="00EC361A">
      <w:pPr>
        <w:spacing w:after="0" w:line="240" w:lineRule="auto"/>
        <w:contextualSpacing/>
      </w:pPr>
      <w:r>
        <w:t xml:space="preserve">                                 ER13724 %in% </w:t>
      </w:r>
      <w:proofErr w:type="gramStart"/>
      <w:r>
        <w:t>c(</w:t>
      </w:r>
      <w:proofErr w:type="gramEnd"/>
      <w:r>
        <w:t xml:space="preserve">4,7) | </w:t>
      </w:r>
      <w:r w:rsidRPr="00762FA5">
        <w:rPr>
          <w:highlight w:val="yellow"/>
        </w:rPr>
        <w:t>ER13806</w:t>
      </w:r>
      <w:r>
        <w:t xml:space="preserve"> %in% c(4,7) ~ 0),</w:t>
      </w:r>
    </w:p>
    <w:p w14:paraId="52DACDF5" w14:textId="77777777" w:rsidR="00EC361A" w:rsidRDefault="00EC361A" w:rsidP="00EC361A">
      <w:pPr>
        <w:spacing w:after="0" w:line="240" w:lineRule="auto"/>
        <w:contextualSpacing/>
      </w:pPr>
      <w:r>
        <w:t xml:space="preserve">    govt.job_hd_2001 = </w:t>
      </w:r>
      <w:proofErr w:type="spellStart"/>
      <w:r>
        <w:t>case_</w:t>
      </w:r>
      <w:proofErr w:type="gramStart"/>
      <w:r>
        <w:t>when</w:t>
      </w:r>
      <w:proofErr w:type="spellEnd"/>
      <w:r>
        <w:t>(</w:t>
      </w:r>
      <w:proofErr w:type="gramEnd"/>
      <w:r w:rsidRPr="001079D9">
        <w:t>ER1722</w:t>
      </w:r>
      <w:r>
        <w:t xml:space="preserve">3 %in% c(1,2,3) | </w:t>
      </w:r>
      <w:r w:rsidRPr="00762FA5">
        <w:rPr>
          <w:highlight w:val="yellow"/>
        </w:rPr>
        <w:t>ER17305</w:t>
      </w:r>
      <w:r>
        <w:t xml:space="preserve"> %in% c(1,2,3)  ~ 1,</w:t>
      </w:r>
    </w:p>
    <w:p w14:paraId="2F1C098B" w14:textId="77777777" w:rsidR="00EC361A" w:rsidRDefault="00EC361A" w:rsidP="00EC361A">
      <w:pPr>
        <w:spacing w:after="0" w:line="240" w:lineRule="auto"/>
        <w:contextualSpacing/>
      </w:pPr>
      <w:r>
        <w:t xml:space="preserve">                                 ER17223 %in% </w:t>
      </w:r>
      <w:proofErr w:type="gramStart"/>
      <w:r>
        <w:t>c(</w:t>
      </w:r>
      <w:proofErr w:type="gramEnd"/>
      <w:r>
        <w:t xml:space="preserve">4,7) | </w:t>
      </w:r>
      <w:r w:rsidRPr="00762FA5">
        <w:rPr>
          <w:highlight w:val="yellow"/>
        </w:rPr>
        <w:t>ER17305</w:t>
      </w:r>
      <w:r>
        <w:t xml:space="preserve"> %in% c(4,7) ~ 0),</w:t>
      </w:r>
    </w:p>
    <w:p w14:paraId="61A6F5A8" w14:textId="77777777" w:rsidR="00EC361A" w:rsidRDefault="00EC361A" w:rsidP="00EC361A">
      <w:pPr>
        <w:spacing w:after="0" w:line="240" w:lineRule="auto"/>
        <w:contextualSpacing/>
      </w:pPr>
      <w:r>
        <w:t xml:space="preserve">    govt.job_wf_2001 = </w:t>
      </w:r>
      <w:proofErr w:type="spellStart"/>
      <w:r>
        <w:t>case_</w:t>
      </w:r>
      <w:proofErr w:type="gramStart"/>
      <w:r>
        <w:t>when</w:t>
      </w:r>
      <w:proofErr w:type="spellEnd"/>
      <w:r>
        <w:t>(</w:t>
      </w:r>
      <w:proofErr w:type="gramEnd"/>
      <w:r>
        <w:t xml:space="preserve">ER17793 %in% c(1,2,3) | </w:t>
      </w:r>
      <w:r w:rsidRPr="00762FA5">
        <w:rPr>
          <w:highlight w:val="yellow"/>
        </w:rPr>
        <w:t>ER17875</w:t>
      </w:r>
      <w:r>
        <w:t xml:space="preserve"> %in% c(1,2,3)  ~ 1,</w:t>
      </w:r>
    </w:p>
    <w:p w14:paraId="5D2B17E7" w14:textId="77777777" w:rsidR="00EC361A" w:rsidRDefault="00EC361A" w:rsidP="00EC361A">
      <w:pPr>
        <w:spacing w:after="0" w:line="240" w:lineRule="auto"/>
        <w:contextualSpacing/>
      </w:pPr>
      <w:r>
        <w:t xml:space="preserve">                                 ER17793 %in% </w:t>
      </w:r>
      <w:proofErr w:type="gramStart"/>
      <w:r>
        <w:t>c(</w:t>
      </w:r>
      <w:proofErr w:type="gramEnd"/>
      <w:r>
        <w:t xml:space="preserve">4,7) | </w:t>
      </w:r>
      <w:r w:rsidRPr="00762FA5">
        <w:rPr>
          <w:highlight w:val="yellow"/>
        </w:rPr>
        <w:t>ER17875</w:t>
      </w:r>
      <w:r>
        <w:t xml:space="preserve"> %in% c(4,7) ~ 0),</w:t>
      </w:r>
    </w:p>
    <w:p w14:paraId="5940EC02" w14:textId="77777777" w:rsidR="00EC361A" w:rsidRDefault="00EC361A" w:rsidP="00EC361A">
      <w:pPr>
        <w:spacing w:after="0" w:line="240" w:lineRule="auto"/>
        <w:contextualSpacing/>
      </w:pPr>
      <w:r>
        <w:t xml:space="preserve">    govt.job_hd_2009 = </w:t>
      </w:r>
      <w:proofErr w:type="spellStart"/>
      <w:r>
        <w:t>case_</w:t>
      </w:r>
      <w:proofErr w:type="gramStart"/>
      <w:r>
        <w:t>when</w:t>
      </w:r>
      <w:proofErr w:type="spellEnd"/>
      <w:r>
        <w:t>(</w:t>
      </w:r>
      <w:proofErr w:type="gramEnd"/>
      <w:r>
        <w:t>ER42171 %in% c(1,2,3) ~ 1, ER42171 %in% c(4,7) ~ 0),</w:t>
      </w:r>
    </w:p>
    <w:p w14:paraId="2AAAE291" w14:textId="77777777" w:rsidR="00EC361A" w:rsidRDefault="00EC361A" w:rsidP="00EC361A">
      <w:pPr>
        <w:spacing w:after="0" w:line="240" w:lineRule="auto"/>
        <w:contextualSpacing/>
      </w:pPr>
      <w:r>
        <w:t xml:space="preserve">    govt.job_wf_2009 = </w:t>
      </w:r>
      <w:proofErr w:type="spellStart"/>
      <w:r>
        <w:t>case_</w:t>
      </w:r>
      <w:proofErr w:type="gramStart"/>
      <w:r>
        <w:t>when</w:t>
      </w:r>
      <w:proofErr w:type="spellEnd"/>
      <w:r>
        <w:t>(</w:t>
      </w:r>
      <w:proofErr w:type="gramEnd"/>
      <w:r>
        <w:t>ER42423 %in% c(1,2,3) ~ 1, ER42423 %in% c(4,7) ~ 0),</w:t>
      </w:r>
    </w:p>
    <w:p w14:paraId="78C2A658" w14:textId="77777777" w:rsidR="00EC361A" w:rsidRDefault="00EC361A" w:rsidP="00EC361A">
      <w:pPr>
        <w:spacing w:after="0" w:line="240" w:lineRule="auto"/>
        <w:contextualSpacing/>
      </w:pPr>
      <w:r>
        <w:t xml:space="preserve">    govt.job_hd_2011 = </w:t>
      </w:r>
      <w:proofErr w:type="spellStart"/>
      <w:r>
        <w:t>case_</w:t>
      </w:r>
      <w:proofErr w:type="gramStart"/>
      <w:r>
        <w:t>when</w:t>
      </w:r>
      <w:proofErr w:type="spellEnd"/>
      <w:r>
        <w:t>(</w:t>
      </w:r>
      <w:proofErr w:type="gramEnd"/>
      <w:r>
        <w:t>ER47484 %in% c(1,2,3) ~ 1, ER47484 %in% c(4,7) ~ 0),</w:t>
      </w:r>
    </w:p>
    <w:p w14:paraId="5E747DB8" w14:textId="77777777" w:rsidR="00EC361A" w:rsidRDefault="00EC361A" w:rsidP="00EC361A">
      <w:pPr>
        <w:spacing w:after="0" w:line="240" w:lineRule="auto"/>
        <w:contextualSpacing/>
      </w:pPr>
      <w:r>
        <w:t xml:space="preserve">    govt.job_wf_2011 = </w:t>
      </w:r>
      <w:proofErr w:type="spellStart"/>
      <w:r>
        <w:t>case_</w:t>
      </w:r>
      <w:proofErr w:type="gramStart"/>
      <w:r>
        <w:t>when</w:t>
      </w:r>
      <w:proofErr w:type="spellEnd"/>
      <w:r>
        <w:t>(</w:t>
      </w:r>
      <w:proofErr w:type="gramEnd"/>
      <w:r>
        <w:t>ER47741 %in% c(1,2,3) ~ 1, ER47741 %in% c(4,7) ~ 0),</w:t>
      </w:r>
    </w:p>
    <w:p w14:paraId="3607F082" w14:textId="77777777" w:rsidR="00EC361A" w:rsidRDefault="00EC361A" w:rsidP="00EC361A">
      <w:pPr>
        <w:spacing w:after="0" w:line="240" w:lineRule="auto"/>
        <w:contextualSpacing/>
      </w:pPr>
      <w:r>
        <w:t xml:space="preserve">    govt.job_hd_2015 = </w:t>
      </w:r>
      <w:proofErr w:type="spellStart"/>
      <w:r>
        <w:t>case_</w:t>
      </w:r>
      <w:proofErr w:type="gramStart"/>
      <w:r>
        <w:t>when</w:t>
      </w:r>
      <w:proofErr w:type="spellEnd"/>
      <w:r>
        <w:t>(</w:t>
      </w:r>
      <w:proofErr w:type="gramEnd"/>
      <w:r>
        <w:t>ER60199 %in% c(1,2,3) ~ 1, ER60199 %in% c(4,7) ~ 0),</w:t>
      </w:r>
    </w:p>
    <w:p w14:paraId="69A27DF2" w14:textId="77777777" w:rsidR="00EC361A" w:rsidRDefault="00EC361A" w:rsidP="00EC361A">
      <w:pPr>
        <w:spacing w:after="0" w:line="240" w:lineRule="auto"/>
        <w:contextualSpacing/>
      </w:pPr>
      <w:r>
        <w:t xml:space="preserve">    govt.job_wf_2015 = </w:t>
      </w:r>
      <w:proofErr w:type="spellStart"/>
      <w:r>
        <w:t>case_</w:t>
      </w:r>
      <w:proofErr w:type="gramStart"/>
      <w:r>
        <w:t>when</w:t>
      </w:r>
      <w:proofErr w:type="spellEnd"/>
      <w:r>
        <w:t>(</w:t>
      </w:r>
      <w:proofErr w:type="gramEnd"/>
      <w:r>
        <w:t xml:space="preserve">ER60462 %in% c(1,2,3) ~ 1, ER60462 %in% c(4,7) ~ 0), </w:t>
      </w:r>
    </w:p>
    <w:p w14:paraId="19C69B23" w14:textId="77777777" w:rsidR="00EC361A" w:rsidRDefault="00EC361A" w:rsidP="00EC361A">
      <w:pPr>
        <w:spacing w:after="0" w:line="240" w:lineRule="auto"/>
        <w:contextualSpacing/>
      </w:pPr>
      <w:r>
        <w:t xml:space="preserve">    govt.job_hd_2017 = </w:t>
      </w:r>
      <w:proofErr w:type="spellStart"/>
      <w:r>
        <w:t>case_</w:t>
      </w:r>
      <w:proofErr w:type="gramStart"/>
      <w:r>
        <w:t>when</w:t>
      </w:r>
      <w:proofErr w:type="spellEnd"/>
      <w:r>
        <w:t>(</w:t>
      </w:r>
      <w:proofErr w:type="gramEnd"/>
      <w:r>
        <w:t xml:space="preserve">ER66200 %in% c(1,2,3) ~ 1, ER66200 %in% c(4,7) ~ 0), </w:t>
      </w:r>
    </w:p>
    <w:p w14:paraId="733A489B" w14:textId="77777777" w:rsidR="00EC361A" w:rsidRDefault="00EC361A" w:rsidP="00EC361A">
      <w:pPr>
        <w:spacing w:after="0" w:line="240" w:lineRule="auto"/>
        <w:contextualSpacing/>
      </w:pPr>
      <w:r>
        <w:t xml:space="preserve">    govt.job_wf_2017 = </w:t>
      </w:r>
      <w:proofErr w:type="spellStart"/>
      <w:r>
        <w:t>case_</w:t>
      </w:r>
      <w:proofErr w:type="gramStart"/>
      <w:r>
        <w:t>when</w:t>
      </w:r>
      <w:proofErr w:type="spellEnd"/>
      <w:r>
        <w:t>(</w:t>
      </w:r>
      <w:proofErr w:type="gramEnd"/>
      <w:r>
        <w:t xml:space="preserve">ER66475 %in% c(1,2,3) ~ 1, ER66475 %in% c(4,7) ~ 0), </w:t>
      </w:r>
    </w:p>
    <w:p w14:paraId="1E0059AC" w14:textId="77777777" w:rsidR="00EC361A" w:rsidRDefault="00EC361A" w:rsidP="00EC361A">
      <w:pPr>
        <w:spacing w:after="0" w:line="240" w:lineRule="auto"/>
        <w:contextualSpacing/>
      </w:pPr>
      <w:r>
        <w:t xml:space="preserve">    govt.job_hd_2019 = </w:t>
      </w:r>
      <w:proofErr w:type="spellStart"/>
      <w:r>
        <w:t>case_</w:t>
      </w:r>
      <w:proofErr w:type="gramStart"/>
      <w:r>
        <w:t>when</w:t>
      </w:r>
      <w:proofErr w:type="spellEnd"/>
      <w:r>
        <w:t>(</w:t>
      </w:r>
      <w:proofErr w:type="gramEnd"/>
      <w:r>
        <w:t xml:space="preserve">ER72200 %in% c(1,2,3) ~ 1, ER72200 %in% c(4,7) ~ 0), </w:t>
      </w:r>
    </w:p>
    <w:p w14:paraId="0E7CDC9A" w14:textId="77777777" w:rsidR="00EC361A" w:rsidRDefault="00EC361A" w:rsidP="00EC361A">
      <w:pPr>
        <w:spacing w:after="0" w:line="240" w:lineRule="auto"/>
        <w:contextualSpacing/>
      </w:pPr>
      <w:r>
        <w:t xml:space="preserve">    govt.job_wf_2019 = </w:t>
      </w:r>
      <w:proofErr w:type="spellStart"/>
      <w:r>
        <w:t>case_</w:t>
      </w:r>
      <w:proofErr w:type="gramStart"/>
      <w:r>
        <w:t>when</w:t>
      </w:r>
      <w:proofErr w:type="spellEnd"/>
      <w:r>
        <w:t>(</w:t>
      </w:r>
      <w:proofErr w:type="gramEnd"/>
      <w:r>
        <w:t xml:space="preserve">ER72477 %in% c(1,2,3) ~ 1, ER72477 %in% c(4,7) ~ 0), </w:t>
      </w:r>
    </w:p>
    <w:p w14:paraId="6727AD80" w14:textId="77777777" w:rsidR="00EC361A" w:rsidRDefault="00EC361A" w:rsidP="00EC361A">
      <w:pPr>
        <w:spacing w:after="0" w:line="240" w:lineRule="auto"/>
        <w:contextualSpacing/>
      </w:pPr>
      <w:r>
        <w:t xml:space="preserve">    </w:t>
      </w:r>
      <w:commentRangeStart w:id="148"/>
      <w:commentRangeStart w:id="149"/>
      <w:r>
        <w:t># Wage data</w:t>
      </w:r>
      <w:commentRangeEnd w:id="148"/>
      <w:r w:rsidR="00FD0FDB">
        <w:rPr>
          <w:rStyle w:val="CommentReference"/>
        </w:rPr>
        <w:commentReference w:id="148"/>
      </w:r>
      <w:commentRangeEnd w:id="149"/>
      <w:r w:rsidR="00B05CD8">
        <w:rPr>
          <w:rStyle w:val="CommentReference"/>
        </w:rPr>
        <w:commentReference w:id="149"/>
      </w:r>
      <w:r>
        <w:t xml:space="preserve">: collected for wage income earned in prior year. For head and wife, using total labor income for 1981 </w:t>
      </w:r>
    </w:p>
    <w:p w14:paraId="7837F21F" w14:textId="77777777" w:rsidR="00EC361A" w:rsidRDefault="00EC361A" w:rsidP="00EC361A">
      <w:pPr>
        <w:spacing w:after="0" w:line="240" w:lineRule="auto"/>
        <w:contextualSpacing/>
      </w:pPr>
      <w:r>
        <w:t xml:space="preserve">    # </w:t>
      </w:r>
      <w:proofErr w:type="gramStart"/>
      <w:r>
        <w:t>as</w:t>
      </w:r>
      <w:proofErr w:type="gramEnd"/>
      <w:r>
        <w:t xml:space="preserve"> PSID doesn't collect separate values for wage/salary income and </w:t>
      </w:r>
      <w:proofErr w:type="spellStart"/>
      <w:r>
        <w:t>self employment</w:t>
      </w:r>
      <w:proofErr w:type="spellEnd"/>
      <w:r>
        <w:t>/farm income for wives in</w:t>
      </w:r>
    </w:p>
    <w:p w14:paraId="15507B50" w14:textId="77777777" w:rsidR="00EC361A" w:rsidRDefault="00EC361A" w:rsidP="00EC361A">
      <w:pPr>
        <w:spacing w:after="0" w:line="240" w:lineRule="auto"/>
        <w:contextualSpacing/>
      </w:pPr>
      <w:r>
        <w:t xml:space="preserve">    # </w:t>
      </w:r>
      <w:proofErr w:type="gramStart"/>
      <w:r>
        <w:t>early</w:t>
      </w:r>
      <w:proofErr w:type="gramEnd"/>
      <w:r>
        <w:t xml:space="preserve"> years. </w:t>
      </w:r>
      <w:commentRangeStart w:id="150"/>
      <w:commentRangeStart w:id="151"/>
      <w:r>
        <w:t xml:space="preserve">Editing </w:t>
      </w:r>
      <w:proofErr w:type="spellStart"/>
      <w:r>
        <w:t>topcode</w:t>
      </w:r>
      <w:proofErr w:type="spellEnd"/>
      <w:r>
        <w:t xml:space="preserve"> for 1981 following </w:t>
      </w:r>
      <w:proofErr w:type="spellStart"/>
      <w:r>
        <w:t>Blau</w:t>
      </w:r>
      <w:proofErr w:type="spellEnd"/>
      <w:r>
        <w:t xml:space="preserve"> &amp; Kahn</w:t>
      </w:r>
      <w:commentRangeEnd w:id="150"/>
      <w:r w:rsidR="001079D9">
        <w:rPr>
          <w:rStyle w:val="CommentReference"/>
        </w:rPr>
        <w:commentReference w:id="150"/>
      </w:r>
      <w:commentRangeEnd w:id="151"/>
      <w:r w:rsidR="00B05CD8">
        <w:rPr>
          <w:rStyle w:val="CommentReference"/>
        </w:rPr>
        <w:commentReference w:id="151"/>
      </w:r>
      <w:r>
        <w:t xml:space="preserve">. </w:t>
      </w:r>
    </w:p>
    <w:p w14:paraId="4B975CD7" w14:textId="77777777" w:rsidR="00EC361A" w:rsidRDefault="00EC361A" w:rsidP="00EC361A">
      <w:pPr>
        <w:spacing w:after="0" w:line="240" w:lineRule="auto"/>
        <w:contextualSpacing/>
      </w:pPr>
      <w:r>
        <w:t xml:space="preserve">    # Adjusting dollars to </w:t>
      </w:r>
      <w:commentRangeStart w:id="152"/>
      <w:commentRangeStart w:id="153"/>
      <w:r>
        <w:t>2010</w:t>
      </w:r>
      <w:commentRangeEnd w:id="152"/>
      <w:r w:rsidR="001079D9">
        <w:rPr>
          <w:rStyle w:val="CommentReference"/>
        </w:rPr>
        <w:commentReference w:id="152"/>
      </w:r>
      <w:commentRangeEnd w:id="153"/>
      <w:r w:rsidR="00B05CD8">
        <w:rPr>
          <w:rStyle w:val="CommentReference"/>
        </w:rPr>
        <w:commentReference w:id="153"/>
      </w:r>
      <w:r>
        <w:t xml:space="preserve"> dollars using consumer price index</w:t>
      </w:r>
    </w:p>
    <w:p w14:paraId="08D18777" w14:textId="77777777" w:rsidR="00EC361A" w:rsidRDefault="00EC361A" w:rsidP="00EC361A">
      <w:pPr>
        <w:spacing w:after="0" w:line="240" w:lineRule="auto"/>
        <w:contextualSpacing/>
      </w:pPr>
      <w:r>
        <w:t xml:space="preserve">    # </w:t>
      </w:r>
      <w:proofErr w:type="gramStart"/>
      <w:r>
        <w:t>by</w:t>
      </w:r>
      <w:proofErr w:type="gramEnd"/>
      <w:r>
        <w:t xml:space="preserve"> multiplying income year to 1999 dollars, then 1999 dollars to 2010 values (1.309)</w:t>
      </w:r>
    </w:p>
    <w:p w14:paraId="69468E29" w14:textId="77777777" w:rsidR="00EC361A" w:rsidRDefault="00EC361A" w:rsidP="00EC361A">
      <w:pPr>
        <w:spacing w:after="0" w:line="240" w:lineRule="auto"/>
        <w:contextualSpacing/>
      </w:pPr>
      <w:r>
        <w:t xml:space="preserve">    # https://cps.ipums.org/cps/cpi99.shtml</w:t>
      </w:r>
    </w:p>
    <w:p w14:paraId="52C8A1FF" w14:textId="77777777" w:rsidR="00EC361A" w:rsidRDefault="00EC361A" w:rsidP="00EC361A">
      <w:pPr>
        <w:spacing w:after="0" w:line="240" w:lineRule="auto"/>
        <w:contextualSpacing/>
      </w:pPr>
      <w:r>
        <w:t xml:space="preserve">  </w:t>
      </w:r>
      <w:commentRangeStart w:id="154"/>
      <w:commentRangeStart w:id="155"/>
      <w:r>
        <w:t xml:space="preserve">  wages_hd_1980 = NA, wages_wf_1980 = NA, </w:t>
      </w:r>
      <w:commentRangeEnd w:id="154"/>
      <w:r w:rsidR="00FD0FDB">
        <w:rPr>
          <w:rStyle w:val="CommentReference"/>
        </w:rPr>
        <w:commentReference w:id="154"/>
      </w:r>
      <w:commentRangeEnd w:id="155"/>
      <w:r w:rsidR="00B05CD8">
        <w:rPr>
          <w:rStyle w:val="CommentReference"/>
        </w:rPr>
        <w:commentReference w:id="155"/>
      </w:r>
    </w:p>
    <w:p w14:paraId="75FB8B13" w14:textId="77777777" w:rsidR="00EC361A" w:rsidRDefault="00EC361A" w:rsidP="00EC361A">
      <w:pPr>
        <w:spacing w:after="0" w:line="240" w:lineRule="auto"/>
        <w:contextualSpacing/>
      </w:pPr>
      <w:r>
        <w:t xml:space="preserve">    wages_hd_1981 = </w:t>
      </w:r>
      <w:proofErr w:type="spellStart"/>
      <w:proofErr w:type="gramStart"/>
      <w:r>
        <w:t>ifelse</w:t>
      </w:r>
      <w:proofErr w:type="spellEnd"/>
      <w:r>
        <w:t>(</w:t>
      </w:r>
      <w:proofErr w:type="gramEnd"/>
      <w:r>
        <w:t xml:space="preserve">V8066 == 99999, 99999*1.45, V8066) * 2.022 * 1.309, </w:t>
      </w:r>
    </w:p>
    <w:p w14:paraId="4E135721" w14:textId="77777777" w:rsidR="00EC361A" w:rsidRDefault="00EC361A" w:rsidP="00EC361A">
      <w:pPr>
        <w:spacing w:after="0" w:line="240" w:lineRule="auto"/>
        <w:contextualSpacing/>
      </w:pPr>
      <w:r>
        <w:t xml:space="preserve">    wages_wf_1981 = </w:t>
      </w:r>
      <w:proofErr w:type="spellStart"/>
      <w:proofErr w:type="gramStart"/>
      <w:r>
        <w:t>ifelse</w:t>
      </w:r>
      <w:proofErr w:type="spellEnd"/>
      <w:r>
        <w:t>(</w:t>
      </w:r>
      <w:proofErr w:type="gramEnd"/>
      <w:r>
        <w:t>V7580 == 99999, 99999*1.45, V7580) * 2.022 * 1.309,</w:t>
      </w:r>
    </w:p>
    <w:p w14:paraId="5702774F" w14:textId="77777777" w:rsidR="00EC361A" w:rsidRDefault="00EC361A" w:rsidP="00EC361A">
      <w:pPr>
        <w:spacing w:after="0" w:line="240" w:lineRule="auto"/>
        <w:contextualSpacing/>
      </w:pPr>
      <w:r>
        <w:t xml:space="preserve">    </w:t>
      </w:r>
      <w:commentRangeStart w:id="156"/>
      <w:commentRangeStart w:id="157"/>
      <w:r>
        <w:t>wages_hd_1990 = V18878 * 1.344 * 1.309,</w:t>
      </w:r>
    </w:p>
    <w:p w14:paraId="14A8083D" w14:textId="77777777" w:rsidR="00EC361A" w:rsidRDefault="00EC361A" w:rsidP="00EC361A">
      <w:pPr>
        <w:spacing w:after="0" w:line="240" w:lineRule="auto"/>
        <w:contextualSpacing/>
      </w:pPr>
      <w:r>
        <w:t xml:space="preserve">    wages_wf_1990 = V17836 * 1.344 * 1.309, </w:t>
      </w:r>
      <w:commentRangeEnd w:id="156"/>
      <w:r w:rsidR="005E3402">
        <w:rPr>
          <w:rStyle w:val="CommentReference"/>
        </w:rPr>
        <w:commentReference w:id="156"/>
      </w:r>
      <w:commentRangeEnd w:id="157"/>
      <w:r w:rsidR="00B05CD8">
        <w:rPr>
          <w:rStyle w:val="CommentReference"/>
        </w:rPr>
        <w:commentReference w:id="157"/>
      </w:r>
    </w:p>
    <w:p w14:paraId="0D50CD47" w14:textId="77777777" w:rsidR="00EC361A" w:rsidRDefault="00EC361A" w:rsidP="00EC361A">
      <w:pPr>
        <w:spacing w:after="0" w:line="240" w:lineRule="auto"/>
        <w:contextualSpacing/>
      </w:pPr>
      <w:r>
        <w:t xml:space="preserve">    wages_hd_1991 = V20178 * 1.275 * 1.309, </w:t>
      </w:r>
    </w:p>
    <w:p w14:paraId="6FDFCA59" w14:textId="77777777" w:rsidR="00EC361A" w:rsidRDefault="00EC361A" w:rsidP="00EC361A">
      <w:pPr>
        <w:spacing w:after="0" w:line="240" w:lineRule="auto"/>
        <w:contextualSpacing/>
      </w:pPr>
      <w:r>
        <w:t xml:space="preserve">    wages_wf_1991 = V19136 * 1.275 * 1.309,</w:t>
      </w:r>
    </w:p>
    <w:p w14:paraId="7762A2F4" w14:textId="77777777" w:rsidR="00EC361A" w:rsidRDefault="00EC361A" w:rsidP="00EC361A">
      <w:pPr>
        <w:spacing w:after="0" w:line="240" w:lineRule="auto"/>
        <w:contextualSpacing/>
      </w:pPr>
      <w:r>
        <w:t xml:space="preserve">    wages_hd_1999 = NA, wages_wf_1999 = NA, </w:t>
      </w:r>
    </w:p>
    <w:p w14:paraId="1E1256C4" w14:textId="77777777" w:rsidR="00EC361A" w:rsidRDefault="00EC361A" w:rsidP="00EC361A">
      <w:pPr>
        <w:spacing w:after="0" w:line="240" w:lineRule="auto"/>
        <w:contextualSpacing/>
      </w:pPr>
      <w:r>
        <w:t xml:space="preserve">    wages_hd_2001 = ER20443 * 0.967 * 1.309, </w:t>
      </w:r>
    </w:p>
    <w:p w14:paraId="409754E0" w14:textId="77777777" w:rsidR="00EC361A" w:rsidRDefault="00EC361A" w:rsidP="00EC361A">
      <w:pPr>
        <w:spacing w:after="0" w:line="240" w:lineRule="auto"/>
        <w:contextualSpacing/>
      </w:pPr>
      <w:r>
        <w:t xml:space="preserve">    wages_wf_2001 = ER20447 * 0.967 * 1.309,</w:t>
      </w:r>
    </w:p>
    <w:p w14:paraId="089FEDA5" w14:textId="77777777" w:rsidR="00EC361A" w:rsidRDefault="00EC361A" w:rsidP="00EC361A">
      <w:pPr>
        <w:spacing w:after="0" w:line="240" w:lineRule="auto"/>
        <w:contextualSpacing/>
      </w:pPr>
      <w:r>
        <w:t xml:space="preserve">    wages_hd_2009 = NA, wages_wf_2009 = NA, </w:t>
      </w:r>
    </w:p>
    <w:p w14:paraId="7A6C855D" w14:textId="77777777" w:rsidR="00EC361A" w:rsidRDefault="00EC361A" w:rsidP="00EC361A">
      <w:pPr>
        <w:spacing w:after="0" w:line="240" w:lineRule="auto"/>
        <w:contextualSpacing/>
      </w:pPr>
      <w:r>
        <w:t xml:space="preserve">    wages_hd_2011 = ER52237 * 0.764 * 1.309, </w:t>
      </w:r>
    </w:p>
    <w:p w14:paraId="30454A5B" w14:textId="77777777" w:rsidR="00EC361A" w:rsidRDefault="00EC361A" w:rsidP="00EC361A">
      <w:pPr>
        <w:spacing w:after="0" w:line="240" w:lineRule="auto"/>
        <w:contextualSpacing/>
      </w:pPr>
      <w:r>
        <w:t xml:space="preserve">    wages_wf_2011 = ER52249 * 0.764 * 1.309,</w:t>
      </w:r>
    </w:p>
    <w:p w14:paraId="6D424B6A" w14:textId="77777777" w:rsidR="00EC361A" w:rsidRDefault="00EC361A" w:rsidP="00EC361A">
      <w:pPr>
        <w:spacing w:after="0" w:line="240" w:lineRule="auto"/>
        <w:contextualSpacing/>
      </w:pPr>
      <w:r>
        <w:t xml:space="preserve">    wages_hd_2015 = NA, wages_wf_2015 = NA,</w:t>
      </w:r>
    </w:p>
    <w:p w14:paraId="235410DA" w14:textId="77777777" w:rsidR="00EC361A" w:rsidRDefault="00EC361A" w:rsidP="00EC361A">
      <w:pPr>
        <w:spacing w:after="0" w:line="240" w:lineRule="auto"/>
        <w:contextualSpacing/>
      </w:pPr>
      <w:r>
        <w:t xml:space="preserve">    wages_hd_2017 = ER71293 * 0.694 * 1.309, wages_wf_2017 = ER71321 * 0.694 * 1.309, </w:t>
      </w:r>
    </w:p>
    <w:p w14:paraId="6B175209" w14:textId="77777777" w:rsidR="00EC361A" w:rsidRDefault="00EC361A" w:rsidP="00EC361A">
      <w:pPr>
        <w:spacing w:after="0" w:line="240" w:lineRule="auto"/>
        <w:contextualSpacing/>
      </w:pPr>
      <w:r>
        <w:t xml:space="preserve">    wages_hd_2019 = ER77315 * 0.663 * 1.309, wages_wf_2019 = ER77343 * 0.663 * 1.309, </w:t>
      </w:r>
    </w:p>
    <w:p w14:paraId="78B3111C" w14:textId="77777777" w:rsidR="00EC361A" w:rsidRDefault="00EC361A" w:rsidP="00EC361A">
      <w:pPr>
        <w:spacing w:after="0" w:line="240" w:lineRule="auto"/>
        <w:contextualSpacing/>
      </w:pPr>
      <w:r>
        <w:t xml:space="preserve">    faminc_1980 = V7412 * 2.295 * 1.309,</w:t>
      </w:r>
    </w:p>
    <w:p w14:paraId="08A46A78" w14:textId="77777777" w:rsidR="00EC361A" w:rsidRDefault="00EC361A" w:rsidP="00EC361A">
      <w:pPr>
        <w:spacing w:after="0" w:line="240" w:lineRule="auto"/>
        <w:contextualSpacing/>
      </w:pPr>
      <w:r>
        <w:t xml:space="preserve">    faminc_1981 = V8065 * 2.022 * 1.309,</w:t>
      </w:r>
    </w:p>
    <w:p w14:paraId="2695247C" w14:textId="77777777" w:rsidR="00EC361A" w:rsidRDefault="00EC361A" w:rsidP="00EC361A">
      <w:pPr>
        <w:spacing w:after="0" w:line="240" w:lineRule="auto"/>
        <w:contextualSpacing/>
      </w:pPr>
      <w:r>
        <w:t xml:space="preserve">    faminc_1990 = V18875 * 1.344 * 1.309,</w:t>
      </w:r>
    </w:p>
    <w:p w14:paraId="42A566F0" w14:textId="77777777" w:rsidR="00EC361A" w:rsidRDefault="00EC361A" w:rsidP="00EC361A">
      <w:pPr>
        <w:spacing w:after="0" w:line="240" w:lineRule="auto"/>
        <w:contextualSpacing/>
      </w:pPr>
      <w:r>
        <w:t xml:space="preserve">    faminc_1991 = V20175 * 1.275 * 1.309,</w:t>
      </w:r>
    </w:p>
    <w:p w14:paraId="5E6AE060" w14:textId="77777777" w:rsidR="00EC361A" w:rsidRDefault="00EC361A" w:rsidP="00EC361A">
      <w:pPr>
        <w:spacing w:after="0" w:line="240" w:lineRule="auto"/>
        <w:contextualSpacing/>
      </w:pPr>
      <w:r>
        <w:t xml:space="preserve">    faminc_1999 = ER16462* 1.022 * 1.309,</w:t>
      </w:r>
    </w:p>
    <w:p w14:paraId="452E9EE3" w14:textId="77777777" w:rsidR="00EC361A" w:rsidRDefault="00EC361A" w:rsidP="00EC361A">
      <w:pPr>
        <w:spacing w:after="0" w:line="240" w:lineRule="auto"/>
        <w:contextualSpacing/>
      </w:pPr>
      <w:r>
        <w:t xml:space="preserve">    faminc_2001 = ER20456 * 0.967 * 1.309, </w:t>
      </w:r>
    </w:p>
    <w:p w14:paraId="28924667" w14:textId="77777777" w:rsidR="00EC361A" w:rsidRDefault="00EC361A" w:rsidP="00EC361A">
      <w:pPr>
        <w:spacing w:after="0" w:line="240" w:lineRule="auto"/>
        <w:contextualSpacing/>
      </w:pPr>
      <w:r>
        <w:t xml:space="preserve">    faminc_2009 = ER46935 * 0.774 * 1.309,</w:t>
      </w:r>
    </w:p>
    <w:p w14:paraId="0EA3B264" w14:textId="77777777" w:rsidR="00EC361A" w:rsidRDefault="00EC361A" w:rsidP="00EC361A">
      <w:pPr>
        <w:spacing w:after="0" w:line="240" w:lineRule="auto"/>
        <w:contextualSpacing/>
      </w:pPr>
      <w:r>
        <w:t xml:space="preserve">    faminc_2011 = ER52343 * 0.764 * 1.309,</w:t>
      </w:r>
    </w:p>
    <w:p w14:paraId="38FF590E" w14:textId="77777777" w:rsidR="00EC361A" w:rsidRDefault="00EC361A" w:rsidP="00EC361A">
      <w:pPr>
        <w:spacing w:after="0" w:line="240" w:lineRule="auto"/>
        <w:contextualSpacing/>
      </w:pPr>
      <w:r>
        <w:t xml:space="preserve">    faminc_2015 = ER65349 * 0.704 * 1.309,</w:t>
      </w:r>
    </w:p>
    <w:p w14:paraId="370846CD" w14:textId="77777777" w:rsidR="00EC361A" w:rsidRDefault="00EC361A" w:rsidP="00EC361A">
      <w:pPr>
        <w:spacing w:after="0" w:line="240" w:lineRule="auto"/>
        <w:contextualSpacing/>
      </w:pPr>
      <w:r>
        <w:t xml:space="preserve">    faminc_2017 = ER71426 * 0.694 * 1.309,</w:t>
      </w:r>
    </w:p>
    <w:p w14:paraId="539102B5" w14:textId="77777777" w:rsidR="00EC361A" w:rsidRDefault="00EC361A" w:rsidP="00EC361A">
      <w:pPr>
        <w:spacing w:after="0" w:line="240" w:lineRule="auto"/>
        <w:contextualSpacing/>
      </w:pPr>
      <w:r>
        <w:t xml:space="preserve">    faminc_2019 = ER77448 * 0.663 * 1.309,</w:t>
      </w:r>
    </w:p>
    <w:p w14:paraId="7D21CA98" w14:textId="77777777" w:rsidR="00EC361A" w:rsidRDefault="00EC361A" w:rsidP="00EC361A">
      <w:pPr>
        <w:spacing w:after="0" w:line="240" w:lineRule="auto"/>
        <w:contextualSpacing/>
      </w:pPr>
      <w:r>
        <w:t xml:space="preserve">    # Employer Tenure: not available in 1980, but collected in 1981</w:t>
      </w:r>
    </w:p>
    <w:p w14:paraId="14661831" w14:textId="77777777" w:rsidR="00EC361A" w:rsidRDefault="00EC361A" w:rsidP="00EC361A">
      <w:pPr>
        <w:spacing w:after="0" w:line="240" w:lineRule="auto"/>
        <w:contextualSpacing/>
      </w:pPr>
      <w:r>
        <w:t xml:space="preserve">    # </w:t>
      </w:r>
      <w:proofErr w:type="gramStart"/>
      <w:r>
        <w:t>for</w:t>
      </w:r>
      <w:proofErr w:type="gramEnd"/>
      <w:r>
        <w:t xml:space="preserve"> the later years, we use months and years with this employer to generate an equivalent measure to the early </w:t>
      </w:r>
      <w:proofErr w:type="spellStart"/>
      <w:r>
        <w:t>yrs</w:t>
      </w:r>
      <w:proofErr w:type="spellEnd"/>
    </w:p>
    <w:p w14:paraId="2BBAC3BA" w14:textId="77777777" w:rsidR="00EC361A" w:rsidRDefault="00EC361A" w:rsidP="00EC361A">
      <w:pPr>
        <w:spacing w:after="0" w:line="240" w:lineRule="auto"/>
        <w:contextualSpacing/>
      </w:pPr>
      <w:r>
        <w:lastRenderedPageBreak/>
        <w:t xml:space="preserve">    </w:t>
      </w:r>
      <w:proofErr w:type="gramStart"/>
      <w:r>
        <w:t>emp.tenure</w:t>
      </w:r>
      <w:proofErr w:type="gramEnd"/>
      <w:r>
        <w:t>_hd_1980 = NA, emp.tenure_wf_1980 = NA,</w:t>
      </w:r>
    </w:p>
    <w:p w14:paraId="36F38BB1" w14:textId="77777777" w:rsidR="00EC361A" w:rsidRDefault="00EC361A" w:rsidP="00EC361A">
      <w:pPr>
        <w:spacing w:after="0" w:line="240" w:lineRule="auto"/>
        <w:contextualSpacing/>
      </w:pPr>
      <w:r>
        <w:t xml:space="preserve">    </w:t>
      </w:r>
      <w:proofErr w:type="gramStart"/>
      <w:r>
        <w:t>emp.tenure</w:t>
      </w:r>
      <w:proofErr w:type="gramEnd"/>
      <w:r>
        <w:t xml:space="preserve">_hd_1981 = </w:t>
      </w:r>
      <w:proofErr w:type="spellStart"/>
      <w:r>
        <w:t>ifelse</w:t>
      </w:r>
      <w:proofErr w:type="spellEnd"/>
      <w:r>
        <w:t xml:space="preserve">(V7711 == 999, NA, V7711), emp.tenure_wf_1981 = </w:t>
      </w:r>
      <w:proofErr w:type="spellStart"/>
      <w:r>
        <w:t>ifelse</w:t>
      </w:r>
      <w:proofErr w:type="spellEnd"/>
      <w:r>
        <w:t>(V7884 == 999, NA, V7884),</w:t>
      </w:r>
    </w:p>
    <w:p w14:paraId="3842C5F7" w14:textId="77777777" w:rsidR="00EC361A" w:rsidRDefault="00EC361A" w:rsidP="00EC361A">
      <w:pPr>
        <w:spacing w:after="0" w:line="240" w:lineRule="auto"/>
        <w:contextualSpacing/>
      </w:pPr>
      <w:r>
        <w:t xml:space="preserve">    </w:t>
      </w:r>
      <w:proofErr w:type="gramStart"/>
      <w:r>
        <w:t>emp.tenure</w:t>
      </w:r>
      <w:proofErr w:type="gramEnd"/>
      <w:r>
        <w:t xml:space="preserve">_hd_1990 = </w:t>
      </w:r>
      <w:proofErr w:type="spellStart"/>
      <w:r>
        <w:t>ifelse</w:t>
      </w:r>
      <w:proofErr w:type="spellEnd"/>
      <w:r>
        <w:t xml:space="preserve">(V18120 == 999, NA, V18120), emp.tenure_wf_1990 = </w:t>
      </w:r>
      <w:proofErr w:type="spellStart"/>
      <w:r>
        <w:t>ifelse</w:t>
      </w:r>
      <w:proofErr w:type="spellEnd"/>
      <w:r>
        <w:t>(V18422 == 999, NA, V18422),</w:t>
      </w:r>
    </w:p>
    <w:p w14:paraId="74B16533" w14:textId="77777777" w:rsidR="00EC361A" w:rsidRDefault="00EC361A" w:rsidP="00EC361A">
      <w:pPr>
        <w:spacing w:after="0" w:line="240" w:lineRule="auto"/>
        <w:contextualSpacing/>
      </w:pPr>
      <w:r>
        <w:t xml:space="preserve">    </w:t>
      </w:r>
      <w:proofErr w:type="gramStart"/>
      <w:r>
        <w:t>emp.tenure</w:t>
      </w:r>
      <w:proofErr w:type="gramEnd"/>
      <w:r>
        <w:t xml:space="preserve">_hd_1991 = </w:t>
      </w:r>
      <w:proofErr w:type="spellStart"/>
      <w:r>
        <w:t>ifelse</w:t>
      </w:r>
      <w:proofErr w:type="spellEnd"/>
      <w:r>
        <w:t xml:space="preserve">(V19420 == 999, NA, V19420), emp.tenure_wf_1991 = </w:t>
      </w:r>
      <w:proofErr w:type="spellStart"/>
      <w:r>
        <w:t>ifelse</w:t>
      </w:r>
      <w:proofErr w:type="spellEnd"/>
      <w:r>
        <w:t>(V19722 == 999, NA, V19722),</w:t>
      </w:r>
    </w:p>
    <w:p w14:paraId="548458E0" w14:textId="77777777" w:rsidR="00EC361A" w:rsidRDefault="00EC361A" w:rsidP="00EC361A">
      <w:pPr>
        <w:spacing w:after="0" w:line="240" w:lineRule="auto"/>
        <w:contextualSpacing/>
      </w:pPr>
      <w:r>
        <w:t xml:space="preserve">    </w:t>
      </w:r>
      <w:commentRangeStart w:id="158"/>
      <w:commentRangeStart w:id="159"/>
      <w:r>
        <w:t xml:space="preserve">emp.tenure.mon_hd_1999 </w:t>
      </w:r>
      <w:commentRangeEnd w:id="158"/>
      <w:r w:rsidR="0046742B">
        <w:rPr>
          <w:rStyle w:val="CommentReference"/>
        </w:rPr>
        <w:commentReference w:id="158"/>
      </w:r>
      <w:commentRangeEnd w:id="159"/>
      <w:r w:rsidR="00F4742E">
        <w:rPr>
          <w:rStyle w:val="CommentReference"/>
        </w:rPr>
        <w:commentReference w:id="159"/>
      </w:r>
      <w:r>
        <w:t xml:space="preserve">= </w:t>
      </w:r>
      <w:proofErr w:type="spellStart"/>
      <w:proofErr w:type="gramStart"/>
      <w:r>
        <w:t>ifelse</w:t>
      </w:r>
      <w:proofErr w:type="spellEnd"/>
      <w:r>
        <w:t>(</w:t>
      </w:r>
      <w:proofErr w:type="gramEnd"/>
      <w:r>
        <w:t xml:space="preserve">ER13244 &gt;= 98, NA, ER13244), emp.tenure.yr_hd_1999 = </w:t>
      </w:r>
      <w:proofErr w:type="spellStart"/>
      <w:r>
        <w:t>ifelse</w:t>
      </w:r>
      <w:proofErr w:type="spellEnd"/>
      <w:r>
        <w:t>(ER13243 &gt;= 98, NA, ER13243) * 12,</w:t>
      </w:r>
    </w:p>
    <w:p w14:paraId="7452733F" w14:textId="77777777" w:rsidR="00EC361A" w:rsidRDefault="00EC361A" w:rsidP="00EC361A">
      <w:pPr>
        <w:spacing w:after="0" w:line="240" w:lineRule="auto"/>
        <w:contextualSpacing/>
      </w:pPr>
      <w:r>
        <w:t xml:space="preserve">    emp.tenure.mon_wf_1999 = </w:t>
      </w:r>
      <w:proofErr w:type="spellStart"/>
      <w:proofErr w:type="gramStart"/>
      <w:r>
        <w:t>ifelse</w:t>
      </w:r>
      <w:proofErr w:type="spellEnd"/>
      <w:r>
        <w:t>(</w:t>
      </w:r>
      <w:proofErr w:type="gramEnd"/>
      <w:r>
        <w:t xml:space="preserve">ER13756 &gt;= 98, NA, ER13756), emp.tenure.yr_wf_1999 = </w:t>
      </w:r>
      <w:proofErr w:type="spellStart"/>
      <w:r>
        <w:t>ifelse</w:t>
      </w:r>
      <w:proofErr w:type="spellEnd"/>
      <w:r>
        <w:t>(ER13755 &gt;= 98, NA, ER13755) * 12,</w:t>
      </w:r>
    </w:p>
    <w:p w14:paraId="1A1C2AFB" w14:textId="77777777" w:rsidR="00EC361A" w:rsidRDefault="00EC361A" w:rsidP="00EC361A">
      <w:pPr>
        <w:spacing w:after="0" w:line="240" w:lineRule="auto"/>
        <w:contextualSpacing/>
      </w:pPr>
      <w:r>
        <w:t xml:space="preserve">    emp.tenure.mon_hd_2001 = </w:t>
      </w:r>
      <w:proofErr w:type="spellStart"/>
      <w:proofErr w:type="gramStart"/>
      <w:r>
        <w:t>ifelse</w:t>
      </w:r>
      <w:proofErr w:type="spellEnd"/>
      <w:r>
        <w:t>(</w:t>
      </w:r>
      <w:proofErr w:type="gramEnd"/>
      <w:r>
        <w:t xml:space="preserve">ER17255 &gt;= 98, NA, ER17255), emp.tenure.yr_hd_2001 = </w:t>
      </w:r>
      <w:proofErr w:type="spellStart"/>
      <w:r>
        <w:t>ifelse</w:t>
      </w:r>
      <w:proofErr w:type="spellEnd"/>
      <w:r>
        <w:t>(ER17254 &gt;= 98, NA, ER17254) * 12,</w:t>
      </w:r>
    </w:p>
    <w:p w14:paraId="45A992A9" w14:textId="77777777" w:rsidR="00EC361A" w:rsidRDefault="00EC361A" w:rsidP="00EC361A">
      <w:pPr>
        <w:spacing w:after="0" w:line="240" w:lineRule="auto"/>
        <w:contextualSpacing/>
      </w:pPr>
      <w:r>
        <w:t xml:space="preserve">    emp.tenure.mon_wf_2001 = </w:t>
      </w:r>
      <w:proofErr w:type="spellStart"/>
      <w:proofErr w:type="gramStart"/>
      <w:r>
        <w:t>ifelse</w:t>
      </w:r>
      <w:proofErr w:type="spellEnd"/>
      <w:r>
        <w:t>(</w:t>
      </w:r>
      <w:proofErr w:type="gramEnd"/>
      <w:r>
        <w:t xml:space="preserve">ER17825 &gt;= 98, NA, ER17825), emp.tenure.yr_wf_2001 = </w:t>
      </w:r>
      <w:proofErr w:type="spellStart"/>
      <w:r>
        <w:t>ifelse</w:t>
      </w:r>
      <w:proofErr w:type="spellEnd"/>
      <w:r>
        <w:t>(ER17824 &gt;= 98, NA, ER17824) * 12,</w:t>
      </w:r>
    </w:p>
    <w:p w14:paraId="156C2F12" w14:textId="77777777" w:rsidR="00EC361A" w:rsidRDefault="00EC361A" w:rsidP="00EC361A">
      <w:pPr>
        <w:spacing w:after="0" w:line="240" w:lineRule="auto"/>
        <w:contextualSpacing/>
      </w:pPr>
      <w:r>
        <w:t xml:space="preserve">    emp.tenure.mon_hd_2009 = </w:t>
      </w:r>
      <w:proofErr w:type="spellStart"/>
      <w:proofErr w:type="gramStart"/>
      <w:r>
        <w:t>ifelse</w:t>
      </w:r>
      <w:proofErr w:type="spellEnd"/>
      <w:r>
        <w:t>(</w:t>
      </w:r>
      <w:proofErr w:type="gramEnd"/>
      <w:r>
        <w:t xml:space="preserve">ER42201 &gt;= 98, NA, ER42201), emp.tenure.yr_hd_2009 = </w:t>
      </w:r>
      <w:proofErr w:type="spellStart"/>
      <w:r>
        <w:t>ifelse</w:t>
      </w:r>
      <w:proofErr w:type="spellEnd"/>
      <w:r>
        <w:t>(ER42200 &gt;= 98, NA, ER42200) * 12,</w:t>
      </w:r>
    </w:p>
    <w:p w14:paraId="72567890" w14:textId="77777777" w:rsidR="00EC361A" w:rsidRDefault="00EC361A" w:rsidP="00EC361A">
      <w:pPr>
        <w:spacing w:after="0" w:line="240" w:lineRule="auto"/>
        <w:contextualSpacing/>
      </w:pPr>
      <w:r>
        <w:t xml:space="preserve">    emp.tenure.mon_wf_2009 = </w:t>
      </w:r>
      <w:proofErr w:type="spellStart"/>
      <w:proofErr w:type="gramStart"/>
      <w:r>
        <w:t>ifelse</w:t>
      </w:r>
      <w:proofErr w:type="spellEnd"/>
      <w:r>
        <w:t>(</w:t>
      </w:r>
      <w:proofErr w:type="gramEnd"/>
      <w:r>
        <w:t xml:space="preserve">ER42453 &gt;= 98, NA, ER42453), emp.tenure.yr_wf_2009 = </w:t>
      </w:r>
      <w:proofErr w:type="spellStart"/>
      <w:r>
        <w:t>ifelse</w:t>
      </w:r>
      <w:proofErr w:type="spellEnd"/>
      <w:r>
        <w:t>(ER42452 &gt;= 98, NA, ER42452) * 12,</w:t>
      </w:r>
    </w:p>
    <w:p w14:paraId="7A5C20E6" w14:textId="77777777" w:rsidR="00EC361A" w:rsidRDefault="00EC361A" w:rsidP="00EC361A">
      <w:pPr>
        <w:spacing w:after="0" w:line="240" w:lineRule="auto"/>
        <w:contextualSpacing/>
      </w:pPr>
      <w:r>
        <w:t xml:space="preserve">    emp.tenure.mon_hd_2011 = </w:t>
      </w:r>
      <w:proofErr w:type="spellStart"/>
      <w:proofErr w:type="gramStart"/>
      <w:r>
        <w:t>ifelse</w:t>
      </w:r>
      <w:proofErr w:type="spellEnd"/>
      <w:r>
        <w:t>(</w:t>
      </w:r>
      <w:proofErr w:type="gramEnd"/>
      <w:r>
        <w:t xml:space="preserve">ER47514 &gt;= 98, NA, ER47514), emp.tenure.yr_hd_2011 = </w:t>
      </w:r>
      <w:proofErr w:type="spellStart"/>
      <w:r>
        <w:t>ifelse</w:t>
      </w:r>
      <w:proofErr w:type="spellEnd"/>
      <w:r>
        <w:t>(ER47513 &gt;= 98, NA, ER47513) * 12,</w:t>
      </w:r>
    </w:p>
    <w:p w14:paraId="3B6709AC" w14:textId="77777777" w:rsidR="00EC361A" w:rsidRDefault="00EC361A" w:rsidP="00EC361A">
      <w:pPr>
        <w:spacing w:after="0" w:line="240" w:lineRule="auto"/>
        <w:contextualSpacing/>
      </w:pPr>
      <w:r>
        <w:t xml:space="preserve">    emp.tenure.mon_wf_2011 = </w:t>
      </w:r>
      <w:proofErr w:type="spellStart"/>
      <w:proofErr w:type="gramStart"/>
      <w:r>
        <w:t>ifelse</w:t>
      </w:r>
      <w:proofErr w:type="spellEnd"/>
      <w:r>
        <w:t>(</w:t>
      </w:r>
      <w:proofErr w:type="gramEnd"/>
      <w:r>
        <w:t xml:space="preserve">ER47771 &gt;= 98, NA, ER47771), emp.tenure.yr_wf_2011 = </w:t>
      </w:r>
      <w:proofErr w:type="spellStart"/>
      <w:r>
        <w:t>ifelse</w:t>
      </w:r>
      <w:proofErr w:type="spellEnd"/>
      <w:r>
        <w:t>(ER47770 &gt;= 98, NA, ER47770) * 12,</w:t>
      </w:r>
    </w:p>
    <w:p w14:paraId="7AEAD789" w14:textId="77777777" w:rsidR="00EC361A" w:rsidRDefault="00EC361A" w:rsidP="00EC361A">
      <w:pPr>
        <w:spacing w:after="0" w:line="240" w:lineRule="auto"/>
        <w:contextualSpacing/>
      </w:pPr>
      <w:r>
        <w:t xml:space="preserve">    emp.tenure.mon_hd_2015 = </w:t>
      </w:r>
      <w:proofErr w:type="spellStart"/>
      <w:proofErr w:type="gramStart"/>
      <w:r>
        <w:t>ifelse</w:t>
      </w:r>
      <w:proofErr w:type="spellEnd"/>
      <w:r>
        <w:t>(</w:t>
      </w:r>
      <w:proofErr w:type="gramEnd"/>
      <w:r>
        <w:t xml:space="preserve">ER60229 &gt;= 98, NA, ER60229), emp.tenure.yr_hd_2015 = </w:t>
      </w:r>
      <w:proofErr w:type="spellStart"/>
      <w:r>
        <w:t>ifelse</w:t>
      </w:r>
      <w:proofErr w:type="spellEnd"/>
      <w:r>
        <w:t>(ER60228 &gt;= 98, NA, ER60228) * 12,</w:t>
      </w:r>
    </w:p>
    <w:p w14:paraId="1E5B8A9F" w14:textId="77777777" w:rsidR="00EC361A" w:rsidRDefault="00EC361A" w:rsidP="00EC361A">
      <w:pPr>
        <w:spacing w:after="0" w:line="240" w:lineRule="auto"/>
        <w:contextualSpacing/>
      </w:pPr>
      <w:r>
        <w:t xml:space="preserve">    emp.tenure.mon_wf_2015 = </w:t>
      </w:r>
      <w:proofErr w:type="spellStart"/>
      <w:proofErr w:type="gramStart"/>
      <w:r>
        <w:t>ifelse</w:t>
      </w:r>
      <w:proofErr w:type="spellEnd"/>
      <w:r>
        <w:t>(</w:t>
      </w:r>
      <w:proofErr w:type="gramEnd"/>
      <w:r>
        <w:t xml:space="preserve">ER60492 &gt;= 98, NA, ER60492), emp.tenure.yr_wf_2015 = </w:t>
      </w:r>
      <w:proofErr w:type="spellStart"/>
      <w:r>
        <w:t>ifelse</w:t>
      </w:r>
      <w:proofErr w:type="spellEnd"/>
      <w:r>
        <w:t>(ER60491 &gt;= 98, NA, ER60491) * 12,</w:t>
      </w:r>
    </w:p>
    <w:p w14:paraId="38E1C64F" w14:textId="77777777" w:rsidR="00EC361A" w:rsidRDefault="00EC361A" w:rsidP="00EC361A">
      <w:pPr>
        <w:spacing w:after="0" w:line="240" w:lineRule="auto"/>
        <w:contextualSpacing/>
      </w:pPr>
      <w:r>
        <w:t xml:space="preserve">    emp.tenure.mon_hd_2017 = </w:t>
      </w:r>
      <w:proofErr w:type="spellStart"/>
      <w:proofErr w:type="gramStart"/>
      <w:r>
        <w:t>ifelse</w:t>
      </w:r>
      <w:proofErr w:type="spellEnd"/>
      <w:r>
        <w:t>(</w:t>
      </w:r>
      <w:proofErr w:type="gramEnd"/>
      <w:r>
        <w:t xml:space="preserve">ER66232 &gt;= 98, NA, ER66232), emp.tenure.yr_hd_2017 = </w:t>
      </w:r>
      <w:proofErr w:type="spellStart"/>
      <w:r>
        <w:t>ifelse</w:t>
      </w:r>
      <w:proofErr w:type="spellEnd"/>
      <w:r>
        <w:t>(ER66231 &gt;= 98, NA, ER66231) * 12,</w:t>
      </w:r>
    </w:p>
    <w:p w14:paraId="4881A8A7" w14:textId="77777777" w:rsidR="00EC361A" w:rsidRDefault="00EC361A" w:rsidP="00EC361A">
      <w:pPr>
        <w:spacing w:after="0" w:line="240" w:lineRule="auto"/>
        <w:contextualSpacing/>
      </w:pPr>
      <w:r>
        <w:t xml:space="preserve">    emp.tenure.mon_wf_2017 = </w:t>
      </w:r>
      <w:proofErr w:type="spellStart"/>
      <w:proofErr w:type="gramStart"/>
      <w:r>
        <w:t>ifelse</w:t>
      </w:r>
      <w:proofErr w:type="spellEnd"/>
      <w:r>
        <w:t>(</w:t>
      </w:r>
      <w:proofErr w:type="gramEnd"/>
      <w:r>
        <w:t xml:space="preserve">ER66507 &gt;= 98, NA, ER66507), emp.tenure.yr_wf_2017 = </w:t>
      </w:r>
      <w:proofErr w:type="spellStart"/>
      <w:r>
        <w:t>ifelse</w:t>
      </w:r>
      <w:proofErr w:type="spellEnd"/>
      <w:r>
        <w:t>(ER66506 &gt;= 98, NA, ER66506) * 12,</w:t>
      </w:r>
    </w:p>
    <w:p w14:paraId="312FF459" w14:textId="77777777" w:rsidR="00EC361A" w:rsidRDefault="00EC361A" w:rsidP="00EC361A">
      <w:pPr>
        <w:spacing w:after="0" w:line="240" w:lineRule="auto"/>
        <w:contextualSpacing/>
      </w:pPr>
      <w:r>
        <w:t xml:space="preserve">    emp.tenure.mon_hd_2019 = </w:t>
      </w:r>
      <w:proofErr w:type="spellStart"/>
      <w:proofErr w:type="gramStart"/>
      <w:r>
        <w:t>ifelse</w:t>
      </w:r>
      <w:proofErr w:type="spellEnd"/>
      <w:r>
        <w:t>(</w:t>
      </w:r>
      <w:proofErr w:type="gramEnd"/>
      <w:r>
        <w:t xml:space="preserve">ER72232 &gt;= 98, NA, ER72232), emp.tenure.yr_hd_2019 = </w:t>
      </w:r>
      <w:proofErr w:type="spellStart"/>
      <w:r>
        <w:t>ifelse</w:t>
      </w:r>
      <w:proofErr w:type="spellEnd"/>
      <w:r>
        <w:t>(ER72231 &gt;= 98, NA, ER72231) * 12,</w:t>
      </w:r>
    </w:p>
    <w:p w14:paraId="17BDC078" w14:textId="77777777" w:rsidR="00EC361A" w:rsidRDefault="00EC361A" w:rsidP="00EC361A">
      <w:pPr>
        <w:spacing w:after="0" w:line="240" w:lineRule="auto"/>
        <w:contextualSpacing/>
      </w:pPr>
      <w:r>
        <w:t xml:space="preserve">    emp.tenure.mon_wf_2019 = </w:t>
      </w:r>
      <w:proofErr w:type="spellStart"/>
      <w:proofErr w:type="gramStart"/>
      <w:r>
        <w:t>ifelse</w:t>
      </w:r>
      <w:proofErr w:type="spellEnd"/>
      <w:r>
        <w:t>(</w:t>
      </w:r>
      <w:proofErr w:type="gramEnd"/>
      <w:r>
        <w:t xml:space="preserve">ER72509 &gt;= 98, NA, ER72509), emp.tenure.yr_wf_2019 = </w:t>
      </w:r>
      <w:proofErr w:type="spellStart"/>
      <w:r>
        <w:t>ifelse</w:t>
      </w:r>
      <w:proofErr w:type="spellEnd"/>
      <w:r>
        <w:t>(ER72508 &gt;= 98, NA, ER72508) * 12,</w:t>
      </w:r>
    </w:p>
    <w:p w14:paraId="658D6FAB" w14:textId="77777777" w:rsidR="00EC361A" w:rsidRDefault="00EC361A" w:rsidP="00EC361A">
      <w:pPr>
        <w:spacing w:after="0" w:line="240" w:lineRule="auto"/>
        <w:contextualSpacing/>
      </w:pPr>
      <w:r>
        <w:t xml:space="preserve">    # Age of youngest child in the household</w:t>
      </w:r>
    </w:p>
    <w:p w14:paraId="7E01D62C" w14:textId="77777777" w:rsidR="00EC361A" w:rsidRDefault="00EC361A" w:rsidP="00EC361A">
      <w:pPr>
        <w:spacing w:after="0" w:line="240" w:lineRule="auto"/>
        <w:contextualSpacing/>
      </w:pPr>
      <w:commentRangeStart w:id="160"/>
      <w:commentRangeStart w:id="161"/>
      <w:r>
        <w:t xml:space="preserve">    </w:t>
      </w:r>
      <w:proofErr w:type="gramStart"/>
      <w:r>
        <w:t>age.youngest</w:t>
      </w:r>
      <w:proofErr w:type="gramEnd"/>
      <w:r>
        <w:t xml:space="preserve">_1980 = V7071, </w:t>
      </w:r>
    </w:p>
    <w:p w14:paraId="27825B22" w14:textId="77777777" w:rsidR="00EC361A" w:rsidRDefault="00EC361A" w:rsidP="00EC361A">
      <w:pPr>
        <w:spacing w:after="0" w:line="240" w:lineRule="auto"/>
        <w:contextualSpacing/>
      </w:pPr>
      <w:r>
        <w:t xml:space="preserve">    </w:t>
      </w:r>
      <w:proofErr w:type="gramStart"/>
      <w:r>
        <w:t>age.youngest</w:t>
      </w:r>
      <w:proofErr w:type="gramEnd"/>
      <w:r>
        <w:t xml:space="preserve">_1981 = V7662, </w:t>
      </w:r>
    </w:p>
    <w:p w14:paraId="4EEEF8A6" w14:textId="77777777" w:rsidR="00EC361A" w:rsidRDefault="00EC361A" w:rsidP="00EC361A">
      <w:pPr>
        <w:spacing w:after="0" w:line="240" w:lineRule="auto"/>
        <w:contextualSpacing/>
      </w:pPr>
      <w:r>
        <w:t xml:space="preserve">    </w:t>
      </w:r>
      <w:proofErr w:type="gramStart"/>
      <w:r>
        <w:t>age.youngest</w:t>
      </w:r>
      <w:proofErr w:type="gramEnd"/>
      <w:r>
        <w:t>_1990 = V18053,</w:t>
      </w:r>
    </w:p>
    <w:p w14:paraId="40C5D537" w14:textId="77777777" w:rsidR="00EC361A" w:rsidRDefault="00EC361A" w:rsidP="00EC361A">
      <w:pPr>
        <w:spacing w:after="0" w:line="240" w:lineRule="auto"/>
        <w:contextualSpacing/>
      </w:pPr>
      <w:r>
        <w:t xml:space="preserve">    </w:t>
      </w:r>
      <w:proofErr w:type="gramStart"/>
      <w:r>
        <w:t>age.youngest</w:t>
      </w:r>
      <w:proofErr w:type="gramEnd"/>
      <w:r>
        <w:t>_1991 = V19353,</w:t>
      </w:r>
    </w:p>
    <w:p w14:paraId="009181D1" w14:textId="77777777" w:rsidR="00EC361A" w:rsidRDefault="00EC361A" w:rsidP="00EC361A">
      <w:pPr>
        <w:spacing w:after="0" w:line="240" w:lineRule="auto"/>
        <w:contextualSpacing/>
      </w:pPr>
      <w:r>
        <w:t xml:space="preserve">    </w:t>
      </w:r>
      <w:proofErr w:type="gramStart"/>
      <w:r>
        <w:t>age.youngest</w:t>
      </w:r>
      <w:proofErr w:type="gramEnd"/>
      <w:r>
        <w:t>_1999 = ER13014,</w:t>
      </w:r>
    </w:p>
    <w:p w14:paraId="692DD271" w14:textId="77777777" w:rsidR="00EC361A" w:rsidRDefault="00EC361A" w:rsidP="00EC361A">
      <w:pPr>
        <w:spacing w:after="0" w:line="240" w:lineRule="auto"/>
        <w:contextualSpacing/>
      </w:pPr>
      <w:r>
        <w:t xml:space="preserve">    </w:t>
      </w:r>
      <w:proofErr w:type="gramStart"/>
      <w:r>
        <w:t>age.youngest</w:t>
      </w:r>
      <w:proofErr w:type="gramEnd"/>
      <w:r>
        <w:t>_2001 = ER17017,</w:t>
      </w:r>
    </w:p>
    <w:p w14:paraId="1DEF16A4" w14:textId="77777777" w:rsidR="00EC361A" w:rsidRDefault="00EC361A" w:rsidP="00EC361A">
      <w:pPr>
        <w:spacing w:after="0" w:line="240" w:lineRule="auto"/>
        <w:contextualSpacing/>
      </w:pPr>
      <w:r>
        <w:t xml:space="preserve">    </w:t>
      </w:r>
      <w:proofErr w:type="gramStart"/>
      <w:r>
        <w:t>age.youngest</w:t>
      </w:r>
      <w:proofErr w:type="gramEnd"/>
      <w:r>
        <w:t>_2009 = ER42021,</w:t>
      </w:r>
    </w:p>
    <w:p w14:paraId="78444B7F" w14:textId="77777777" w:rsidR="00EC361A" w:rsidRDefault="00EC361A" w:rsidP="00EC361A">
      <w:pPr>
        <w:spacing w:after="0" w:line="240" w:lineRule="auto"/>
        <w:contextualSpacing/>
      </w:pPr>
      <w:r>
        <w:t xml:space="preserve">    </w:t>
      </w:r>
      <w:proofErr w:type="gramStart"/>
      <w:r>
        <w:t>age.youngest</w:t>
      </w:r>
      <w:proofErr w:type="gramEnd"/>
      <w:r>
        <w:t>_2011 = ER47321,</w:t>
      </w:r>
    </w:p>
    <w:p w14:paraId="6F1130A2" w14:textId="77777777" w:rsidR="00EC361A" w:rsidRDefault="00EC361A" w:rsidP="00EC361A">
      <w:pPr>
        <w:spacing w:after="0" w:line="240" w:lineRule="auto"/>
        <w:contextualSpacing/>
      </w:pPr>
      <w:r>
        <w:t xml:space="preserve">    </w:t>
      </w:r>
      <w:proofErr w:type="gramStart"/>
      <w:r>
        <w:t>age.youngest</w:t>
      </w:r>
      <w:proofErr w:type="gramEnd"/>
      <w:r>
        <w:t xml:space="preserve">_2015 = ER60022, </w:t>
      </w:r>
    </w:p>
    <w:p w14:paraId="0183AD78" w14:textId="77777777" w:rsidR="00EC361A" w:rsidRDefault="00EC361A" w:rsidP="00EC361A">
      <w:pPr>
        <w:spacing w:after="0" w:line="240" w:lineRule="auto"/>
        <w:contextualSpacing/>
      </w:pPr>
      <w:r>
        <w:t xml:space="preserve">    </w:t>
      </w:r>
      <w:proofErr w:type="gramStart"/>
      <w:r>
        <w:t>age.youngest</w:t>
      </w:r>
      <w:proofErr w:type="gramEnd"/>
      <w:r>
        <w:t>_2017 = ER66022,</w:t>
      </w:r>
    </w:p>
    <w:p w14:paraId="33A27663" w14:textId="77777777" w:rsidR="00EC361A" w:rsidRDefault="00EC361A" w:rsidP="00EC361A">
      <w:pPr>
        <w:spacing w:after="0" w:line="240" w:lineRule="auto"/>
        <w:contextualSpacing/>
      </w:pPr>
      <w:r>
        <w:t xml:space="preserve">    </w:t>
      </w:r>
      <w:proofErr w:type="gramStart"/>
      <w:r>
        <w:t>age.youngest</w:t>
      </w:r>
      <w:proofErr w:type="gramEnd"/>
      <w:r>
        <w:t>_2019 = ER72022,</w:t>
      </w:r>
      <w:commentRangeEnd w:id="160"/>
      <w:r w:rsidR="00085359">
        <w:rPr>
          <w:rStyle w:val="CommentReference"/>
        </w:rPr>
        <w:commentReference w:id="160"/>
      </w:r>
      <w:commentRangeEnd w:id="161"/>
      <w:r w:rsidR="00F4742E">
        <w:rPr>
          <w:rStyle w:val="CommentReference"/>
        </w:rPr>
        <w:commentReference w:id="161"/>
      </w:r>
    </w:p>
    <w:p w14:paraId="7AA48ABB" w14:textId="77777777" w:rsidR="00EC361A" w:rsidRDefault="00EC361A" w:rsidP="00EC361A">
      <w:pPr>
        <w:spacing w:after="0" w:line="240" w:lineRule="auto"/>
        <w:contextualSpacing/>
      </w:pPr>
      <w:r>
        <w:t xml:space="preserve">    # Creating an indicator variable for whether the respondent is interviewed as a head/wife</w:t>
      </w:r>
    </w:p>
    <w:p w14:paraId="156B1A51" w14:textId="77777777" w:rsidR="00EC361A" w:rsidRDefault="00EC361A" w:rsidP="00EC361A">
      <w:pPr>
        <w:spacing w:after="0" w:line="240" w:lineRule="auto"/>
        <w:contextualSpacing/>
      </w:pPr>
      <w:r>
        <w:t xml:space="preserve">    # </w:t>
      </w:r>
      <w:proofErr w:type="gramStart"/>
      <w:r>
        <w:t>that</w:t>
      </w:r>
      <w:proofErr w:type="gramEnd"/>
      <w:r>
        <w:t xml:space="preserve"> meets our desired age range in the outcome years</w:t>
      </w:r>
    </w:p>
    <w:p w14:paraId="48DD405C" w14:textId="77777777" w:rsidR="00EC361A" w:rsidRDefault="00EC361A" w:rsidP="00EC361A">
      <w:pPr>
        <w:spacing w:after="0" w:line="240" w:lineRule="auto"/>
        <w:contextualSpacing/>
      </w:pPr>
      <w:r>
        <w:t xml:space="preserve">    samp.inc.1981 = </w:t>
      </w:r>
      <w:proofErr w:type="spellStart"/>
      <w:r>
        <w:t>case_</w:t>
      </w:r>
      <w:proofErr w:type="gramStart"/>
      <w:r>
        <w:t>when</w:t>
      </w:r>
      <w:proofErr w:type="spellEnd"/>
      <w:r>
        <w:t>(</w:t>
      </w:r>
      <w:proofErr w:type="gramEnd"/>
      <w:r>
        <w:t xml:space="preserve">int.num_1981 &gt; 0 &amp; seq.num_1981 &lt;= 20 &amp; seq.num_1981 != 0 </w:t>
      </w:r>
    </w:p>
    <w:p w14:paraId="6AFAE655" w14:textId="77777777" w:rsidR="00EC361A" w:rsidRDefault="00EC361A" w:rsidP="00EC361A">
      <w:pPr>
        <w:spacing w:after="0" w:line="240" w:lineRule="auto"/>
        <w:contextualSpacing/>
      </w:pPr>
      <w:r>
        <w:t xml:space="preserve">                              &amp; </w:t>
      </w:r>
      <w:proofErr w:type="gramStart"/>
      <w:r>
        <w:t>rel.head</w:t>
      </w:r>
      <w:proofErr w:type="gramEnd"/>
      <w:r>
        <w:t xml:space="preserve">_1981 %in% c("head", "wife") &amp; age_1981 %in% seq(30, 60, 1) ~ 1, </w:t>
      </w:r>
      <w:commentRangeStart w:id="162"/>
      <w:commentRangeStart w:id="163"/>
      <w:r>
        <w:t>TRUE</w:t>
      </w:r>
      <w:commentRangeEnd w:id="162"/>
      <w:r w:rsidR="003B6D38">
        <w:rPr>
          <w:rStyle w:val="CommentReference"/>
        </w:rPr>
        <w:commentReference w:id="162"/>
      </w:r>
      <w:commentRangeEnd w:id="163"/>
      <w:r w:rsidR="00500BF4">
        <w:rPr>
          <w:rStyle w:val="CommentReference"/>
        </w:rPr>
        <w:commentReference w:id="163"/>
      </w:r>
      <w:r>
        <w:t xml:space="preserve"> ~ 0),</w:t>
      </w:r>
    </w:p>
    <w:p w14:paraId="36632DB6" w14:textId="77777777" w:rsidR="00EC361A" w:rsidRDefault="00EC361A" w:rsidP="00EC361A">
      <w:pPr>
        <w:spacing w:after="0" w:line="240" w:lineRule="auto"/>
        <w:contextualSpacing/>
      </w:pPr>
      <w:r>
        <w:t xml:space="preserve">    samp.inc.1991 = </w:t>
      </w:r>
      <w:proofErr w:type="spellStart"/>
      <w:r>
        <w:t>case_</w:t>
      </w:r>
      <w:proofErr w:type="gramStart"/>
      <w:r>
        <w:t>when</w:t>
      </w:r>
      <w:proofErr w:type="spellEnd"/>
      <w:r>
        <w:t>(</w:t>
      </w:r>
      <w:proofErr w:type="gramEnd"/>
      <w:r>
        <w:t xml:space="preserve">int.num_1991 &gt; 0 &amp; seq.num_1991 &lt;= 20 &amp; seq.num_1991 != 0 </w:t>
      </w:r>
    </w:p>
    <w:p w14:paraId="15DD6913" w14:textId="77777777" w:rsidR="00EC361A" w:rsidRDefault="00EC361A" w:rsidP="00EC361A">
      <w:pPr>
        <w:spacing w:after="0" w:line="240" w:lineRule="auto"/>
        <w:contextualSpacing/>
      </w:pPr>
      <w:r>
        <w:t xml:space="preserve">                              &amp; </w:t>
      </w:r>
      <w:proofErr w:type="gramStart"/>
      <w:r>
        <w:t>rel.head</w:t>
      </w:r>
      <w:proofErr w:type="gramEnd"/>
      <w:r>
        <w:t>_1991 %in% c("head", "wife") &amp; age_1991 %in% seq(30, 60, 1) ~ 1, TRUE ~ 0),</w:t>
      </w:r>
    </w:p>
    <w:p w14:paraId="6A14BC17" w14:textId="77777777" w:rsidR="00EC361A" w:rsidRDefault="00EC361A" w:rsidP="00EC361A">
      <w:pPr>
        <w:spacing w:after="0" w:line="240" w:lineRule="auto"/>
        <w:contextualSpacing/>
      </w:pPr>
      <w:r>
        <w:lastRenderedPageBreak/>
        <w:t xml:space="preserve">    samp.inc.2001 = </w:t>
      </w:r>
      <w:proofErr w:type="spellStart"/>
      <w:r>
        <w:t>case_</w:t>
      </w:r>
      <w:proofErr w:type="gramStart"/>
      <w:r>
        <w:t>when</w:t>
      </w:r>
      <w:proofErr w:type="spellEnd"/>
      <w:r>
        <w:t>(</w:t>
      </w:r>
      <w:proofErr w:type="gramEnd"/>
      <w:r>
        <w:t xml:space="preserve">int.num_2001 &gt; 0 &amp; seq.num_2001 &lt;= 20 &amp; seq.num_2001 != 0 </w:t>
      </w:r>
    </w:p>
    <w:p w14:paraId="3880B56B" w14:textId="77777777" w:rsidR="00EC361A" w:rsidRDefault="00EC361A" w:rsidP="00EC361A">
      <w:pPr>
        <w:spacing w:after="0" w:line="240" w:lineRule="auto"/>
        <w:contextualSpacing/>
      </w:pPr>
      <w:r>
        <w:t xml:space="preserve">                              &amp; </w:t>
      </w:r>
      <w:proofErr w:type="gramStart"/>
      <w:r>
        <w:t>rel.head</w:t>
      </w:r>
      <w:proofErr w:type="gramEnd"/>
      <w:r>
        <w:t>_2001 %in% c("head", "wife") &amp; age_2001 %in% seq(30, 60, 1)~ 1, TRUE ~ 0),</w:t>
      </w:r>
    </w:p>
    <w:p w14:paraId="3CBC9566" w14:textId="77777777" w:rsidR="00EC361A" w:rsidRDefault="00EC361A" w:rsidP="00EC361A">
      <w:pPr>
        <w:spacing w:after="0" w:line="240" w:lineRule="auto"/>
        <w:contextualSpacing/>
      </w:pPr>
      <w:r>
        <w:t xml:space="preserve">    samp.inc.2011 = </w:t>
      </w:r>
      <w:proofErr w:type="spellStart"/>
      <w:r>
        <w:t>case_</w:t>
      </w:r>
      <w:proofErr w:type="gramStart"/>
      <w:r>
        <w:t>when</w:t>
      </w:r>
      <w:proofErr w:type="spellEnd"/>
      <w:r>
        <w:t>(</w:t>
      </w:r>
      <w:proofErr w:type="gramEnd"/>
      <w:r>
        <w:t xml:space="preserve">int.num_2011 &gt; 0 &amp; seq.num_2011 &lt;= 20 &amp; seq.num_2011 != 0 </w:t>
      </w:r>
    </w:p>
    <w:p w14:paraId="29BC477E" w14:textId="77777777" w:rsidR="00EC361A" w:rsidRDefault="00EC361A" w:rsidP="00EC361A">
      <w:pPr>
        <w:spacing w:after="0" w:line="240" w:lineRule="auto"/>
        <w:contextualSpacing/>
      </w:pPr>
      <w:r>
        <w:t xml:space="preserve">                              &amp; </w:t>
      </w:r>
      <w:proofErr w:type="gramStart"/>
      <w:r>
        <w:t>rel.head</w:t>
      </w:r>
      <w:proofErr w:type="gramEnd"/>
      <w:r>
        <w:t>_2011 %in% c("head", "wife") &amp; age_2011 %in% seq(30, 60, 1) ~ 1, TRUE ~ 0),</w:t>
      </w:r>
    </w:p>
    <w:p w14:paraId="370F73A8" w14:textId="77777777" w:rsidR="00EC361A" w:rsidRDefault="00EC361A" w:rsidP="00EC361A">
      <w:pPr>
        <w:spacing w:after="0" w:line="240" w:lineRule="auto"/>
        <w:contextualSpacing/>
      </w:pPr>
      <w:r>
        <w:t xml:space="preserve">    samp.inc.2017 = </w:t>
      </w:r>
      <w:proofErr w:type="spellStart"/>
      <w:r>
        <w:t>case_</w:t>
      </w:r>
      <w:proofErr w:type="gramStart"/>
      <w:r>
        <w:t>when</w:t>
      </w:r>
      <w:proofErr w:type="spellEnd"/>
      <w:r>
        <w:t>(</w:t>
      </w:r>
      <w:proofErr w:type="gramEnd"/>
      <w:r>
        <w:t xml:space="preserve">int.num_2017 &gt; 0 &amp; seq.num_2017 &lt;= 20 &amp; seq.num_2017 != 0 </w:t>
      </w:r>
    </w:p>
    <w:p w14:paraId="66D4C76D" w14:textId="77777777" w:rsidR="00EC361A" w:rsidRDefault="00EC361A" w:rsidP="00EC361A">
      <w:pPr>
        <w:spacing w:after="0" w:line="240" w:lineRule="auto"/>
        <w:contextualSpacing/>
      </w:pPr>
      <w:r>
        <w:t xml:space="preserve">                              &amp; </w:t>
      </w:r>
      <w:proofErr w:type="gramStart"/>
      <w:r>
        <w:t>rel.head</w:t>
      </w:r>
      <w:proofErr w:type="gramEnd"/>
      <w:r>
        <w:t>_2017 %in% c("head", "wife") &amp; age_2017 %in% seq(30, 60, 1)~ 1, TRUE ~ 0),</w:t>
      </w:r>
    </w:p>
    <w:p w14:paraId="0BF380CF" w14:textId="77777777" w:rsidR="00EC361A" w:rsidRDefault="00EC361A" w:rsidP="00EC361A">
      <w:pPr>
        <w:spacing w:after="0" w:line="240" w:lineRule="auto"/>
        <w:contextualSpacing/>
      </w:pPr>
      <w:r>
        <w:t xml:space="preserve">    samp.inc.2019 = </w:t>
      </w:r>
      <w:proofErr w:type="spellStart"/>
      <w:r>
        <w:t>case_</w:t>
      </w:r>
      <w:proofErr w:type="gramStart"/>
      <w:r>
        <w:t>when</w:t>
      </w:r>
      <w:proofErr w:type="spellEnd"/>
      <w:r>
        <w:t>(</w:t>
      </w:r>
      <w:proofErr w:type="gramEnd"/>
      <w:r>
        <w:t xml:space="preserve">int.num_2019 &gt; 0 &amp; seq.num_2019 &lt;= 20 &amp; seq.num_2019 != 0 </w:t>
      </w:r>
    </w:p>
    <w:p w14:paraId="17A1415F" w14:textId="77777777" w:rsidR="00EC361A" w:rsidRDefault="00EC361A" w:rsidP="00EC361A">
      <w:pPr>
        <w:spacing w:after="0" w:line="240" w:lineRule="auto"/>
        <w:contextualSpacing/>
      </w:pPr>
      <w:r>
        <w:t xml:space="preserve">                              &amp; </w:t>
      </w:r>
      <w:proofErr w:type="gramStart"/>
      <w:r>
        <w:t>rel.head</w:t>
      </w:r>
      <w:proofErr w:type="gramEnd"/>
      <w:r>
        <w:t>_2019 %in% c("head", "wife") &amp; age_2019 %in% seq(30, 60, 1)~ 1, TRUE ~ 0)) %&gt;%</w:t>
      </w:r>
    </w:p>
    <w:p w14:paraId="20558785" w14:textId="77777777" w:rsidR="00EC361A" w:rsidRDefault="00EC361A" w:rsidP="00EC361A">
      <w:pPr>
        <w:spacing w:after="0" w:line="240" w:lineRule="auto"/>
        <w:contextualSpacing/>
      </w:pPr>
      <w:r>
        <w:t xml:space="preserve">    # Turning to long format where key = </w:t>
      </w:r>
      <w:proofErr w:type="spellStart"/>
      <w:r>
        <w:t>varname</w:t>
      </w:r>
      <w:proofErr w:type="spellEnd"/>
      <w:r>
        <w:t xml:space="preserve"> for all vars except time-constant variables</w:t>
      </w:r>
    </w:p>
    <w:p w14:paraId="0C3CC107" w14:textId="77777777" w:rsidR="00EC361A" w:rsidRDefault="00EC361A" w:rsidP="00EC361A">
      <w:pPr>
        <w:spacing w:after="0" w:line="240" w:lineRule="auto"/>
        <w:contextualSpacing/>
      </w:pPr>
      <w:r>
        <w:t xml:space="preserve">    # (Sex, 1968 household and person numbers and individual identifier)</w:t>
      </w:r>
    </w:p>
    <w:p w14:paraId="11C5D681" w14:textId="77777777" w:rsidR="00EC361A" w:rsidRDefault="00EC361A" w:rsidP="00EC361A">
      <w:pPr>
        <w:spacing w:after="0" w:line="240" w:lineRule="auto"/>
        <w:contextualSpacing/>
      </w:pPr>
      <w:commentRangeStart w:id="164"/>
      <w:commentRangeStart w:id="165"/>
      <w:r>
        <w:t xml:space="preserve">    </w:t>
      </w:r>
      <w:proofErr w:type="gramStart"/>
      <w:r>
        <w:t>gather(</w:t>
      </w:r>
      <w:proofErr w:type="gramEnd"/>
      <w:r>
        <w:t>key, value, -c(</w:t>
      </w:r>
      <w:proofErr w:type="spellStart"/>
      <w:r>
        <w:t>family_id</w:t>
      </w:r>
      <w:proofErr w:type="spellEnd"/>
      <w:r>
        <w:t xml:space="preserve">, </w:t>
      </w:r>
      <w:proofErr w:type="spellStart"/>
      <w:r>
        <w:t>person_number</w:t>
      </w:r>
      <w:proofErr w:type="spellEnd"/>
      <w:r>
        <w:t xml:space="preserve">, indiv.id, </w:t>
      </w:r>
    </w:p>
    <w:p w14:paraId="6DC2C5BD" w14:textId="77777777" w:rsidR="00EC361A" w:rsidRDefault="00EC361A" w:rsidP="00EC361A">
      <w:pPr>
        <w:spacing w:after="0" w:line="240" w:lineRule="auto"/>
        <w:contextualSpacing/>
      </w:pPr>
      <w:r>
        <w:t xml:space="preserve">                          </w:t>
      </w:r>
      <w:proofErr w:type="spellStart"/>
      <w:r>
        <w:t>samp_error_stratum</w:t>
      </w:r>
      <w:proofErr w:type="spellEnd"/>
      <w:r>
        <w:t xml:space="preserve">, </w:t>
      </w:r>
      <w:proofErr w:type="spellStart"/>
      <w:r>
        <w:t>samp_error_cluster</w:t>
      </w:r>
      <w:proofErr w:type="spellEnd"/>
      <w:r>
        <w:t>, female,</w:t>
      </w:r>
    </w:p>
    <w:p w14:paraId="6428CA4F" w14:textId="77777777" w:rsidR="00EC361A" w:rsidRDefault="00EC361A" w:rsidP="00EC361A">
      <w:pPr>
        <w:spacing w:after="0" w:line="240" w:lineRule="auto"/>
        <w:contextualSpacing/>
      </w:pPr>
      <w:r>
        <w:t xml:space="preserve">                          </w:t>
      </w:r>
      <w:proofErr w:type="spellStart"/>
      <w:proofErr w:type="gramStart"/>
      <w:r>
        <w:t>year.firstbornchild</w:t>
      </w:r>
      <w:proofErr w:type="spellEnd"/>
      <w:proofErr w:type="gramEnd"/>
      <w:r>
        <w:t xml:space="preserve">, samp.inc.1981, samp.inc.1991, </w:t>
      </w:r>
    </w:p>
    <w:p w14:paraId="0BE63336" w14:textId="77777777" w:rsidR="00EC361A" w:rsidRDefault="00EC361A" w:rsidP="00EC361A">
      <w:pPr>
        <w:spacing w:after="0" w:line="240" w:lineRule="auto"/>
        <w:contextualSpacing/>
      </w:pPr>
      <w:r>
        <w:t xml:space="preserve">                          samp.inc.2001, samp.inc.2011, samp.inc.2017, samp.inc.2019)) %&gt;%</w:t>
      </w:r>
    </w:p>
    <w:p w14:paraId="1947516C" w14:textId="77777777" w:rsidR="00EC361A" w:rsidRDefault="00EC361A" w:rsidP="00EC361A">
      <w:pPr>
        <w:spacing w:after="0" w:line="240" w:lineRule="auto"/>
        <w:contextualSpacing/>
      </w:pPr>
      <w:r>
        <w:t xml:space="preserve">      # Creating year variable based on the covariate label</w:t>
      </w:r>
    </w:p>
    <w:p w14:paraId="600B558E" w14:textId="77777777" w:rsidR="00EC361A" w:rsidRDefault="00EC361A" w:rsidP="00EC361A">
      <w:pPr>
        <w:spacing w:after="0" w:line="240" w:lineRule="auto"/>
        <w:contextualSpacing/>
      </w:pPr>
      <w:r>
        <w:t xml:space="preserve">      </w:t>
      </w:r>
      <w:proofErr w:type="gramStart"/>
      <w:r>
        <w:t>mutate(</w:t>
      </w:r>
      <w:proofErr w:type="gramEnd"/>
    </w:p>
    <w:p w14:paraId="2DDE00B4" w14:textId="77777777" w:rsidR="00EC361A" w:rsidRDefault="00EC361A" w:rsidP="00EC361A">
      <w:pPr>
        <w:spacing w:after="0" w:line="240" w:lineRule="auto"/>
        <w:contextualSpacing/>
      </w:pPr>
      <w:r>
        <w:t xml:space="preserve">        year = </w:t>
      </w:r>
      <w:proofErr w:type="spellStart"/>
      <w:r>
        <w:t>case_</w:t>
      </w:r>
      <w:proofErr w:type="gramStart"/>
      <w:r>
        <w:t>when</w:t>
      </w:r>
      <w:proofErr w:type="spellEnd"/>
      <w:r>
        <w:t>(</w:t>
      </w:r>
      <w:proofErr w:type="spellStart"/>
      <w:proofErr w:type="gramEnd"/>
      <w:r>
        <w:t>grepl</w:t>
      </w:r>
      <w:proofErr w:type="spellEnd"/>
      <w:r>
        <w:t xml:space="preserve">("_1980", key) ~ 1980, </w:t>
      </w:r>
      <w:proofErr w:type="spellStart"/>
      <w:r>
        <w:t>grepl</w:t>
      </w:r>
      <w:proofErr w:type="spellEnd"/>
      <w:r>
        <w:t xml:space="preserve">("_1981", key) ~ 1981, </w:t>
      </w:r>
    </w:p>
    <w:p w14:paraId="38CDC43F"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 xml:space="preserve">"_1990", key) ~ 1990, </w:t>
      </w:r>
      <w:proofErr w:type="spellStart"/>
      <w:r>
        <w:t>grepl</w:t>
      </w:r>
      <w:proofErr w:type="spellEnd"/>
      <w:r>
        <w:t>("_1991", key) ~ 1991,</w:t>
      </w:r>
    </w:p>
    <w:p w14:paraId="48EE69F8"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 xml:space="preserve">"_1999", key) ~ 1999, </w:t>
      </w:r>
      <w:proofErr w:type="spellStart"/>
      <w:r>
        <w:t>grepl</w:t>
      </w:r>
      <w:proofErr w:type="spellEnd"/>
      <w:r>
        <w:t>("_2001", key) ~ 2001,</w:t>
      </w:r>
    </w:p>
    <w:p w14:paraId="7D643B10"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 xml:space="preserve">"_2009", key) ~ 2009, </w:t>
      </w:r>
      <w:proofErr w:type="spellStart"/>
      <w:r>
        <w:t>grepl</w:t>
      </w:r>
      <w:proofErr w:type="spellEnd"/>
      <w:r>
        <w:t xml:space="preserve">("_2011", key) ~ 2011, </w:t>
      </w:r>
    </w:p>
    <w:p w14:paraId="093ACB34"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 xml:space="preserve">"_2015", key) ~ 2015, </w:t>
      </w:r>
      <w:proofErr w:type="spellStart"/>
      <w:r>
        <w:t>grepl</w:t>
      </w:r>
      <w:proofErr w:type="spellEnd"/>
      <w:r>
        <w:t>("_2017", key) ~ 2017,</w:t>
      </w:r>
    </w:p>
    <w:p w14:paraId="2F923D11"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"_2019", key) ~ 2019),</w:t>
      </w:r>
    </w:p>
    <w:p w14:paraId="183D9157" w14:textId="77777777" w:rsidR="00EC361A" w:rsidRDefault="00EC361A" w:rsidP="00EC361A">
      <w:pPr>
        <w:spacing w:after="0" w:line="240" w:lineRule="auto"/>
        <w:contextualSpacing/>
      </w:pPr>
      <w:r>
        <w:t xml:space="preserve">        var = </w:t>
      </w:r>
      <w:proofErr w:type="spellStart"/>
      <w:r>
        <w:t>str_</w:t>
      </w:r>
      <w:proofErr w:type="gramStart"/>
      <w:r>
        <w:t>remove</w:t>
      </w:r>
      <w:proofErr w:type="spellEnd"/>
      <w:r>
        <w:t>(</w:t>
      </w:r>
      <w:proofErr w:type="gramEnd"/>
      <w:r>
        <w:t>key, "_[0-9]+[0-9]+"),</w:t>
      </w:r>
      <w:commentRangeEnd w:id="164"/>
      <w:r w:rsidR="007E2065">
        <w:rPr>
          <w:rStyle w:val="CommentReference"/>
        </w:rPr>
        <w:commentReference w:id="164"/>
      </w:r>
      <w:commentRangeEnd w:id="165"/>
      <w:r w:rsidR="00500BF4">
        <w:rPr>
          <w:rStyle w:val="CommentReference"/>
        </w:rPr>
        <w:commentReference w:id="165"/>
      </w:r>
    </w:p>
    <w:p w14:paraId="0CFD7A1F" w14:textId="77777777" w:rsidR="00EC361A" w:rsidRDefault="00EC361A" w:rsidP="00EC361A">
      <w:pPr>
        <w:spacing w:after="0" w:line="240" w:lineRule="auto"/>
        <w:contextualSpacing/>
      </w:pPr>
      <w:r>
        <w:t xml:space="preserve">        # Creating indicator variables for whether the respondent belongs in one of the </w:t>
      </w:r>
      <w:proofErr w:type="gramStart"/>
      <w:r>
        <w:t>immigrant</w:t>
      </w:r>
      <w:proofErr w:type="gramEnd"/>
      <w:r>
        <w:t xml:space="preserve"> or </w:t>
      </w:r>
      <w:proofErr w:type="spellStart"/>
      <w:r>
        <w:t>latino</w:t>
      </w:r>
      <w:proofErr w:type="spellEnd"/>
      <w:r>
        <w:t xml:space="preserve"> samples </w:t>
      </w:r>
    </w:p>
    <w:p w14:paraId="73429D9F" w14:textId="4436FB4F" w:rsidR="00EC361A" w:rsidRDefault="00EC361A" w:rsidP="00EC361A">
      <w:pPr>
        <w:spacing w:after="0" w:line="240" w:lineRule="auto"/>
        <w:contextualSpacing/>
      </w:pPr>
      <w:r>
        <w:t xml:space="preserve">        # (families in the Latino sample are not included in </w:t>
      </w:r>
      <w:ins w:id="166" w:author="Alexandra Killewald" w:date="2021-10-04T15:11:00Z">
        <w:r w:rsidR="007E2065">
          <w:t xml:space="preserve">main </w:t>
        </w:r>
      </w:ins>
      <w:r>
        <w:t>our target years)</w:t>
      </w:r>
    </w:p>
    <w:p w14:paraId="5DA5DCF6" w14:textId="77777777" w:rsidR="00EC361A" w:rsidRDefault="00EC361A" w:rsidP="00EC361A">
      <w:pPr>
        <w:spacing w:after="0" w:line="240" w:lineRule="auto"/>
        <w:contextualSpacing/>
      </w:pPr>
      <w:r>
        <w:t xml:space="preserve">        imm.sample.97 </w:t>
      </w:r>
      <w:proofErr w:type="gramStart"/>
      <w:r>
        <w:t xml:space="preserve">=  </w:t>
      </w:r>
      <w:proofErr w:type="spellStart"/>
      <w:r>
        <w:t>ifelse</w:t>
      </w:r>
      <w:proofErr w:type="spellEnd"/>
      <w:proofErr w:type="gramEnd"/>
      <w:r>
        <w:t>(</w:t>
      </w:r>
      <w:proofErr w:type="spellStart"/>
      <w:r>
        <w:t>family_id</w:t>
      </w:r>
      <w:proofErr w:type="spellEnd"/>
      <w:r>
        <w:t xml:space="preserve"> &gt;= 3001 &amp; </w:t>
      </w:r>
      <w:proofErr w:type="spellStart"/>
      <w:r>
        <w:t>family_id</w:t>
      </w:r>
      <w:proofErr w:type="spellEnd"/>
      <w:r>
        <w:t xml:space="preserve"> &lt;= 3511, 1, 0),</w:t>
      </w:r>
    </w:p>
    <w:p w14:paraId="3F1AC17A" w14:textId="77777777" w:rsidR="00EC361A" w:rsidRDefault="00EC361A" w:rsidP="00EC361A">
      <w:pPr>
        <w:spacing w:after="0" w:line="240" w:lineRule="auto"/>
        <w:contextualSpacing/>
      </w:pPr>
      <w:commentRangeStart w:id="167"/>
      <w:commentRangeStart w:id="168"/>
      <w:r>
        <w:t xml:space="preserve">        imm.sample.17 = </w:t>
      </w:r>
      <w:proofErr w:type="spellStart"/>
      <w:proofErr w:type="gramStart"/>
      <w:r>
        <w:t>ifelse</w:t>
      </w:r>
      <w:proofErr w:type="spellEnd"/>
      <w:r>
        <w:t>(</w:t>
      </w:r>
      <w:proofErr w:type="spellStart"/>
      <w:proofErr w:type="gramEnd"/>
      <w:r>
        <w:t>family_id</w:t>
      </w:r>
      <w:proofErr w:type="spellEnd"/>
      <w:r>
        <w:t xml:space="preserve"> &gt;= 4001 &amp; </w:t>
      </w:r>
      <w:proofErr w:type="spellStart"/>
      <w:r>
        <w:t>family_id</w:t>
      </w:r>
      <w:proofErr w:type="spellEnd"/>
      <w:r>
        <w:t xml:space="preserve"> &lt;= 4462, 1, 0),</w:t>
      </w:r>
      <w:commentRangeEnd w:id="167"/>
      <w:r w:rsidR="00575C86">
        <w:rPr>
          <w:rStyle w:val="CommentReference"/>
        </w:rPr>
        <w:commentReference w:id="167"/>
      </w:r>
      <w:commentRangeEnd w:id="168"/>
      <w:r w:rsidR="001A4FB7">
        <w:rPr>
          <w:rStyle w:val="CommentReference"/>
        </w:rPr>
        <w:commentReference w:id="168"/>
      </w:r>
    </w:p>
    <w:p w14:paraId="007D45AF" w14:textId="77777777" w:rsidR="00EC361A" w:rsidRDefault="00EC361A" w:rsidP="00EC361A">
      <w:pPr>
        <w:spacing w:after="0" w:line="240" w:lineRule="auto"/>
        <w:contextualSpacing/>
      </w:pPr>
      <w:r>
        <w:t xml:space="preserve">        </w:t>
      </w:r>
      <w:proofErr w:type="spellStart"/>
      <w:r>
        <w:t>latino.sample</w:t>
      </w:r>
      <w:proofErr w:type="spellEnd"/>
      <w:r>
        <w:t xml:space="preserve"> = </w:t>
      </w:r>
      <w:proofErr w:type="spellStart"/>
      <w:proofErr w:type="gramStart"/>
      <w:r>
        <w:t>ifelse</w:t>
      </w:r>
      <w:proofErr w:type="spellEnd"/>
      <w:r>
        <w:t>(</w:t>
      </w:r>
      <w:proofErr w:type="spellStart"/>
      <w:proofErr w:type="gramEnd"/>
      <w:r>
        <w:t>family_id</w:t>
      </w:r>
      <w:proofErr w:type="spellEnd"/>
      <w:r>
        <w:t xml:space="preserve"> &gt;= 7001 &amp; </w:t>
      </w:r>
      <w:proofErr w:type="spellStart"/>
      <w:r>
        <w:t>family_id</w:t>
      </w:r>
      <w:proofErr w:type="spellEnd"/>
      <w:r>
        <w:t xml:space="preserve"> &lt;= 9308, 1, 0),</w:t>
      </w:r>
    </w:p>
    <w:p w14:paraId="60E6EE50" w14:textId="77777777" w:rsidR="00EC361A" w:rsidRDefault="00EC361A" w:rsidP="00EC361A">
      <w:pPr>
        <w:spacing w:after="0" w:line="240" w:lineRule="auto"/>
        <w:contextualSpacing/>
      </w:pPr>
      <w:r>
        <w:t xml:space="preserve">        </w:t>
      </w:r>
      <w:proofErr w:type="spellStart"/>
      <w:r>
        <w:t>imm.sample</w:t>
      </w:r>
      <w:proofErr w:type="spellEnd"/>
      <w:r>
        <w:t xml:space="preserve"> = </w:t>
      </w:r>
      <w:proofErr w:type="spellStart"/>
      <w:proofErr w:type="gramStart"/>
      <w:r>
        <w:t>ifelse</w:t>
      </w:r>
      <w:proofErr w:type="spellEnd"/>
      <w:r>
        <w:t>(</w:t>
      </w:r>
      <w:proofErr w:type="gramEnd"/>
      <w:r>
        <w:t>imm.sample.97 == 1 | imm.sample.17 == 1, 1, 0)) %&gt;%</w:t>
      </w:r>
    </w:p>
    <w:p w14:paraId="1651658F" w14:textId="77777777" w:rsidR="00EC361A" w:rsidRDefault="00EC361A" w:rsidP="00EC361A">
      <w:pPr>
        <w:spacing w:after="0" w:line="240" w:lineRule="auto"/>
        <w:contextualSpacing/>
      </w:pPr>
      <w:commentRangeStart w:id="169"/>
      <w:commentRangeStart w:id="170"/>
      <w:r>
        <w:t xml:space="preserve">      </w:t>
      </w:r>
      <w:proofErr w:type="spellStart"/>
      <w:proofErr w:type="gramStart"/>
      <w:r>
        <w:t>dplyr</w:t>
      </w:r>
      <w:proofErr w:type="spellEnd"/>
      <w:r>
        <w:t>::</w:t>
      </w:r>
      <w:proofErr w:type="gramEnd"/>
      <w:r>
        <w:t>select(-key) %&gt;%</w:t>
      </w:r>
    </w:p>
    <w:p w14:paraId="4BB1CC81" w14:textId="77777777" w:rsidR="00EC361A" w:rsidRDefault="00EC361A" w:rsidP="00EC361A">
      <w:pPr>
        <w:spacing w:after="0" w:line="240" w:lineRule="auto"/>
        <w:contextualSpacing/>
      </w:pPr>
      <w:r>
        <w:t xml:space="preserve">      # Grouping by individual id</w:t>
      </w:r>
    </w:p>
    <w:p w14:paraId="7EFF5B7C" w14:textId="77777777" w:rsidR="00EC361A" w:rsidRDefault="00EC361A" w:rsidP="00EC361A">
      <w:pPr>
        <w:spacing w:after="0" w:line="240" w:lineRule="auto"/>
        <w:contextualSpacing/>
      </w:pPr>
      <w:r>
        <w:t xml:space="preserve">      </w:t>
      </w:r>
      <w:proofErr w:type="spellStart"/>
      <w:r>
        <w:t>group_by</w:t>
      </w:r>
      <w:proofErr w:type="spellEnd"/>
      <w:r>
        <w:t>(indiv.id) %&gt;%</w:t>
      </w:r>
    </w:p>
    <w:p w14:paraId="25659018" w14:textId="77777777" w:rsidR="00EC361A" w:rsidRDefault="00EC361A" w:rsidP="00EC361A">
      <w:pPr>
        <w:spacing w:after="0" w:line="240" w:lineRule="auto"/>
        <w:contextualSpacing/>
      </w:pPr>
      <w:r>
        <w:t xml:space="preserve">      # Turning data back to wide format, each record is a person-year</w:t>
      </w:r>
    </w:p>
    <w:p w14:paraId="4455BFDC" w14:textId="77777777" w:rsidR="00EC361A" w:rsidRDefault="00EC361A" w:rsidP="00EC361A">
      <w:pPr>
        <w:spacing w:after="0" w:line="240" w:lineRule="auto"/>
        <w:contextualSpacing/>
      </w:pPr>
      <w:r>
        <w:t xml:space="preserve">      </w:t>
      </w:r>
      <w:proofErr w:type="gramStart"/>
      <w:r>
        <w:t>spread(</w:t>
      </w:r>
      <w:proofErr w:type="gramEnd"/>
      <w:r>
        <w:t>var, value, convert = T) %&gt;%</w:t>
      </w:r>
    </w:p>
    <w:p w14:paraId="28AE3E47" w14:textId="77777777" w:rsidR="00EC361A" w:rsidRDefault="00EC361A" w:rsidP="00EC361A">
      <w:pPr>
        <w:spacing w:after="0" w:line="240" w:lineRule="auto"/>
        <w:contextualSpacing/>
      </w:pPr>
      <w:r>
        <w:t xml:space="preserve">      </w:t>
      </w:r>
      <w:proofErr w:type="gramStart"/>
      <w:r>
        <w:t>mutate(</w:t>
      </w:r>
      <w:commentRangeEnd w:id="169"/>
      <w:proofErr w:type="gramEnd"/>
      <w:r w:rsidR="0081132B">
        <w:rPr>
          <w:rStyle w:val="CommentReference"/>
        </w:rPr>
        <w:commentReference w:id="169"/>
      </w:r>
      <w:commentRangeEnd w:id="170"/>
      <w:r w:rsidR="00500BF4">
        <w:rPr>
          <w:rStyle w:val="CommentReference"/>
        </w:rPr>
        <w:commentReference w:id="170"/>
      </w:r>
    </w:p>
    <w:p w14:paraId="3F97FE16" w14:textId="77777777" w:rsidR="00EC361A" w:rsidRDefault="00EC361A" w:rsidP="00EC361A">
      <w:pPr>
        <w:spacing w:after="0" w:line="240" w:lineRule="auto"/>
        <w:contextualSpacing/>
      </w:pPr>
      <w:r>
        <w:t xml:space="preserve">        # Creating an indicator variable for whether the respondent was a non-interview or not a </w:t>
      </w:r>
    </w:p>
    <w:p w14:paraId="44FB7918" w14:textId="77777777" w:rsidR="00EC361A" w:rsidRDefault="00EC361A" w:rsidP="00EC361A">
      <w:pPr>
        <w:spacing w:after="0" w:line="240" w:lineRule="auto"/>
        <w:contextualSpacing/>
      </w:pPr>
      <w:r>
        <w:t xml:space="preserve">        # head/wife in that year, meaning the PSID will not have collected covariate data for R in that year</w:t>
      </w:r>
    </w:p>
    <w:p w14:paraId="7E616528" w14:textId="77777777" w:rsidR="00EC361A" w:rsidRDefault="00EC361A" w:rsidP="00EC361A">
      <w:pPr>
        <w:spacing w:after="0" w:line="240" w:lineRule="auto"/>
        <w:contextualSpacing/>
      </w:pPr>
      <w:r>
        <w:t xml:space="preserve">        </w:t>
      </w:r>
      <w:proofErr w:type="spellStart"/>
      <w:proofErr w:type="gramStart"/>
      <w:r>
        <w:t>missing.interview</w:t>
      </w:r>
      <w:proofErr w:type="spellEnd"/>
      <w:proofErr w:type="gramEnd"/>
      <w:r>
        <w:t xml:space="preserve"> = </w:t>
      </w:r>
      <w:proofErr w:type="spellStart"/>
      <w:r>
        <w:t>case_when</w:t>
      </w:r>
      <w:proofErr w:type="spellEnd"/>
      <w:r>
        <w:t>(</w:t>
      </w:r>
      <w:proofErr w:type="spellStart"/>
      <w:r>
        <w:t>int.num</w:t>
      </w:r>
      <w:proofErr w:type="spellEnd"/>
      <w:r>
        <w:t xml:space="preserve"> == 0 | </w:t>
      </w:r>
      <w:proofErr w:type="spellStart"/>
      <w:r>
        <w:t>seq.num</w:t>
      </w:r>
      <w:proofErr w:type="spellEnd"/>
      <w:r>
        <w:t xml:space="preserve"> &gt; 20 | </w:t>
      </w:r>
      <w:proofErr w:type="spellStart"/>
      <w:r>
        <w:t>seq.num</w:t>
      </w:r>
      <w:proofErr w:type="spellEnd"/>
      <w:r>
        <w:t xml:space="preserve"> == 0 |</w:t>
      </w:r>
    </w:p>
    <w:p w14:paraId="7972AEC2" w14:textId="77777777" w:rsidR="00EC361A" w:rsidRDefault="00EC361A" w:rsidP="00EC361A">
      <w:pPr>
        <w:spacing w:after="0" w:line="240" w:lineRule="auto"/>
        <w:contextualSpacing/>
      </w:pPr>
      <w:r>
        <w:t xml:space="preserve">                                        </w:t>
      </w:r>
      <w:proofErr w:type="spellStart"/>
      <w:proofErr w:type="gramStart"/>
      <w:r>
        <w:t>rel.head</w:t>
      </w:r>
      <w:proofErr w:type="spellEnd"/>
      <w:proofErr w:type="gramEnd"/>
      <w:r>
        <w:t xml:space="preserve"> %!in% c("head", "wife") ~ 1, TRUE ~ 0),</w:t>
      </w:r>
    </w:p>
    <w:p w14:paraId="3FA732CD" w14:textId="77777777" w:rsidR="00EC361A" w:rsidRDefault="00EC361A" w:rsidP="00EC361A">
      <w:pPr>
        <w:spacing w:after="0" w:line="240" w:lineRule="auto"/>
        <w:contextualSpacing/>
      </w:pPr>
      <w:r>
        <w:t xml:space="preserve">        # Creating indicator variable labeling whether respondent is head or wife in that year</w:t>
      </w:r>
    </w:p>
    <w:p w14:paraId="0C54B2B9" w14:textId="77777777" w:rsidR="00EC361A" w:rsidRDefault="00EC361A" w:rsidP="00EC361A">
      <w:pPr>
        <w:spacing w:after="0" w:line="240" w:lineRule="auto"/>
        <w:contextualSpacing/>
      </w:pPr>
      <w:r>
        <w:t xml:space="preserve">        </w:t>
      </w:r>
      <w:proofErr w:type="spellStart"/>
      <w:proofErr w:type="gramStart"/>
      <w:r>
        <w:t>hd.wife</w:t>
      </w:r>
      <w:proofErr w:type="spellEnd"/>
      <w:proofErr w:type="gramEnd"/>
      <w:r>
        <w:t xml:space="preserve"> = </w:t>
      </w:r>
      <w:proofErr w:type="spellStart"/>
      <w:r>
        <w:t>ifelse</w:t>
      </w:r>
      <w:proofErr w:type="spellEnd"/>
      <w:r>
        <w:t>(</w:t>
      </w:r>
      <w:proofErr w:type="spellStart"/>
      <w:r>
        <w:t>rel.head</w:t>
      </w:r>
      <w:proofErr w:type="spellEnd"/>
      <w:r>
        <w:t xml:space="preserve"> %in% c("head", "wife"), 1, 0))</w:t>
      </w:r>
    </w:p>
    <w:p w14:paraId="28592B4A" w14:textId="77777777" w:rsidR="00EC361A" w:rsidRDefault="00EC361A" w:rsidP="00EC361A">
      <w:pPr>
        <w:spacing w:after="0" w:line="240" w:lineRule="auto"/>
        <w:contextualSpacing/>
      </w:pPr>
    </w:p>
    <w:p w14:paraId="7FDE85AE" w14:textId="77777777" w:rsidR="00EC361A" w:rsidRDefault="00EC361A" w:rsidP="00EC361A">
      <w:pPr>
        <w:spacing w:after="0" w:line="240" w:lineRule="auto"/>
        <w:contextualSpacing/>
      </w:pPr>
      <w:r>
        <w:t xml:space="preserve"># Creating a plot that identifies the proportion of respondents aged 25-65 in </w:t>
      </w:r>
    </w:p>
    <w:p w14:paraId="16BB4F36" w14:textId="77777777" w:rsidR="00EC361A" w:rsidRDefault="00EC361A" w:rsidP="00EC361A">
      <w:pPr>
        <w:spacing w:after="0" w:line="240" w:lineRule="auto"/>
        <w:contextualSpacing/>
      </w:pPr>
      <w:r>
        <w:t xml:space="preserve"># </w:t>
      </w:r>
      <w:proofErr w:type="gramStart"/>
      <w:r>
        <w:t>each</w:t>
      </w:r>
      <w:proofErr w:type="gramEnd"/>
      <w:r>
        <w:t xml:space="preserve"> year who are PSID heads or wives</w:t>
      </w:r>
    </w:p>
    <w:p w14:paraId="2ADA8CC8" w14:textId="77777777" w:rsidR="00EC361A" w:rsidRDefault="00EC361A" w:rsidP="00EC361A">
      <w:pPr>
        <w:spacing w:after="0" w:line="240" w:lineRule="auto"/>
        <w:contextualSpacing/>
      </w:pPr>
    </w:p>
    <w:p w14:paraId="1D57970C" w14:textId="77777777" w:rsidR="00EC361A" w:rsidRDefault="00EC361A" w:rsidP="00EC361A">
      <w:pPr>
        <w:spacing w:after="0" w:line="240" w:lineRule="auto"/>
        <w:contextualSpacing/>
      </w:pPr>
      <w:proofErr w:type="spellStart"/>
      <w:proofErr w:type="gramStart"/>
      <w:r>
        <w:t>prop.hdwife</w:t>
      </w:r>
      <w:proofErr w:type="gramEnd"/>
      <w:r>
        <w:t>.plot</w:t>
      </w:r>
      <w:proofErr w:type="spellEnd"/>
      <w:r>
        <w:t xml:space="preserve"> &lt;- </w:t>
      </w:r>
      <w:proofErr w:type="spellStart"/>
      <w:r>
        <w:t>psid_raw</w:t>
      </w:r>
      <w:proofErr w:type="spellEnd"/>
      <w:r>
        <w:t xml:space="preserve"> %&gt;% </w:t>
      </w:r>
    </w:p>
    <w:p w14:paraId="444A584A" w14:textId="77777777" w:rsidR="00EC361A" w:rsidRDefault="00EC361A" w:rsidP="00EC361A">
      <w:pPr>
        <w:spacing w:after="0" w:line="240" w:lineRule="auto"/>
        <w:contextualSpacing/>
      </w:pPr>
      <w:r>
        <w:t xml:space="preserve">  </w:t>
      </w:r>
      <w:proofErr w:type="gramStart"/>
      <w:r>
        <w:t>filter(</w:t>
      </w:r>
      <w:proofErr w:type="gramEnd"/>
      <w:r>
        <w:t>age &gt;= 20 &amp; age &lt;= 65) %&gt;%</w:t>
      </w:r>
    </w:p>
    <w:p w14:paraId="7329D9CF" w14:textId="77777777" w:rsidR="00EC361A" w:rsidRDefault="00EC361A" w:rsidP="00EC361A">
      <w:pPr>
        <w:spacing w:after="0" w:line="240" w:lineRule="auto"/>
        <w:contextualSpacing/>
      </w:pPr>
      <w:r>
        <w:t xml:space="preserve">  </w:t>
      </w:r>
      <w:proofErr w:type="gramStart"/>
      <w:r>
        <w:t>filter(</w:t>
      </w:r>
      <w:proofErr w:type="gramEnd"/>
      <w:r>
        <w:t>year %in% c(1981, 2019)) %&gt;%</w:t>
      </w:r>
    </w:p>
    <w:p w14:paraId="2795CC9E" w14:textId="77777777" w:rsidR="00EC361A" w:rsidRDefault="00EC361A" w:rsidP="00EC361A">
      <w:pPr>
        <w:spacing w:after="0" w:line="240" w:lineRule="auto"/>
        <w:contextualSpacing/>
      </w:pPr>
      <w:r>
        <w:t xml:space="preserve">  </w:t>
      </w:r>
      <w:proofErr w:type="spellStart"/>
      <w:r>
        <w:t>group_</w:t>
      </w:r>
      <w:proofErr w:type="gramStart"/>
      <w:r>
        <w:t>by</w:t>
      </w:r>
      <w:proofErr w:type="spellEnd"/>
      <w:r>
        <w:t>(</w:t>
      </w:r>
      <w:proofErr w:type="gramEnd"/>
      <w:r>
        <w:t>year, age) %&gt;%</w:t>
      </w:r>
    </w:p>
    <w:p w14:paraId="38D78AF6" w14:textId="77777777" w:rsidR="00EC361A" w:rsidRDefault="00EC361A" w:rsidP="00EC361A">
      <w:pPr>
        <w:spacing w:after="0" w:line="240" w:lineRule="auto"/>
        <w:contextualSpacing/>
      </w:pPr>
      <w:r>
        <w:t xml:space="preserve">  </w:t>
      </w:r>
      <w:proofErr w:type="gramStart"/>
      <w:r>
        <w:t>summarise(</w:t>
      </w:r>
      <w:proofErr w:type="gramEnd"/>
      <w:r>
        <w:t xml:space="preserve">wtd.pct = </w:t>
      </w:r>
      <w:proofErr w:type="spellStart"/>
      <w:r>
        <w:t>wpct</w:t>
      </w:r>
      <w:proofErr w:type="spellEnd"/>
      <w:r>
        <w:t>(</w:t>
      </w:r>
      <w:proofErr w:type="spellStart"/>
      <w:r>
        <w:t>hd.wife</w:t>
      </w:r>
      <w:proofErr w:type="spellEnd"/>
      <w:r>
        <w:t xml:space="preserve">, weight = </w:t>
      </w:r>
      <w:proofErr w:type="spellStart"/>
      <w:r>
        <w:t>perwt</w:t>
      </w:r>
      <w:proofErr w:type="spellEnd"/>
      <w:r>
        <w:t>)</w:t>
      </w:r>
      <w:commentRangeStart w:id="171"/>
      <w:commentRangeStart w:id="172"/>
      <w:r>
        <w:t>[2]</w:t>
      </w:r>
      <w:commentRangeEnd w:id="171"/>
      <w:r w:rsidR="003231E6">
        <w:rPr>
          <w:rStyle w:val="CommentReference"/>
        </w:rPr>
        <w:commentReference w:id="171"/>
      </w:r>
      <w:commentRangeEnd w:id="172"/>
      <w:r w:rsidR="0059628E">
        <w:rPr>
          <w:rStyle w:val="CommentReference"/>
        </w:rPr>
        <w:commentReference w:id="172"/>
      </w:r>
      <w:r>
        <w:t xml:space="preserve"> * 100) %&gt;%</w:t>
      </w:r>
    </w:p>
    <w:p w14:paraId="3FFAD6BC" w14:textId="77777777" w:rsidR="00EC361A" w:rsidRDefault="00EC361A" w:rsidP="00EC361A">
      <w:pPr>
        <w:spacing w:after="0" w:line="240" w:lineRule="auto"/>
        <w:contextualSpacing/>
      </w:pPr>
      <w:r>
        <w:t xml:space="preserve">  </w:t>
      </w:r>
      <w:proofErr w:type="spellStart"/>
      <w:proofErr w:type="gramStart"/>
      <w:r>
        <w:t>ggplot</w:t>
      </w:r>
      <w:proofErr w:type="spellEnd"/>
      <w:r>
        <w:t>(</w:t>
      </w:r>
      <w:proofErr w:type="spellStart"/>
      <w:proofErr w:type="gramEnd"/>
      <w:r>
        <w:t>aes</w:t>
      </w:r>
      <w:proofErr w:type="spellEnd"/>
      <w:r>
        <w:t>(x = age, y = wtd.pct)) +</w:t>
      </w:r>
    </w:p>
    <w:p w14:paraId="150CBC32" w14:textId="77777777" w:rsidR="00EC361A" w:rsidRDefault="00EC361A" w:rsidP="00EC361A">
      <w:pPr>
        <w:spacing w:after="0" w:line="240" w:lineRule="auto"/>
        <w:contextualSpacing/>
      </w:pPr>
      <w:r>
        <w:t xml:space="preserve">  </w:t>
      </w:r>
      <w:proofErr w:type="spellStart"/>
      <w:r>
        <w:t>geom_</w:t>
      </w:r>
      <w:proofErr w:type="gramStart"/>
      <w:r>
        <w:t>line</w:t>
      </w:r>
      <w:proofErr w:type="spellEnd"/>
      <w:r>
        <w:t>(</w:t>
      </w:r>
      <w:proofErr w:type="gramEnd"/>
      <w:r>
        <w:t xml:space="preserve">) + </w:t>
      </w:r>
    </w:p>
    <w:p w14:paraId="249C9219" w14:textId="77777777" w:rsidR="00EC361A" w:rsidRDefault="00EC361A" w:rsidP="00EC361A">
      <w:pPr>
        <w:spacing w:after="0" w:line="240" w:lineRule="auto"/>
        <w:contextualSpacing/>
      </w:pPr>
      <w:r>
        <w:lastRenderedPageBreak/>
        <w:t xml:space="preserve">  </w:t>
      </w:r>
      <w:proofErr w:type="spellStart"/>
      <w:r>
        <w:t>facet_wrap</w:t>
      </w:r>
      <w:proofErr w:type="spellEnd"/>
      <w:r>
        <w:t>(~year) +</w:t>
      </w:r>
    </w:p>
    <w:p w14:paraId="259D8AF2" w14:textId="77777777" w:rsidR="00EC361A" w:rsidRDefault="00EC361A" w:rsidP="00EC361A">
      <w:pPr>
        <w:spacing w:after="0" w:line="240" w:lineRule="auto"/>
        <w:contextualSpacing/>
      </w:pPr>
      <w:r>
        <w:t xml:space="preserve">  </w:t>
      </w:r>
      <w:proofErr w:type="spellStart"/>
      <w:r>
        <w:t>theme_</w:t>
      </w:r>
      <w:proofErr w:type="gramStart"/>
      <w:r>
        <w:t>bw</w:t>
      </w:r>
      <w:proofErr w:type="spellEnd"/>
      <w:r>
        <w:t>(</w:t>
      </w:r>
      <w:proofErr w:type="gramEnd"/>
      <w:r>
        <w:t>) +</w:t>
      </w:r>
    </w:p>
    <w:p w14:paraId="27E832CB" w14:textId="77777777" w:rsidR="00EC361A" w:rsidRDefault="00EC361A" w:rsidP="00EC361A">
      <w:pPr>
        <w:spacing w:after="0" w:line="240" w:lineRule="auto"/>
        <w:contextualSpacing/>
      </w:pPr>
      <w:r>
        <w:t xml:space="preserve">  </w:t>
      </w:r>
      <w:proofErr w:type="gramStart"/>
      <w:r>
        <w:t>labs(</w:t>
      </w:r>
      <w:proofErr w:type="gramEnd"/>
      <w:r>
        <w:t>title = "Percent of PSID Sample Members Classified as Heads/Wives, by year and age",</w:t>
      </w:r>
    </w:p>
    <w:p w14:paraId="11F15729" w14:textId="77777777" w:rsidR="00EC361A" w:rsidRDefault="00EC361A" w:rsidP="00EC361A">
      <w:pPr>
        <w:spacing w:after="0" w:line="240" w:lineRule="auto"/>
        <w:contextualSpacing/>
      </w:pPr>
      <w:r>
        <w:t xml:space="preserve">       y = "Percent of Sample Members Head/Wife (weighted)",</w:t>
      </w:r>
    </w:p>
    <w:p w14:paraId="72A98952" w14:textId="77777777" w:rsidR="00EC361A" w:rsidRDefault="00EC361A" w:rsidP="00EC361A">
      <w:pPr>
        <w:spacing w:after="0" w:line="240" w:lineRule="auto"/>
        <w:contextualSpacing/>
      </w:pPr>
      <w:r>
        <w:t xml:space="preserve">       x = "Age") +</w:t>
      </w:r>
    </w:p>
    <w:p w14:paraId="6D060F4A" w14:textId="77777777" w:rsidR="00EC361A" w:rsidRDefault="00EC361A" w:rsidP="00EC361A">
      <w:pPr>
        <w:spacing w:after="0" w:line="240" w:lineRule="auto"/>
        <w:contextualSpacing/>
      </w:pPr>
      <w:r>
        <w:t xml:space="preserve">  </w:t>
      </w:r>
      <w:proofErr w:type="spellStart"/>
      <w:r>
        <w:t>theme_</w:t>
      </w:r>
      <w:proofErr w:type="gramStart"/>
      <w:r>
        <w:t>bw</w:t>
      </w:r>
      <w:proofErr w:type="spellEnd"/>
      <w:r>
        <w:t>(</w:t>
      </w:r>
      <w:proofErr w:type="gramEnd"/>
      <w:r>
        <w:t>) +</w:t>
      </w:r>
    </w:p>
    <w:p w14:paraId="1C857781" w14:textId="77777777" w:rsidR="00EC361A" w:rsidRDefault="00EC361A" w:rsidP="00EC361A">
      <w:pPr>
        <w:spacing w:after="0" w:line="240" w:lineRule="auto"/>
        <w:contextualSpacing/>
      </w:pPr>
      <w:r>
        <w:t xml:space="preserve">  </w:t>
      </w:r>
      <w:proofErr w:type="gramStart"/>
      <w:r>
        <w:t>theme(</w:t>
      </w:r>
      <w:proofErr w:type="spellStart"/>
      <w:proofErr w:type="gramEnd"/>
      <w:r>
        <w:t>plot.title</w:t>
      </w:r>
      <w:proofErr w:type="spellEnd"/>
      <w:r>
        <w:t xml:space="preserve"> = </w:t>
      </w:r>
      <w:proofErr w:type="spellStart"/>
      <w:r>
        <w:t>element_text</w:t>
      </w:r>
      <w:proofErr w:type="spellEnd"/>
      <w:r>
        <w:t>(</w:t>
      </w:r>
      <w:proofErr w:type="spellStart"/>
      <w:r>
        <w:t>hjust</w:t>
      </w:r>
      <w:proofErr w:type="spellEnd"/>
      <w:r>
        <w:t xml:space="preserve"> = 0.5, face = "bold", size = 9),</w:t>
      </w:r>
    </w:p>
    <w:p w14:paraId="47465FD0" w14:textId="77777777" w:rsidR="00EC361A" w:rsidRDefault="00EC361A" w:rsidP="00EC361A">
      <w:pPr>
        <w:spacing w:after="0" w:line="240" w:lineRule="auto"/>
        <w:contextualSpacing/>
      </w:pPr>
      <w:r>
        <w:t xml:space="preserve">        </w:t>
      </w:r>
      <w:proofErr w:type="spellStart"/>
      <w:r>
        <w:t>axis.text.x</w:t>
      </w:r>
      <w:proofErr w:type="spellEnd"/>
      <w:r>
        <w:t xml:space="preserve"> = </w:t>
      </w:r>
      <w:proofErr w:type="spellStart"/>
      <w:r>
        <w:t>element_</w:t>
      </w:r>
      <w:proofErr w:type="gramStart"/>
      <w:r>
        <w:t>text</w:t>
      </w:r>
      <w:proofErr w:type="spellEnd"/>
      <w:r>
        <w:t>(</w:t>
      </w:r>
      <w:proofErr w:type="gramEnd"/>
      <w:r>
        <w:t xml:space="preserve">angle = 45, </w:t>
      </w:r>
      <w:proofErr w:type="spellStart"/>
      <w:r>
        <w:t>hjust</w:t>
      </w:r>
      <w:proofErr w:type="spellEnd"/>
      <w:r>
        <w:t xml:space="preserve"> = 1))    </w:t>
      </w:r>
    </w:p>
    <w:p w14:paraId="71D68121" w14:textId="77777777" w:rsidR="00EC361A" w:rsidRDefault="00EC361A" w:rsidP="00EC361A">
      <w:pPr>
        <w:spacing w:after="0" w:line="240" w:lineRule="auto"/>
        <w:contextualSpacing/>
      </w:pPr>
      <w:r>
        <w:t xml:space="preserve">    </w:t>
      </w:r>
    </w:p>
    <w:p w14:paraId="4D24D5A2" w14:textId="77777777" w:rsidR="00EC361A" w:rsidRDefault="00EC361A" w:rsidP="00EC361A">
      <w:pPr>
        <w:spacing w:after="0" w:line="240" w:lineRule="auto"/>
        <w:contextualSpacing/>
      </w:pPr>
      <w:r>
        <w:t xml:space="preserve"># Creating a version of the data where we limit observations to individuals who are observed </w:t>
      </w:r>
    </w:p>
    <w:p w14:paraId="1924916E" w14:textId="77777777" w:rsidR="00EC361A" w:rsidRDefault="00EC361A" w:rsidP="00EC361A">
      <w:pPr>
        <w:spacing w:after="0" w:line="240" w:lineRule="auto"/>
        <w:contextualSpacing/>
      </w:pPr>
      <w:r>
        <w:t xml:space="preserve"># </w:t>
      </w:r>
      <w:proofErr w:type="gramStart"/>
      <w:r>
        <w:t>as</w:t>
      </w:r>
      <w:proofErr w:type="gramEnd"/>
      <w:r>
        <w:t xml:space="preserve"> heads or wives in our outcome years</w:t>
      </w:r>
    </w:p>
    <w:p w14:paraId="2AEBD9D1" w14:textId="77777777" w:rsidR="00EC361A" w:rsidRDefault="00EC361A" w:rsidP="00EC361A">
      <w:pPr>
        <w:spacing w:after="0" w:line="240" w:lineRule="auto"/>
        <w:contextualSpacing/>
      </w:pPr>
      <w:proofErr w:type="spellStart"/>
      <w:r>
        <w:t>psid_clean</w:t>
      </w:r>
      <w:proofErr w:type="spellEnd"/>
      <w:r>
        <w:t xml:space="preserve"> &lt;- </w:t>
      </w:r>
      <w:proofErr w:type="spellStart"/>
      <w:r>
        <w:t>psid_raw</w:t>
      </w:r>
      <w:proofErr w:type="spellEnd"/>
      <w:r>
        <w:t xml:space="preserve"> %&gt;%</w:t>
      </w:r>
    </w:p>
    <w:p w14:paraId="350FEAE3" w14:textId="77777777" w:rsidR="00EC361A" w:rsidRDefault="00EC361A" w:rsidP="00EC361A">
      <w:pPr>
        <w:spacing w:after="0" w:line="240" w:lineRule="auto"/>
        <w:contextualSpacing/>
      </w:pPr>
      <w:r>
        <w:t xml:space="preserve">  # This keeps observations in </w:t>
      </w:r>
      <w:commentRangeStart w:id="173"/>
      <w:commentRangeStart w:id="174"/>
      <w:r>
        <w:t>2015 and 2017 for individuals observed as heads/wives in our age range in 2017</w:t>
      </w:r>
      <w:commentRangeEnd w:id="173"/>
      <w:r w:rsidR="00DD45D3">
        <w:rPr>
          <w:rStyle w:val="CommentReference"/>
        </w:rPr>
        <w:commentReference w:id="173"/>
      </w:r>
      <w:commentRangeEnd w:id="174"/>
      <w:r w:rsidR="001E2674">
        <w:rPr>
          <w:rStyle w:val="CommentReference"/>
        </w:rPr>
        <w:commentReference w:id="174"/>
      </w:r>
      <w:r>
        <w:t>, and</w:t>
      </w:r>
    </w:p>
    <w:p w14:paraId="3EB2D6A3" w14:textId="77777777" w:rsidR="00EC361A" w:rsidRDefault="00EC361A" w:rsidP="00EC361A">
      <w:pPr>
        <w:spacing w:after="0" w:line="240" w:lineRule="auto"/>
        <w:contextualSpacing/>
      </w:pPr>
      <w:r>
        <w:t xml:space="preserve">  # </w:t>
      </w:r>
      <w:proofErr w:type="gramStart"/>
      <w:r>
        <w:t>observations</w:t>
      </w:r>
      <w:proofErr w:type="gramEnd"/>
      <w:r>
        <w:t xml:space="preserve"> in 1980 and 1981 for individuals observed as heads/wives in our age range in 1981</w:t>
      </w:r>
    </w:p>
    <w:p w14:paraId="6DE112B0" w14:textId="77777777" w:rsidR="00EC361A" w:rsidRDefault="00EC361A" w:rsidP="00EC361A">
      <w:pPr>
        <w:spacing w:after="0" w:line="240" w:lineRule="auto"/>
        <w:contextualSpacing/>
      </w:pPr>
      <w:r>
        <w:t xml:space="preserve">  </w:t>
      </w:r>
      <w:proofErr w:type="gramStart"/>
      <w:r>
        <w:t>filter(</w:t>
      </w:r>
      <w:proofErr w:type="gramEnd"/>
      <w:r>
        <w:t>year %in% c(1980,1981) &amp; samp.inc.1981 == 1 |</w:t>
      </w:r>
    </w:p>
    <w:p w14:paraId="6E96E438" w14:textId="77777777" w:rsidR="00EC361A" w:rsidRDefault="00EC361A" w:rsidP="00EC361A">
      <w:pPr>
        <w:spacing w:after="0" w:line="240" w:lineRule="auto"/>
        <w:contextualSpacing/>
      </w:pPr>
      <w:r>
        <w:t xml:space="preserve">           year %in% </w:t>
      </w:r>
      <w:proofErr w:type="gramStart"/>
      <w:r>
        <w:t>c(</w:t>
      </w:r>
      <w:proofErr w:type="gramEnd"/>
      <w:r>
        <w:t>1990,1991)  &amp; samp.inc.1991 == 1 |</w:t>
      </w:r>
    </w:p>
    <w:p w14:paraId="2DBE22F8" w14:textId="77777777" w:rsidR="00EC361A" w:rsidRDefault="00EC361A" w:rsidP="00EC361A">
      <w:pPr>
        <w:spacing w:after="0" w:line="240" w:lineRule="auto"/>
        <w:contextualSpacing/>
      </w:pPr>
      <w:r>
        <w:t xml:space="preserve">           year %in% </w:t>
      </w:r>
      <w:proofErr w:type="gramStart"/>
      <w:r>
        <w:t>c(</w:t>
      </w:r>
      <w:proofErr w:type="gramEnd"/>
      <w:r>
        <w:t>1999,2001) &amp; samp.inc.2001 == 1 |</w:t>
      </w:r>
    </w:p>
    <w:p w14:paraId="725049D9" w14:textId="77777777" w:rsidR="00EC361A" w:rsidRDefault="00EC361A" w:rsidP="00EC361A">
      <w:pPr>
        <w:spacing w:after="0" w:line="240" w:lineRule="auto"/>
        <w:contextualSpacing/>
      </w:pPr>
      <w:r>
        <w:t xml:space="preserve">           year %in% </w:t>
      </w:r>
      <w:proofErr w:type="gramStart"/>
      <w:r>
        <w:t>c(</w:t>
      </w:r>
      <w:proofErr w:type="gramEnd"/>
      <w:r>
        <w:t>2009,2011) &amp; samp.inc.2011 == 1 |</w:t>
      </w:r>
    </w:p>
    <w:p w14:paraId="0D2E0E29" w14:textId="77777777" w:rsidR="00EC361A" w:rsidRDefault="00EC361A" w:rsidP="00EC361A">
      <w:pPr>
        <w:spacing w:after="0" w:line="240" w:lineRule="auto"/>
        <w:contextualSpacing/>
      </w:pPr>
      <w:r>
        <w:t xml:space="preserve">           year %in% </w:t>
      </w:r>
      <w:proofErr w:type="gramStart"/>
      <w:r>
        <w:t>c(</w:t>
      </w:r>
      <w:proofErr w:type="gramEnd"/>
      <w:r>
        <w:t>2017,2019) &amp; samp.inc.2019 == 1) %&gt;%</w:t>
      </w:r>
    </w:p>
    <w:p w14:paraId="3AE1E5FB" w14:textId="77777777" w:rsidR="00EC361A" w:rsidRDefault="00EC361A" w:rsidP="00EC361A">
      <w:pPr>
        <w:spacing w:after="0" w:line="240" w:lineRule="auto"/>
        <w:contextualSpacing/>
      </w:pPr>
      <w:r>
        <w:t xml:space="preserve">  # Then we generate variables that take the value of the head for R's that are heads, value of spouse for spouses</w:t>
      </w:r>
    </w:p>
    <w:p w14:paraId="074092AC" w14:textId="77777777" w:rsidR="00EC361A" w:rsidRDefault="00EC361A" w:rsidP="00EC361A">
      <w:pPr>
        <w:spacing w:after="0" w:line="240" w:lineRule="auto"/>
        <w:contextualSpacing/>
      </w:pPr>
      <w:r>
        <w:t xml:space="preserve">  </w:t>
      </w:r>
      <w:proofErr w:type="gramStart"/>
      <w:r>
        <w:t>mutate(</w:t>
      </w:r>
      <w:proofErr w:type="spellStart"/>
      <w:proofErr w:type="gramEnd"/>
      <w:r>
        <w:t>avdeg</w:t>
      </w:r>
      <w:proofErr w:type="spellEnd"/>
      <w:r>
        <w:t xml:space="preserve"> = </w:t>
      </w:r>
      <w:proofErr w:type="spellStart"/>
      <w:r>
        <w:t>ifelse</w:t>
      </w:r>
      <w:proofErr w:type="spellEnd"/>
      <w:r>
        <w:t>(</w:t>
      </w:r>
      <w:proofErr w:type="spellStart"/>
      <w:r>
        <w:t>rel.head</w:t>
      </w:r>
      <w:proofErr w:type="spellEnd"/>
      <w:r>
        <w:t xml:space="preserve"> == "head", </w:t>
      </w:r>
      <w:proofErr w:type="spellStart"/>
      <w:r>
        <w:t>advdeg_hd</w:t>
      </w:r>
      <w:proofErr w:type="spellEnd"/>
      <w:r>
        <w:t xml:space="preserve">, </w:t>
      </w:r>
      <w:proofErr w:type="spellStart"/>
      <w:r>
        <w:t>advdeg_wf</w:t>
      </w:r>
      <w:proofErr w:type="spellEnd"/>
      <w:r>
        <w:t>),</w:t>
      </w:r>
    </w:p>
    <w:p w14:paraId="534784B5" w14:textId="77777777" w:rsidR="00EC361A" w:rsidRDefault="00EC361A" w:rsidP="00EC361A">
      <w:pPr>
        <w:spacing w:after="0" w:line="240" w:lineRule="auto"/>
        <w:contextualSpacing/>
      </w:pPr>
      <w:r>
        <w:t xml:space="preserve">         </w:t>
      </w:r>
      <w:proofErr w:type="spellStart"/>
      <w:r>
        <w:t>ann.wrk.hrs</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ann.wrk.hrs_hd</w:t>
      </w:r>
      <w:proofErr w:type="spellEnd"/>
      <w:r>
        <w:t xml:space="preserve">, </w:t>
      </w:r>
      <w:proofErr w:type="spellStart"/>
      <w:r>
        <w:t>ann.wrk.hrs_wf</w:t>
      </w:r>
      <w:proofErr w:type="spellEnd"/>
      <w:r>
        <w:t>),</w:t>
      </w:r>
    </w:p>
    <w:p w14:paraId="79BB04BE" w14:textId="77777777" w:rsidR="00EC361A" w:rsidRDefault="00EC361A" w:rsidP="00EC361A">
      <w:pPr>
        <w:spacing w:after="0" w:line="240" w:lineRule="auto"/>
        <w:contextualSpacing/>
      </w:pPr>
      <w:r>
        <w:t xml:space="preserve">         </w:t>
      </w:r>
      <w:proofErr w:type="spellStart"/>
      <w:r>
        <w:t>ba</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ba_hd</w:t>
      </w:r>
      <w:proofErr w:type="spellEnd"/>
      <w:r>
        <w:t xml:space="preserve">, </w:t>
      </w:r>
      <w:proofErr w:type="spellStart"/>
      <w:r>
        <w:t>ba_wf</w:t>
      </w:r>
      <w:proofErr w:type="spellEnd"/>
      <w:r>
        <w:t>),</w:t>
      </w:r>
    </w:p>
    <w:p w14:paraId="16B1E9EF" w14:textId="77777777" w:rsidR="00EC361A" w:rsidRDefault="00EC361A" w:rsidP="00EC361A">
      <w:pPr>
        <w:spacing w:after="0" w:line="240" w:lineRule="auto"/>
        <w:contextualSpacing/>
      </w:pPr>
      <w:r>
        <w:t xml:space="preserve">         </w:t>
      </w:r>
      <w:proofErr w:type="spellStart"/>
      <w:r>
        <w:t>govt.job</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govt.job_hd</w:t>
      </w:r>
      <w:proofErr w:type="spellEnd"/>
      <w:r>
        <w:t xml:space="preserve">, </w:t>
      </w:r>
      <w:proofErr w:type="spellStart"/>
      <w:r>
        <w:t>govt.job_wf</w:t>
      </w:r>
      <w:proofErr w:type="spellEnd"/>
      <w:r>
        <w:t>),</w:t>
      </w:r>
    </w:p>
    <w:p w14:paraId="42682182" w14:textId="77777777" w:rsidR="00EC361A" w:rsidRDefault="00EC361A" w:rsidP="00EC361A">
      <w:pPr>
        <w:spacing w:after="0" w:line="240" w:lineRule="auto"/>
        <w:contextualSpacing/>
      </w:pPr>
      <w:r>
        <w:t xml:space="preserve">         </w:t>
      </w:r>
      <w:proofErr w:type="spellStart"/>
      <w:r>
        <w:t>govt.job_alljobs</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govt.job_alljobs_hd</w:t>
      </w:r>
      <w:proofErr w:type="spellEnd"/>
      <w:r>
        <w:t xml:space="preserve">, </w:t>
      </w:r>
      <w:proofErr w:type="spellStart"/>
      <w:r>
        <w:t>govt.job_alljobs_wf</w:t>
      </w:r>
      <w:proofErr w:type="spellEnd"/>
      <w:r>
        <w:t>),</w:t>
      </w:r>
    </w:p>
    <w:p w14:paraId="2FDA4E18" w14:textId="77777777" w:rsidR="00EC361A" w:rsidRDefault="00EC361A" w:rsidP="00EC361A">
      <w:pPr>
        <w:spacing w:after="0" w:line="240" w:lineRule="auto"/>
        <w:contextualSpacing/>
      </w:pPr>
      <w:r>
        <w:t xml:space="preserve">         housework = </w:t>
      </w:r>
      <w:proofErr w:type="spellStart"/>
      <w:proofErr w:type="gramStart"/>
      <w:r>
        <w:t>ifelse</w:t>
      </w:r>
      <w:proofErr w:type="spellEnd"/>
      <w:r>
        <w:t>(</w:t>
      </w:r>
      <w:proofErr w:type="spellStart"/>
      <w:proofErr w:type="gramEnd"/>
      <w:r>
        <w:t>rel.head</w:t>
      </w:r>
      <w:proofErr w:type="spellEnd"/>
      <w:r>
        <w:t xml:space="preserve"> == "head", </w:t>
      </w:r>
      <w:proofErr w:type="spellStart"/>
      <w:r>
        <w:t>housework_hd</w:t>
      </w:r>
      <w:proofErr w:type="spellEnd"/>
      <w:r>
        <w:t xml:space="preserve">, </w:t>
      </w:r>
      <w:proofErr w:type="spellStart"/>
      <w:r>
        <w:t>housework_wf</w:t>
      </w:r>
      <w:proofErr w:type="spellEnd"/>
      <w:r>
        <w:t>),</w:t>
      </w:r>
    </w:p>
    <w:p w14:paraId="64F2CEB3"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w:t>
      </w:r>
      <w:proofErr w:type="spellStart"/>
      <w:r>
        <w:t>ifelse</w:t>
      </w:r>
      <w:proofErr w:type="spellEnd"/>
      <w:r>
        <w:t>(</w:t>
      </w:r>
      <w:proofErr w:type="spellStart"/>
      <w:r>
        <w:t>rel.head</w:t>
      </w:r>
      <w:proofErr w:type="spellEnd"/>
      <w:r>
        <w:t xml:space="preserve"> == "head", </w:t>
      </w:r>
      <w:proofErr w:type="spellStart"/>
      <w:r>
        <w:t>ind_hd</w:t>
      </w:r>
      <w:proofErr w:type="spellEnd"/>
      <w:r>
        <w:t xml:space="preserve">, </w:t>
      </w:r>
      <w:proofErr w:type="spellStart"/>
      <w:r>
        <w:t>ind_wf</w:t>
      </w:r>
      <w:proofErr w:type="spellEnd"/>
      <w:r>
        <w:t xml:space="preserve">), </w:t>
      </w:r>
    </w:p>
    <w:p w14:paraId="51F09D04" w14:textId="77777777" w:rsidR="00EC361A" w:rsidRDefault="00EC361A" w:rsidP="00EC361A">
      <w:pPr>
        <w:spacing w:after="0" w:line="240" w:lineRule="auto"/>
        <w:contextualSpacing/>
      </w:pPr>
      <w:r>
        <w:t xml:space="preserve">         </w:t>
      </w:r>
      <w:proofErr w:type="spellStart"/>
      <w:proofErr w:type="gramStart"/>
      <w:r>
        <w:t>occ.orig</w:t>
      </w:r>
      <w:proofErr w:type="spellEnd"/>
      <w:proofErr w:type="gramEnd"/>
      <w:r>
        <w:t xml:space="preserve"> = </w:t>
      </w:r>
      <w:proofErr w:type="spellStart"/>
      <w:r>
        <w:t>ifelse</w:t>
      </w:r>
      <w:proofErr w:type="spellEnd"/>
      <w:r>
        <w:t>(</w:t>
      </w:r>
      <w:proofErr w:type="spellStart"/>
      <w:r>
        <w:t>rel.head</w:t>
      </w:r>
      <w:proofErr w:type="spellEnd"/>
      <w:r>
        <w:t xml:space="preserve"> == "head", </w:t>
      </w:r>
      <w:proofErr w:type="spellStart"/>
      <w:r>
        <w:t>occ_hd</w:t>
      </w:r>
      <w:proofErr w:type="spellEnd"/>
      <w:r>
        <w:t xml:space="preserve">, </w:t>
      </w:r>
      <w:proofErr w:type="spellStart"/>
      <w:r>
        <w:t>occ_wf</w:t>
      </w:r>
      <w:proofErr w:type="spellEnd"/>
      <w:r>
        <w:t xml:space="preserve">), </w:t>
      </w:r>
    </w:p>
    <w:p w14:paraId="16C48330" w14:textId="77777777" w:rsidR="00EC361A" w:rsidRDefault="00EC361A" w:rsidP="00EC361A">
      <w:pPr>
        <w:spacing w:after="0" w:line="240" w:lineRule="auto"/>
        <w:contextualSpacing/>
      </w:pPr>
      <w:r>
        <w:t xml:space="preserve">         # Note: for 1980, ind1990 and occ2010 will be NA for a subset of Rs who weren't recoded </w:t>
      </w:r>
    </w:p>
    <w:p w14:paraId="0BE98F06" w14:textId="77777777" w:rsidR="00EC361A" w:rsidRDefault="00EC361A" w:rsidP="00EC361A">
      <w:pPr>
        <w:spacing w:after="0" w:line="240" w:lineRule="auto"/>
        <w:contextualSpacing/>
      </w:pPr>
      <w:r>
        <w:t xml:space="preserve">         # </w:t>
      </w:r>
      <w:proofErr w:type="gramStart"/>
      <w:r>
        <w:t>to</w:t>
      </w:r>
      <w:proofErr w:type="gramEnd"/>
      <w:r>
        <w:t xml:space="preserve"> the 1970 census scheme in the PSID</w:t>
      </w:r>
    </w:p>
    <w:p w14:paraId="1A2090B4" w14:textId="77777777" w:rsidR="00EC361A" w:rsidRDefault="00EC361A" w:rsidP="00EC361A">
      <w:pPr>
        <w:spacing w:after="0" w:line="240" w:lineRule="auto"/>
        <w:contextualSpacing/>
      </w:pPr>
      <w:r>
        <w:t xml:space="preserve">         ind</w:t>
      </w:r>
      <w:proofErr w:type="gramStart"/>
      <w:r>
        <w:t>1990  =</w:t>
      </w:r>
      <w:proofErr w:type="gramEnd"/>
      <w:r>
        <w:t xml:space="preserve"> </w:t>
      </w:r>
      <w:proofErr w:type="spellStart"/>
      <w:r>
        <w:t>ifelse</w:t>
      </w:r>
      <w:proofErr w:type="spellEnd"/>
      <w:r>
        <w:t>(</w:t>
      </w:r>
      <w:proofErr w:type="spellStart"/>
      <w:r>
        <w:t>rel.head</w:t>
      </w:r>
      <w:proofErr w:type="spellEnd"/>
      <w:r>
        <w:t xml:space="preserve"> == "head", ind1990_hd, ind1990_wf),</w:t>
      </w:r>
    </w:p>
    <w:p w14:paraId="6E5C13B8" w14:textId="77777777" w:rsidR="00EC361A" w:rsidRDefault="00EC361A" w:rsidP="00EC361A">
      <w:pPr>
        <w:spacing w:after="0" w:line="240" w:lineRule="auto"/>
        <w:contextualSpacing/>
      </w:pPr>
      <w:r>
        <w:t xml:space="preserve">         occ2010 = </w:t>
      </w:r>
      <w:proofErr w:type="spellStart"/>
      <w:proofErr w:type="gramStart"/>
      <w:r>
        <w:t>ifelse</w:t>
      </w:r>
      <w:proofErr w:type="spellEnd"/>
      <w:r>
        <w:t>(</w:t>
      </w:r>
      <w:proofErr w:type="spellStart"/>
      <w:proofErr w:type="gramEnd"/>
      <w:r>
        <w:t>rel.head</w:t>
      </w:r>
      <w:proofErr w:type="spellEnd"/>
      <w:r>
        <w:t xml:space="preserve"> == "head", occ2010_hd, occ2010_wf),</w:t>
      </w:r>
    </w:p>
    <w:p w14:paraId="5D6D5AE0" w14:textId="77777777" w:rsidR="00EC361A" w:rsidRDefault="00EC361A" w:rsidP="00EC361A">
      <w:pPr>
        <w:spacing w:after="0" w:line="240" w:lineRule="auto"/>
        <w:contextualSpacing/>
      </w:pPr>
      <w:r>
        <w:t xml:space="preserve">         </w:t>
      </w:r>
      <w:proofErr w:type="spellStart"/>
      <w:r>
        <w:t>self.emp</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self.emp_hd</w:t>
      </w:r>
      <w:proofErr w:type="spellEnd"/>
      <w:r>
        <w:t xml:space="preserve">, </w:t>
      </w:r>
      <w:proofErr w:type="spellStart"/>
      <w:r>
        <w:t>self.emp_wf</w:t>
      </w:r>
      <w:proofErr w:type="spellEnd"/>
      <w:r>
        <w:t>),</w:t>
      </w:r>
    </w:p>
    <w:p w14:paraId="474425E8" w14:textId="77777777" w:rsidR="00EC361A" w:rsidRDefault="00EC361A" w:rsidP="00EC361A">
      <w:pPr>
        <w:spacing w:after="0" w:line="240" w:lineRule="auto"/>
        <w:contextualSpacing/>
      </w:pPr>
      <w:r>
        <w:t xml:space="preserve">         </w:t>
      </w:r>
      <w:proofErr w:type="spellStart"/>
      <w:r>
        <w:t>self.emp_alljobs</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self.emp_alljobs_hd</w:t>
      </w:r>
      <w:proofErr w:type="spellEnd"/>
      <w:r>
        <w:t xml:space="preserve">, </w:t>
      </w:r>
      <w:proofErr w:type="spellStart"/>
      <w:r>
        <w:t>self.emp_alljobs_wf</w:t>
      </w:r>
      <w:proofErr w:type="spellEnd"/>
      <w:r>
        <w:t>),</w:t>
      </w:r>
    </w:p>
    <w:p w14:paraId="1C6F09A7" w14:textId="77777777" w:rsidR="00EC361A" w:rsidRDefault="00EC361A" w:rsidP="00EC361A">
      <w:pPr>
        <w:spacing w:after="0" w:line="240" w:lineRule="auto"/>
        <w:contextualSpacing/>
      </w:pPr>
      <w:r>
        <w:t xml:space="preserve">         union = </w:t>
      </w:r>
      <w:proofErr w:type="spellStart"/>
      <w:proofErr w:type="gramStart"/>
      <w:r>
        <w:t>ifelse</w:t>
      </w:r>
      <w:proofErr w:type="spellEnd"/>
      <w:r>
        <w:t>(</w:t>
      </w:r>
      <w:proofErr w:type="spellStart"/>
      <w:proofErr w:type="gramEnd"/>
      <w:r>
        <w:t>rel.head</w:t>
      </w:r>
      <w:proofErr w:type="spellEnd"/>
      <w:r>
        <w:t xml:space="preserve"> == "head", </w:t>
      </w:r>
      <w:proofErr w:type="spellStart"/>
      <w:r>
        <w:t>union_hd</w:t>
      </w:r>
      <w:proofErr w:type="spellEnd"/>
      <w:r>
        <w:t xml:space="preserve">, </w:t>
      </w:r>
      <w:proofErr w:type="spellStart"/>
      <w:r>
        <w:t>union_wf</w:t>
      </w:r>
      <w:proofErr w:type="spellEnd"/>
      <w:r>
        <w:t>),</w:t>
      </w:r>
    </w:p>
    <w:p w14:paraId="6AD2135F" w14:textId="77777777" w:rsidR="00EC361A" w:rsidRDefault="00EC361A" w:rsidP="00EC361A">
      <w:pPr>
        <w:spacing w:after="0" w:line="240" w:lineRule="auto"/>
        <w:contextualSpacing/>
      </w:pPr>
      <w:r>
        <w:t xml:space="preserve">         wages = </w:t>
      </w:r>
      <w:proofErr w:type="spellStart"/>
      <w:proofErr w:type="gramStart"/>
      <w:r>
        <w:t>ifelse</w:t>
      </w:r>
      <w:proofErr w:type="spellEnd"/>
      <w:r>
        <w:t>(</w:t>
      </w:r>
      <w:proofErr w:type="spellStart"/>
      <w:proofErr w:type="gramEnd"/>
      <w:r>
        <w:t>rel.head</w:t>
      </w:r>
      <w:proofErr w:type="spellEnd"/>
      <w:r>
        <w:t xml:space="preserve"> == "head", </w:t>
      </w:r>
      <w:proofErr w:type="spellStart"/>
      <w:r>
        <w:t>wages_hd</w:t>
      </w:r>
      <w:proofErr w:type="spellEnd"/>
      <w:r>
        <w:t xml:space="preserve">, </w:t>
      </w:r>
      <w:proofErr w:type="spellStart"/>
      <w:r>
        <w:t>wages_wf</w:t>
      </w:r>
      <w:proofErr w:type="spellEnd"/>
      <w:r>
        <w:t>),</w:t>
      </w:r>
    </w:p>
    <w:p w14:paraId="183E1D33" w14:textId="77777777" w:rsidR="00EC361A" w:rsidRDefault="00EC361A" w:rsidP="00EC361A">
      <w:pPr>
        <w:spacing w:after="0" w:line="240" w:lineRule="auto"/>
        <w:contextualSpacing/>
      </w:pPr>
      <w:r>
        <w:t xml:space="preserve">         </w:t>
      </w:r>
      <w:proofErr w:type="spellStart"/>
      <w:r>
        <w:t>wkswrk</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wks.wrk_hd</w:t>
      </w:r>
      <w:proofErr w:type="spellEnd"/>
      <w:r>
        <w:t xml:space="preserve">, </w:t>
      </w:r>
      <w:proofErr w:type="spellStart"/>
      <w:r>
        <w:t>wks.wrk_wf</w:t>
      </w:r>
      <w:proofErr w:type="spellEnd"/>
      <w:r>
        <w:t xml:space="preserve">), </w:t>
      </w:r>
    </w:p>
    <w:p w14:paraId="21F2E068" w14:textId="77777777" w:rsidR="00EC361A" w:rsidRDefault="00EC361A" w:rsidP="00EC361A">
      <w:pPr>
        <w:spacing w:after="0" w:line="240" w:lineRule="auto"/>
        <w:contextualSpacing/>
      </w:pPr>
      <w:r>
        <w:t xml:space="preserve">         </w:t>
      </w:r>
      <w:proofErr w:type="spellStart"/>
      <w:r>
        <w:t>yrs.ed.fam</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yrs.ed.fam_hd</w:t>
      </w:r>
      <w:proofErr w:type="spellEnd"/>
      <w:r>
        <w:t xml:space="preserve">, </w:t>
      </w:r>
      <w:proofErr w:type="spellStart"/>
      <w:r>
        <w:t>yrs.ed.fam_wf</w:t>
      </w:r>
      <w:proofErr w:type="spellEnd"/>
      <w:r>
        <w:t>),</w:t>
      </w:r>
    </w:p>
    <w:p w14:paraId="7D97B611" w14:textId="77777777" w:rsidR="00EC361A" w:rsidRDefault="00EC361A" w:rsidP="00EC361A">
      <w:pPr>
        <w:spacing w:after="0" w:line="240" w:lineRule="auto"/>
        <w:contextualSpacing/>
      </w:pPr>
      <w:r>
        <w:t xml:space="preserve">         </w:t>
      </w:r>
      <w:proofErr w:type="spellStart"/>
      <w:r>
        <w:t>emp.tenure.mon</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emp.tenure.mon_hd</w:t>
      </w:r>
      <w:proofErr w:type="spellEnd"/>
      <w:r>
        <w:t xml:space="preserve">, </w:t>
      </w:r>
      <w:proofErr w:type="spellStart"/>
      <w:r>
        <w:t>emp.tenure.mon_wf</w:t>
      </w:r>
      <w:proofErr w:type="spellEnd"/>
      <w:r>
        <w:t>),</w:t>
      </w:r>
    </w:p>
    <w:p w14:paraId="4030A489" w14:textId="77777777" w:rsidR="00EC361A" w:rsidRDefault="00EC361A" w:rsidP="00EC361A">
      <w:pPr>
        <w:spacing w:after="0" w:line="240" w:lineRule="auto"/>
        <w:contextualSpacing/>
      </w:pPr>
      <w:r>
        <w:t xml:space="preserve">         </w:t>
      </w:r>
      <w:proofErr w:type="spellStart"/>
      <w:proofErr w:type="gramStart"/>
      <w:r>
        <w:t>emp.tenure</w:t>
      </w:r>
      <w:proofErr w:type="gramEnd"/>
      <w:r>
        <w:t>.yr</w:t>
      </w:r>
      <w:proofErr w:type="spellEnd"/>
      <w:r>
        <w:t xml:space="preserve"> = </w:t>
      </w:r>
      <w:proofErr w:type="spellStart"/>
      <w:r>
        <w:t>ifelse</w:t>
      </w:r>
      <w:proofErr w:type="spellEnd"/>
      <w:r>
        <w:t>(</w:t>
      </w:r>
      <w:proofErr w:type="spellStart"/>
      <w:r>
        <w:t>rel.head</w:t>
      </w:r>
      <w:proofErr w:type="spellEnd"/>
      <w:r>
        <w:t xml:space="preserve"> == "head", </w:t>
      </w:r>
      <w:proofErr w:type="spellStart"/>
      <w:r>
        <w:t>emp.tenure.yr_hd</w:t>
      </w:r>
      <w:proofErr w:type="spellEnd"/>
      <w:r>
        <w:t xml:space="preserve">, </w:t>
      </w:r>
      <w:proofErr w:type="spellStart"/>
      <w:r>
        <w:t>emp.tenure.yr_wf</w:t>
      </w:r>
      <w:proofErr w:type="spellEnd"/>
      <w:r>
        <w:t>),</w:t>
      </w:r>
    </w:p>
    <w:p w14:paraId="2524E713" w14:textId="77777777" w:rsidR="00EC361A" w:rsidRDefault="00EC361A" w:rsidP="00EC361A">
      <w:pPr>
        <w:spacing w:after="0" w:line="240" w:lineRule="auto"/>
        <w:contextualSpacing/>
      </w:pPr>
      <w:r>
        <w:t xml:space="preserve">         </w:t>
      </w:r>
      <w:proofErr w:type="spellStart"/>
      <w:proofErr w:type="gramStart"/>
      <w:r>
        <w:t>emp.tenure</w:t>
      </w:r>
      <w:proofErr w:type="spellEnd"/>
      <w:proofErr w:type="gramEnd"/>
      <w:r>
        <w:t xml:space="preserve"> = </w:t>
      </w:r>
      <w:proofErr w:type="spellStart"/>
      <w:r>
        <w:t>ifelse</w:t>
      </w:r>
      <w:proofErr w:type="spellEnd"/>
      <w:r>
        <w:t>(</w:t>
      </w:r>
      <w:proofErr w:type="spellStart"/>
      <w:r>
        <w:t>rel.head</w:t>
      </w:r>
      <w:proofErr w:type="spellEnd"/>
      <w:r>
        <w:t xml:space="preserve"> == "head", </w:t>
      </w:r>
      <w:proofErr w:type="spellStart"/>
      <w:r>
        <w:t>emp.tenure_hd</w:t>
      </w:r>
      <w:proofErr w:type="spellEnd"/>
      <w:r>
        <w:t xml:space="preserve">, </w:t>
      </w:r>
      <w:proofErr w:type="spellStart"/>
      <w:r>
        <w:t>emp.tenure_wf</w:t>
      </w:r>
      <w:proofErr w:type="spellEnd"/>
      <w:r>
        <w:t xml:space="preserve">), </w:t>
      </w:r>
    </w:p>
    <w:p w14:paraId="13C18C70" w14:textId="77777777" w:rsidR="00EC361A" w:rsidRDefault="00EC361A" w:rsidP="00EC361A">
      <w:pPr>
        <w:spacing w:after="0" w:line="240" w:lineRule="auto"/>
        <w:contextualSpacing/>
      </w:pPr>
      <w:r>
        <w:t xml:space="preserve">         # Recoding remaining individual-level variables</w:t>
      </w:r>
    </w:p>
    <w:p w14:paraId="03355193" w14:textId="77777777" w:rsidR="00EC361A" w:rsidRDefault="00EC361A" w:rsidP="00EC361A">
      <w:pPr>
        <w:spacing w:after="0" w:line="240" w:lineRule="auto"/>
        <w:contextualSpacing/>
      </w:pPr>
      <w:r>
        <w:t xml:space="preserve">        </w:t>
      </w:r>
      <w:commentRangeStart w:id="175"/>
      <w:commentRangeStart w:id="176"/>
      <w:r>
        <w:t xml:space="preserve"> </w:t>
      </w:r>
      <w:proofErr w:type="spellStart"/>
      <w:proofErr w:type="gramStart"/>
      <w:r>
        <w:t>age.first</w:t>
      </w:r>
      <w:proofErr w:type="gramEnd"/>
      <w:r>
        <w:t>.birth</w:t>
      </w:r>
      <w:proofErr w:type="spellEnd"/>
      <w:r>
        <w:t xml:space="preserve"> = </w:t>
      </w:r>
      <w:proofErr w:type="spellStart"/>
      <w:r>
        <w:t>ifelse</w:t>
      </w:r>
      <w:proofErr w:type="spellEnd"/>
      <w:r>
        <w:t>(!is.na(</w:t>
      </w:r>
      <w:proofErr w:type="spellStart"/>
      <w:r>
        <w:t>yr.born</w:t>
      </w:r>
      <w:proofErr w:type="spellEnd"/>
      <w:r>
        <w:t xml:space="preserve">), </w:t>
      </w:r>
      <w:proofErr w:type="spellStart"/>
      <w:r>
        <w:t>year.firstbornchild</w:t>
      </w:r>
      <w:proofErr w:type="spellEnd"/>
      <w:r>
        <w:t xml:space="preserve"> - </w:t>
      </w:r>
      <w:proofErr w:type="spellStart"/>
      <w:r>
        <w:t>yr.born</w:t>
      </w:r>
      <w:proofErr w:type="spellEnd"/>
      <w:r>
        <w:t xml:space="preserve">, </w:t>
      </w:r>
      <w:proofErr w:type="spellStart"/>
      <w:r>
        <w:t>year.firstbornchild</w:t>
      </w:r>
      <w:proofErr w:type="spellEnd"/>
      <w:r>
        <w:t xml:space="preserve"> - (year-age)),</w:t>
      </w:r>
      <w:commentRangeEnd w:id="175"/>
      <w:r w:rsidR="00CD564F">
        <w:rPr>
          <w:rStyle w:val="CommentReference"/>
        </w:rPr>
        <w:commentReference w:id="175"/>
      </w:r>
      <w:commentRangeEnd w:id="176"/>
      <w:r w:rsidR="001033E1">
        <w:rPr>
          <w:rStyle w:val="CommentReference"/>
        </w:rPr>
        <w:commentReference w:id="176"/>
      </w:r>
    </w:p>
    <w:p w14:paraId="2F872050" w14:textId="77777777" w:rsidR="00EC361A" w:rsidRDefault="00EC361A" w:rsidP="00EC361A">
      <w:pPr>
        <w:spacing w:after="0" w:line="240" w:lineRule="auto"/>
        <w:contextualSpacing/>
      </w:pPr>
      <w:r>
        <w:t xml:space="preserve">         </w:t>
      </w:r>
      <w:proofErr w:type="spellStart"/>
      <w:proofErr w:type="gramStart"/>
      <w:r>
        <w:t>marstat.hd</w:t>
      </w:r>
      <w:proofErr w:type="spellEnd"/>
      <w:proofErr w:type="gramEnd"/>
      <w:r>
        <w:t xml:space="preserve"> = </w:t>
      </w:r>
      <w:proofErr w:type="spellStart"/>
      <w:r>
        <w:t>case_when</w:t>
      </w:r>
      <w:proofErr w:type="spellEnd"/>
      <w:r>
        <w:t>(</w:t>
      </w:r>
      <w:proofErr w:type="spellStart"/>
      <w:r>
        <w:t>marstat.hd</w:t>
      </w:r>
      <w:proofErr w:type="spellEnd"/>
      <w:r>
        <w:t xml:space="preserve"> == 1 ~ "married",</w:t>
      </w:r>
    </w:p>
    <w:p w14:paraId="6DEF6179" w14:textId="77777777" w:rsidR="00EC361A" w:rsidRDefault="00EC361A" w:rsidP="00EC361A">
      <w:pPr>
        <w:spacing w:after="0" w:line="240" w:lineRule="auto"/>
        <w:contextualSpacing/>
      </w:pPr>
      <w:r>
        <w:t xml:space="preserve">                                </w:t>
      </w:r>
      <w:proofErr w:type="spellStart"/>
      <w:proofErr w:type="gramStart"/>
      <w:r>
        <w:t>marstat.hd</w:t>
      </w:r>
      <w:proofErr w:type="spellEnd"/>
      <w:proofErr w:type="gramEnd"/>
      <w:r>
        <w:t xml:space="preserve"> == 2 ~ "unmarried", </w:t>
      </w:r>
    </w:p>
    <w:p w14:paraId="137B4995" w14:textId="77777777" w:rsidR="00EC361A" w:rsidRDefault="00EC361A" w:rsidP="00EC361A">
      <w:pPr>
        <w:spacing w:after="0" w:line="240" w:lineRule="auto"/>
        <w:contextualSpacing/>
      </w:pPr>
      <w:r>
        <w:t xml:space="preserve">                                </w:t>
      </w:r>
      <w:proofErr w:type="spellStart"/>
      <w:proofErr w:type="gramStart"/>
      <w:r>
        <w:t>marstat.hd</w:t>
      </w:r>
      <w:proofErr w:type="spellEnd"/>
      <w:proofErr w:type="gramEnd"/>
      <w:r>
        <w:t xml:space="preserve"> %in% 3:5 ~ "</w:t>
      </w:r>
      <w:proofErr w:type="spellStart"/>
      <w:r>
        <w:t>prev.married</w:t>
      </w:r>
      <w:proofErr w:type="spellEnd"/>
      <w:r>
        <w:t>"),</w:t>
      </w:r>
    </w:p>
    <w:p w14:paraId="7BC29EE2" w14:textId="77777777" w:rsidR="00EC361A" w:rsidRDefault="00EC361A" w:rsidP="00EC361A">
      <w:pPr>
        <w:spacing w:after="0" w:line="240" w:lineRule="auto"/>
        <w:contextualSpacing/>
      </w:pPr>
      <w:commentRangeStart w:id="177"/>
      <w:commentRangeStart w:id="178"/>
      <w:r>
        <w:t xml:space="preserve">         </w:t>
      </w:r>
      <w:proofErr w:type="spellStart"/>
      <w:proofErr w:type="gramStart"/>
      <w:r>
        <w:t>age.youngest</w:t>
      </w:r>
      <w:proofErr w:type="spellEnd"/>
      <w:proofErr w:type="gramEnd"/>
      <w:r>
        <w:t xml:space="preserve"> = </w:t>
      </w:r>
      <w:proofErr w:type="spellStart"/>
      <w:r>
        <w:t>na_if</w:t>
      </w:r>
      <w:proofErr w:type="spellEnd"/>
      <w:r>
        <w:t>(</w:t>
      </w:r>
      <w:proofErr w:type="spellStart"/>
      <w:r>
        <w:t>age.youngest</w:t>
      </w:r>
      <w:proofErr w:type="spellEnd"/>
      <w:r>
        <w:t xml:space="preserve">, 999), </w:t>
      </w:r>
      <w:commentRangeEnd w:id="177"/>
      <w:r w:rsidR="00CD564F">
        <w:rPr>
          <w:rStyle w:val="CommentReference"/>
        </w:rPr>
        <w:commentReference w:id="177"/>
      </w:r>
      <w:commentRangeEnd w:id="178"/>
      <w:r w:rsidR="001033E1">
        <w:rPr>
          <w:rStyle w:val="CommentReference"/>
        </w:rPr>
        <w:commentReference w:id="178"/>
      </w:r>
    </w:p>
    <w:p w14:paraId="7456486C" w14:textId="77777777" w:rsidR="00EC361A" w:rsidRDefault="00EC361A" w:rsidP="00EC361A">
      <w:pPr>
        <w:spacing w:after="0" w:line="240" w:lineRule="auto"/>
        <w:contextualSpacing/>
      </w:pPr>
      <w:r>
        <w:t xml:space="preserve">         # Employer tenure is completely missing in 1980. </w:t>
      </w:r>
    </w:p>
    <w:p w14:paraId="2D254F0C" w14:textId="77777777" w:rsidR="00EC361A" w:rsidRDefault="00EC361A" w:rsidP="00EC361A">
      <w:pPr>
        <w:spacing w:after="0" w:line="240" w:lineRule="auto"/>
        <w:contextualSpacing/>
      </w:pPr>
      <w:r>
        <w:t xml:space="preserve">         # In the later years some cases have missing year and 0 months: these are all coded to NA</w:t>
      </w:r>
    </w:p>
    <w:p w14:paraId="0B5643EC" w14:textId="77777777" w:rsidR="00EC361A" w:rsidRDefault="00EC361A" w:rsidP="00EC361A">
      <w:pPr>
        <w:spacing w:after="0" w:line="240" w:lineRule="auto"/>
        <w:contextualSpacing/>
      </w:pPr>
      <w:r>
        <w:t xml:space="preserve">         </w:t>
      </w:r>
      <w:proofErr w:type="spellStart"/>
      <w:proofErr w:type="gramStart"/>
      <w:r>
        <w:t>emp.tenure</w:t>
      </w:r>
      <w:proofErr w:type="spellEnd"/>
      <w:proofErr w:type="gramEnd"/>
      <w:r>
        <w:t xml:space="preserve"> = </w:t>
      </w:r>
      <w:proofErr w:type="spellStart"/>
      <w:r>
        <w:t>ifelse</w:t>
      </w:r>
      <w:proofErr w:type="spellEnd"/>
      <w:r>
        <w:t xml:space="preserve">(year %in% c(1981, 1990, 1991), </w:t>
      </w:r>
      <w:proofErr w:type="spellStart"/>
      <w:r>
        <w:t>emp.tenure</w:t>
      </w:r>
      <w:proofErr w:type="spellEnd"/>
      <w:r>
        <w:t xml:space="preserve">, </w:t>
      </w:r>
      <w:proofErr w:type="spellStart"/>
      <w:r>
        <w:t>ifelse</w:t>
      </w:r>
      <w:proofErr w:type="spellEnd"/>
      <w:r>
        <w:t>( # For 1981 &amp; 1991, take the months value</w:t>
      </w:r>
    </w:p>
    <w:p w14:paraId="07786FEE" w14:textId="77777777" w:rsidR="00EC361A" w:rsidRDefault="00EC361A" w:rsidP="00EC361A">
      <w:pPr>
        <w:spacing w:after="0" w:line="240" w:lineRule="auto"/>
        <w:contextualSpacing/>
      </w:pPr>
      <w:r>
        <w:t xml:space="preserve">           </w:t>
      </w:r>
      <w:proofErr w:type="spellStart"/>
      <w:proofErr w:type="gramStart"/>
      <w:r>
        <w:t>complete.cases</w:t>
      </w:r>
      <w:proofErr w:type="spellEnd"/>
      <w:proofErr w:type="gramEnd"/>
      <w:r>
        <w:t>(</w:t>
      </w:r>
      <w:proofErr w:type="spellStart"/>
      <w:r>
        <w:t>emp.tenure.yr</w:t>
      </w:r>
      <w:proofErr w:type="spellEnd"/>
      <w:r>
        <w:t xml:space="preserve">), </w:t>
      </w:r>
      <w:proofErr w:type="spellStart"/>
      <w:r>
        <w:t>emp.tenure.yr</w:t>
      </w:r>
      <w:proofErr w:type="spellEnd"/>
      <w:r>
        <w:t xml:space="preserve"> + </w:t>
      </w:r>
      <w:commentRangeStart w:id="179"/>
      <w:commentRangeStart w:id="180"/>
      <w:proofErr w:type="spellStart"/>
      <w:r>
        <w:t>emp.tenure.mon</w:t>
      </w:r>
      <w:commentRangeEnd w:id="179"/>
      <w:proofErr w:type="spellEnd"/>
      <w:r w:rsidR="00CD564F">
        <w:rPr>
          <w:rStyle w:val="CommentReference"/>
        </w:rPr>
        <w:commentReference w:id="179"/>
      </w:r>
      <w:commentRangeEnd w:id="180"/>
      <w:r w:rsidR="001033E1">
        <w:rPr>
          <w:rStyle w:val="CommentReference"/>
        </w:rPr>
        <w:commentReference w:id="180"/>
      </w:r>
      <w:r>
        <w:t xml:space="preserve">, </w:t>
      </w:r>
      <w:proofErr w:type="spellStart"/>
      <w:r>
        <w:t>ifelse</w:t>
      </w:r>
      <w:proofErr w:type="spellEnd"/>
      <w:r>
        <w:t>( # Add months &amp; years (in months)</w:t>
      </w:r>
    </w:p>
    <w:p w14:paraId="326AC3F8" w14:textId="77777777" w:rsidR="00EC361A" w:rsidRDefault="00EC361A" w:rsidP="00EC361A">
      <w:pPr>
        <w:spacing w:after="0" w:line="240" w:lineRule="auto"/>
        <w:contextualSpacing/>
      </w:pPr>
      <w:r>
        <w:lastRenderedPageBreak/>
        <w:t xml:space="preserve">             is.na(</w:t>
      </w:r>
      <w:proofErr w:type="spellStart"/>
      <w:proofErr w:type="gramStart"/>
      <w:r>
        <w:t>emp.tenure</w:t>
      </w:r>
      <w:proofErr w:type="gramEnd"/>
      <w:r>
        <w:t>.yr</w:t>
      </w:r>
      <w:proofErr w:type="spellEnd"/>
      <w:r>
        <w:t xml:space="preserve">) &amp; </w:t>
      </w:r>
      <w:proofErr w:type="spellStart"/>
      <w:r>
        <w:t>complete.cases</w:t>
      </w:r>
      <w:proofErr w:type="spellEnd"/>
      <w:r>
        <w:t>(</w:t>
      </w:r>
      <w:proofErr w:type="spellStart"/>
      <w:r>
        <w:t>emp.tenure.mon</w:t>
      </w:r>
      <w:proofErr w:type="spellEnd"/>
      <w:r>
        <w:t xml:space="preserve">), </w:t>
      </w:r>
      <w:proofErr w:type="spellStart"/>
      <w:r>
        <w:t>emp.tenure.mon</w:t>
      </w:r>
      <w:proofErr w:type="spellEnd"/>
      <w:r>
        <w:t>, NA))), # Cases w/no years, use months</w:t>
      </w:r>
    </w:p>
    <w:p w14:paraId="44ECD803" w14:textId="77777777" w:rsidR="00EC361A" w:rsidRDefault="00EC361A" w:rsidP="00EC361A">
      <w:pPr>
        <w:spacing w:after="0" w:line="240" w:lineRule="auto"/>
        <w:contextualSpacing/>
      </w:pPr>
      <w:r>
        <w:t xml:space="preserve">         </w:t>
      </w:r>
      <w:proofErr w:type="spellStart"/>
      <w:proofErr w:type="gramStart"/>
      <w:r>
        <w:t>hrs.wrk.wk</w:t>
      </w:r>
      <w:proofErr w:type="spellEnd"/>
      <w:proofErr w:type="gramEnd"/>
      <w:r>
        <w:t xml:space="preserve"> = </w:t>
      </w:r>
      <w:proofErr w:type="spellStart"/>
      <w:r>
        <w:t>ifelse</w:t>
      </w:r>
      <w:proofErr w:type="spellEnd"/>
      <w:r>
        <w:t>(is.na(</w:t>
      </w:r>
      <w:proofErr w:type="spellStart"/>
      <w:r>
        <w:t>wkswrk</w:t>
      </w:r>
      <w:proofErr w:type="spellEnd"/>
      <w:r>
        <w:t xml:space="preserve">), NA, </w:t>
      </w:r>
      <w:proofErr w:type="spellStart"/>
      <w:r>
        <w:t>ifelse</w:t>
      </w:r>
      <w:proofErr w:type="spellEnd"/>
      <w:r>
        <w:t>(</w:t>
      </w:r>
      <w:proofErr w:type="spellStart"/>
      <w:r>
        <w:t>wkswrk</w:t>
      </w:r>
      <w:proofErr w:type="spellEnd"/>
      <w:r>
        <w:t xml:space="preserve"> &gt; 0, </w:t>
      </w:r>
      <w:proofErr w:type="spellStart"/>
      <w:r>
        <w:t>ann.wrk.hrs</w:t>
      </w:r>
      <w:proofErr w:type="spellEnd"/>
      <w:r>
        <w:t>/</w:t>
      </w:r>
      <w:proofErr w:type="spellStart"/>
      <w:r>
        <w:t>wkswrk</w:t>
      </w:r>
      <w:proofErr w:type="spellEnd"/>
      <w:r>
        <w:t xml:space="preserve">, 0)), </w:t>
      </w:r>
    </w:p>
    <w:p w14:paraId="4D27B98A" w14:textId="77777777" w:rsidR="00EC361A" w:rsidRDefault="00EC361A" w:rsidP="00EC361A">
      <w:pPr>
        <w:spacing w:after="0" w:line="240" w:lineRule="auto"/>
        <w:contextualSpacing/>
      </w:pPr>
      <w:commentRangeStart w:id="181"/>
      <w:commentRangeStart w:id="182"/>
      <w:r>
        <w:t xml:space="preserve">         </w:t>
      </w:r>
      <w:proofErr w:type="spellStart"/>
      <w:proofErr w:type="gramStart"/>
      <w:r>
        <w:t>occ.orig</w:t>
      </w:r>
      <w:proofErr w:type="spellEnd"/>
      <w:proofErr w:type="gramEnd"/>
      <w:r>
        <w:t xml:space="preserve"> = </w:t>
      </w:r>
      <w:proofErr w:type="spellStart"/>
      <w:r>
        <w:t>str_pad</w:t>
      </w:r>
      <w:proofErr w:type="spellEnd"/>
      <w:r>
        <w:t>(</w:t>
      </w:r>
      <w:proofErr w:type="spellStart"/>
      <w:r>
        <w:t>occ.orig</w:t>
      </w:r>
      <w:proofErr w:type="spellEnd"/>
      <w:r>
        <w:t>, 3, pad = "0"),</w:t>
      </w:r>
      <w:commentRangeEnd w:id="181"/>
      <w:r w:rsidR="002B28FA">
        <w:rPr>
          <w:rStyle w:val="CommentReference"/>
        </w:rPr>
        <w:commentReference w:id="181"/>
      </w:r>
      <w:commentRangeEnd w:id="182"/>
      <w:r w:rsidR="001033E1">
        <w:rPr>
          <w:rStyle w:val="CommentReference"/>
        </w:rPr>
        <w:commentReference w:id="182"/>
      </w:r>
    </w:p>
    <w:p w14:paraId="0805C3CB" w14:textId="77777777" w:rsidR="00EC361A" w:rsidRDefault="00EC361A" w:rsidP="00EC361A">
      <w:pPr>
        <w:spacing w:after="0" w:line="240" w:lineRule="auto"/>
        <w:contextualSpacing/>
      </w:pPr>
      <w:commentRangeStart w:id="183"/>
      <w:commentRangeStart w:id="184"/>
      <w:r>
        <w:t xml:space="preserve">         # Industry 1990: "New" Mining Ind recorded in crosswalk, we recode to equivalent 1990 mining industry</w:t>
      </w:r>
    </w:p>
    <w:p w14:paraId="6035025C" w14:textId="77777777" w:rsidR="00EC361A" w:rsidRDefault="00EC361A" w:rsidP="00EC361A">
      <w:pPr>
        <w:spacing w:after="0" w:line="240" w:lineRule="auto"/>
        <w:contextualSpacing/>
      </w:pPr>
      <w:r>
        <w:t xml:space="preserve">         ind1990 = </w:t>
      </w:r>
      <w:proofErr w:type="spellStart"/>
      <w:proofErr w:type="gramStart"/>
      <w:r>
        <w:t>ifelse</w:t>
      </w:r>
      <w:proofErr w:type="spellEnd"/>
      <w:r>
        <w:t>(</w:t>
      </w:r>
      <w:proofErr w:type="gramEnd"/>
      <w:r>
        <w:t>ind1990 == "New", "40", ind1990),</w:t>
      </w:r>
      <w:commentRangeEnd w:id="183"/>
      <w:r w:rsidR="002B28FA">
        <w:rPr>
          <w:rStyle w:val="CommentReference"/>
        </w:rPr>
        <w:commentReference w:id="183"/>
      </w:r>
      <w:commentRangeEnd w:id="184"/>
      <w:r w:rsidR="001033E1">
        <w:rPr>
          <w:rStyle w:val="CommentReference"/>
        </w:rPr>
        <w:commentReference w:id="184"/>
      </w:r>
    </w:p>
    <w:p w14:paraId="6CA8656D" w14:textId="77777777" w:rsidR="00EC361A" w:rsidRDefault="00EC361A" w:rsidP="00EC361A">
      <w:pPr>
        <w:spacing w:after="0" w:line="240" w:lineRule="auto"/>
        <w:contextualSpacing/>
      </w:pPr>
      <w:r>
        <w:t xml:space="preserve">         ind1990 = </w:t>
      </w:r>
      <w:proofErr w:type="spellStart"/>
      <w:proofErr w:type="gramStart"/>
      <w:r>
        <w:t>as.numeric</w:t>
      </w:r>
      <w:proofErr w:type="spellEnd"/>
      <w:proofErr w:type="gramEnd"/>
      <w:r>
        <w:t>(</w:t>
      </w:r>
      <w:proofErr w:type="spellStart"/>
      <w:r>
        <w:t>str_pad</w:t>
      </w:r>
      <w:proofErr w:type="spellEnd"/>
      <w:r>
        <w:t>(ind1990, 3, pad = "0"))) %&gt;%</w:t>
      </w:r>
    </w:p>
    <w:p w14:paraId="1347F6EB" w14:textId="77777777" w:rsidR="00EC361A" w:rsidRDefault="00EC361A" w:rsidP="00EC361A">
      <w:pPr>
        <w:spacing w:after="0" w:line="240" w:lineRule="auto"/>
        <w:contextualSpacing/>
      </w:pPr>
      <w:r>
        <w:t xml:space="preserve">  # Selecting variables at the individual-person level (all vars apply to R- if R is head, var takes value for head)</w:t>
      </w:r>
    </w:p>
    <w:p w14:paraId="4AD853A3"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w:t>
      </w:r>
      <w:proofErr w:type="spellStart"/>
      <w:r>
        <w:t>family_id</w:t>
      </w:r>
      <w:proofErr w:type="spellEnd"/>
      <w:r>
        <w:t xml:space="preserve">, </w:t>
      </w:r>
      <w:proofErr w:type="spellStart"/>
      <w:r>
        <w:t>person_number</w:t>
      </w:r>
      <w:proofErr w:type="spellEnd"/>
      <w:r>
        <w:t xml:space="preserve">, </w:t>
      </w:r>
      <w:proofErr w:type="spellStart"/>
      <w:r>
        <w:t>samp_error_stratum</w:t>
      </w:r>
      <w:proofErr w:type="spellEnd"/>
      <w:r>
        <w:t xml:space="preserve">, </w:t>
      </w:r>
      <w:proofErr w:type="spellStart"/>
      <w:r>
        <w:t>samp_error_cluster</w:t>
      </w:r>
      <w:proofErr w:type="spellEnd"/>
      <w:r>
        <w:t>,</w:t>
      </w:r>
    </w:p>
    <w:p w14:paraId="680D6BE1" w14:textId="77777777" w:rsidR="00EC361A" w:rsidRDefault="00EC361A" w:rsidP="00EC361A">
      <w:pPr>
        <w:spacing w:after="0" w:line="240" w:lineRule="auto"/>
        <w:contextualSpacing/>
      </w:pPr>
      <w:r>
        <w:t xml:space="preserve">                indiv.id, female, year, samp.inc.1981, samp.inc.2017, samp.inc.1991, samp.inc.2001, samp.inc.2011, </w:t>
      </w:r>
      <w:proofErr w:type="spellStart"/>
      <w:r>
        <w:t>latino.sample</w:t>
      </w:r>
      <w:proofErr w:type="spellEnd"/>
      <w:r>
        <w:t>,</w:t>
      </w:r>
    </w:p>
    <w:p w14:paraId="65F08482" w14:textId="77777777" w:rsidR="00EC361A" w:rsidRDefault="00EC361A" w:rsidP="00EC361A">
      <w:pPr>
        <w:spacing w:after="0" w:line="240" w:lineRule="auto"/>
        <w:contextualSpacing/>
      </w:pPr>
      <w:r>
        <w:t xml:space="preserve">                imm.sample.97, imm.sample.17, </w:t>
      </w:r>
      <w:proofErr w:type="spellStart"/>
      <w:r>
        <w:t>imm.sample</w:t>
      </w:r>
      <w:proofErr w:type="spellEnd"/>
      <w:r>
        <w:t xml:space="preserve">, </w:t>
      </w:r>
      <w:proofErr w:type="spellStart"/>
      <w:proofErr w:type="gramStart"/>
      <w:r>
        <w:t>missing.interview</w:t>
      </w:r>
      <w:proofErr w:type="spellEnd"/>
      <w:proofErr w:type="gramEnd"/>
      <w:r>
        <w:t xml:space="preserve">, </w:t>
      </w:r>
      <w:proofErr w:type="spellStart"/>
      <w:r>
        <w:t>perwt</w:t>
      </w:r>
      <w:proofErr w:type="spellEnd"/>
      <w:r>
        <w:t xml:space="preserve">, </w:t>
      </w:r>
      <w:proofErr w:type="spellStart"/>
      <w:r>
        <w:t>perwt.imm</w:t>
      </w:r>
      <w:proofErr w:type="spellEnd"/>
      <w:r>
        <w:t xml:space="preserve">, </w:t>
      </w:r>
      <w:proofErr w:type="spellStart"/>
      <w:r>
        <w:t>perwt.lat</w:t>
      </w:r>
      <w:proofErr w:type="spellEnd"/>
      <w:r>
        <w:t xml:space="preserve">, </w:t>
      </w:r>
      <w:proofErr w:type="spellStart"/>
      <w:r>
        <w:t>perwt.lat.imm</w:t>
      </w:r>
      <w:proofErr w:type="spellEnd"/>
      <w:r>
        <w:t xml:space="preserve">, age, </w:t>
      </w:r>
      <w:proofErr w:type="spellStart"/>
      <w:r>
        <w:t>rel.head</w:t>
      </w:r>
      <w:proofErr w:type="spellEnd"/>
      <w:r>
        <w:t xml:space="preserve">, </w:t>
      </w:r>
      <w:proofErr w:type="spellStart"/>
      <w:r>
        <w:t>marstat.hd</w:t>
      </w:r>
      <w:proofErr w:type="spellEnd"/>
      <w:r>
        <w:t xml:space="preserve">, </w:t>
      </w:r>
      <w:proofErr w:type="spellStart"/>
      <w:r>
        <w:t>numkids.fu</w:t>
      </w:r>
      <w:proofErr w:type="spellEnd"/>
      <w:r>
        <w:t xml:space="preserve">, </w:t>
      </w:r>
    </w:p>
    <w:p w14:paraId="57184D09" w14:textId="77777777" w:rsidR="00EC361A" w:rsidRDefault="00EC361A" w:rsidP="00EC361A">
      <w:pPr>
        <w:spacing w:after="0" w:line="240" w:lineRule="auto"/>
        <w:contextualSpacing/>
      </w:pPr>
      <w:r>
        <w:t xml:space="preserve">                </w:t>
      </w:r>
      <w:proofErr w:type="spellStart"/>
      <w:r>
        <w:t>racehd</w:t>
      </w:r>
      <w:proofErr w:type="spellEnd"/>
      <w:r>
        <w:t xml:space="preserve">, region, </w:t>
      </w:r>
      <w:proofErr w:type="spellStart"/>
      <w:r>
        <w:t>avdeg</w:t>
      </w:r>
      <w:proofErr w:type="spellEnd"/>
      <w:r>
        <w:t xml:space="preserve">, </w:t>
      </w:r>
      <w:proofErr w:type="spellStart"/>
      <w:r>
        <w:t>ann.wrk.hrs</w:t>
      </w:r>
      <w:proofErr w:type="spellEnd"/>
      <w:r>
        <w:t xml:space="preserve">, </w:t>
      </w:r>
      <w:proofErr w:type="spellStart"/>
      <w:r>
        <w:t>ba</w:t>
      </w:r>
      <w:proofErr w:type="spellEnd"/>
      <w:r>
        <w:t xml:space="preserve">, </w:t>
      </w:r>
      <w:proofErr w:type="spellStart"/>
      <w:r>
        <w:t>govt.job</w:t>
      </w:r>
      <w:proofErr w:type="spellEnd"/>
      <w:r>
        <w:t xml:space="preserve">, </w:t>
      </w:r>
      <w:proofErr w:type="spellStart"/>
      <w:r>
        <w:t>govt.job_alljobs</w:t>
      </w:r>
      <w:proofErr w:type="spellEnd"/>
      <w:r>
        <w:t xml:space="preserve">, housework, </w:t>
      </w:r>
      <w:proofErr w:type="spellStart"/>
      <w:proofErr w:type="gramStart"/>
      <w:r>
        <w:t>ind.orig</w:t>
      </w:r>
      <w:proofErr w:type="spellEnd"/>
      <w:proofErr w:type="gramEnd"/>
      <w:r>
        <w:t>, ind1990,</w:t>
      </w:r>
    </w:p>
    <w:p w14:paraId="5A503BFE" w14:textId="77777777" w:rsidR="00EC361A" w:rsidRDefault="00EC361A" w:rsidP="00EC361A">
      <w:pPr>
        <w:spacing w:after="0" w:line="240" w:lineRule="auto"/>
        <w:contextualSpacing/>
      </w:pPr>
      <w:r>
        <w:t xml:space="preserve">                </w:t>
      </w:r>
      <w:proofErr w:type="spellStart"/>
      <w:proofErr w:type="gramStart"/>
      <w:r>
        <w:t>occ.orig</w:t>
      </w:r>
      <w:proofErr w:type="spellEnd"/>
      <w:proofErr w:type="gramEnd"/>
      <w:r>
        <w:t xml:space="preserve">, occ2010, </w:t>
      </w:r>
      <w:proofErr w:type="spellStart"/>
      <w:r>
        <w:t>self.emp</w:t>
      </w:r>
      <w:proofErr w:type="spellEnd"/>
      <w:r>
        <w:t xml:space="preserve">, </w:t>
      </w:r>
      <w:proofErr w:type="spellStart"/>
      <w:r>
        <w:t>self.emp_alljobs</w:t>
      </w:r>
      <w:proofErr w:type="spellEnd"/>
      <w:r>
        <w:t xml:space="preserve">, union, wages, </w:t>
      </w:r>
      <w:proofErr w:type="spellStart"/>
      <w:r>
        <w:t>wkswrk</w:t>
      </w:r>
      <w:proofErr w:type="spellEnd"/>
      <w:r>
        <w:t xml:space="preserve">, </w:t>
      </w:r>
      <w:proofErr w:type="spellStart"/>
      <w:r>
        <w:t>yrs.ed.fam</w:t>
      </w:r>
      <w:proofErr w:type="spellEnd"/>
      <w:r>
        <w:t xml:space="preserve">, </w:t>
      </w:r>
      <w:proofErr w:type="spellStart"/>
      <w:r>
        <w:t>emp.tenure</w:t>
      </w:r>
      <w:proofErr w:type="spellEnd"/>
      <w:r>
        <w:t xml:space="preserve">, </w:t>
      </w:r>
    </w:p>
    <w:p w14:paraId="531A646D" w14:textId="77777777" w:rsidR="00EC361A" w:rsidRDefault="00EC361A" w:rsidP="00EC361A">
      <w:pPr>
        <w:spacing w:after="0" w:line="240" w:lineRule="auto"/>
        <w:contextualSpacing/>
      </w:pPr>
      <w:r>
        <w:t xml:space="preserve">                </w:t>
      </w:r>
      <w:proofErr w:type="spellStart"/>
      <w:proofErr w:type="gramStart"/>
      <w:r>
        <w:t>age.first</w:t>
      </w:r>
      <w:proofErr w:type="gramEnd"/>
      <w:r>
        <w:t>.birth</w:t>
      </w:r>
      <w:proofErr w:type="spellEnd"/>
      <w:r>
        <w:t xml:space="preserve">, </w:t>
      </w:r>
      <w:proofErr w:type="spellStart"/>
      <w:r>
        <w:t>hrs.wrk.wk</w:t>
      </w:r>
      <w:proofErr w:type="spellEnd"/>
      <w:r>
        <w:t xml:space="preserve">, </w:t>
      </w:r>
      <w:proofErr w:type="spellStart"/>
      <w:r>
        <w:t>age.youngest</w:t>
      </w:r>
      <w:proofErr w:type="spellEnd"/>
      <w:r>
        <w:t xml:space="preserve">, </w:t>
      </w:r>
      <w:proofErr w:type="spellStart"/>
      <w:r>
        <w:t>faminc</w:t>
      </w:r>
      <w:proofErr w:type="spellEnd"/>
      <w:r>
        <w:t xml:space="preserve">, </w:t>
      </w:r>
      <w:proofErr w:type="spellStart"/>
      <w:r>
        <w:t>hd.wife</w:t>
      </w:r>
      <w:proofErr w:type="spellEnd"/>
      <w:r>
        <w:t>) %&gt;%</w:t>
      </w:r>
    </w:p>
    <w:p w14:paraId="368B8BAE" w14:textId="77777777" w:rsidR="00EC361A" w:rsidRDefault="00EC361A" w:rsidP="00EC361A">
      <w:pPr>
        <w:spacing w:after="0" w:line="240" w:lineRule="auto"/>
        <w:contextualSpacing/>
      </w:pPr>
      <w:r>
        <w:t xml:space="preserve">  </w:t>
      </w:r>
      <w:proofErr w:type="gramStart"/>
      <w:r>
        <w:t>arrange(</w:t>
      </w:r>
      <w:proofErr w:type="gramEnd"/>
      <w:r>
        <w:t>indiv.id, year) %&gt;% # Arrange by year and individual id to create lead terms</w:t>
      </w:r>
    </w:p>
    <w:p w14:paraId="227A6323" w14:textId="77777777" w:rsidR="00EC361A" w:rsidRDefault="00EC361A" w:rsidP="00EC361A">
      <w:pPr>
        <w:spacing w:after="0" w:line="240" w:lineRule="auto"/>
        <w:contextualSpacing/>
      </w:pPr>
      <w:r>
        <w:t xml:space="preserve">  </w:t>
      </w:r>
      <w:proofErr w:type="spellStart"/>
      <w:r>
        <w:t>group_by</w:t>
      </w:r>
      <w:proofErr w:type="spellEnd"/>
      <w:r>
        <w:t>(indiv.id) %&gt;% # Group by id to create lead terms</w:t>
      </w:r>
    </w:p>
    <w:p w14:paraId="4C39EFC9" w14:textId="77777777" w:rsidR="00EC361A" w:rsidRDefault="00EC361A" w:rsidP="00EC361A">
      <w:pPr>
        <w:spacing w:after="0" w:line="240" w:lineRule="auto"/>
        <w:contextualSpacing/>
      </w:pPr>
      <w:r>
        <w:t xml:space="preserve">  # Creating lead terms which will </w:t>
      </w:r>
      <w:commentRangeStart w:id="185"/>
      <w:commentRangeStart w:id="186"/>
      <w:r>
        <w:t>be used to create sample selection variables</w:t>
      </w:r>
      <w:commentRangeEnd w:id="185"/>
      <w:r w:rsidR="002B28FA">
        <w:rPr>
          <w:rStyle w:val="CommentReference"/>
        </w:rPr>
        <w:commentReference w:id="185"/>
      </w:r>
      <w:commentRangeEnd w:id="186"/>
      <w:r w:rsidR="00351A7F">
        <w:rPr>
          <w:rStyle w:val="CommentReference"/>
        </w:rPr>
        <w:commentReference w:id="186"/>
      </w:r>
    </w:p>
    <w:p w14:paraId="65B0C317" w14:textId="77777777" w:rsidR="00EC361A" w:rsidRDefault="00EC361A" w:rsidP="00EC361A">
      <w:pPr>
        <w:spacing w:after="0" w:line="240" w:lineRule="auto"/>
        <w:contextualSpacing/>
      </w:pPr>
      <w:r>
        <w:t xml:space="preserve">  </w:t>
      </w:r>
      <w:proofErr w:type="gramStart"/>
      <w:r>
        <w:t>mutate(</w:t>
      </w:r>
      <w:proofErr w:type="spellStart"/>
      <w:proofErr w:type="gramEnd"/>
      <w:r>
        <w:t>self.emp.lead</w:t>
      </w:r>
      <w:proofErr w:type="spellEnd"/>
      <w:r>
        <w:t xml:space="preserve"> = lead(</w:t>
      </w:r>
      <w:proofErr w:type="spellStart"/>
      <w:r>
        <w:t>self.emp</w:t>
      </w:r>
      <w:proofErr w:type="spellEnd"/>
      <w:r>
        <w:t>), # Records self-employed status in the subsequent year</w:t>
      </w:r>
    </w:p>
    <w:p w14:paraId="493937B9" w14:textId="77777777" w:rsidR="00EC361A" w:rsidRDefault="00EC361A" w:rsidP="00EC361A">
      <w:pPr>
        <w:spacing w:after="0" w:line="240" w:lineRule="auto"/>
        <w:contextualSpacing/>
      </w:pPr>
      <w:r>
        <w:t xml:space="preserve">         # Creates an indicator variable: if self-employed unobserved in covariate year, takes on the value in the subsequent year</w:t>
      </w:r>
    </w:p>
    <w:p w14:paraId="331BA367" w14:textId="77777777" w:rsidR="00EC361A" w:rsidRDefault="00EC361A" w:rsidP="00EC361A">
      <w:pPr>
        <w:spacing w:after="0" w:line="240" w:lineRule="auto"/>
        <w:contextualSpacing/>
      </w:pPr>
      <w:commentRangeStart w:id="187"/>
      <w:commentRangeStart w:id="188"/>
      <w:r>
        <w:t xml:space="preserve">         </w:t>
      </w:r>
      <w:proofErr w:type="spellStart"/>
      <w:proofErr w:type="gramStart"/>
      <w:r>
        <w:t>self.emp.synth</w:t>
      </w:r>
      <w:proofErr w:type="spellEnd"/>
      <w:proofErr w:type="gramEnd"/>
      <w:r>
        <w:t xml:space="preserve"> = </w:t>
      </w:r>
      <w:proofErr w:type="spellStart"/>
      <w:r>
        <w:t>ifelse</w:t>
      </w:r>
      <w:proofErr w:type="spellEnd"/>
      <w:r>
        <w:t>(is.na(</w:t>
      </w:r>
      <w:proofErr w:type="spellStart"/>
      <w:r>
        <w:t>self.emp</w:t>
      </w:r>
      <w:proofErr w:type="spellEnd"/>
      <w:r>
        <w:t xml:space="preserve">) &amp; </w:t>
      </w:r>
      <w:proofErr w:type="spellStart"/>
      <w:r>
        <w:t>complete.cases</w:t>
      </w:r>
      <w:proofErr w:type="spellEnd"/>
      <w:r>
        <w:t>(</w:t>
      </w:r>
      <w:proofErr w:type="spellStart"/>
      <w:r>
        <w:t>self.emp.lead</w:t>
      </w:r>
      <w:proofErr w:type="spellEnd"/>
      <w:r>
        <w:t xml:space="preserve">), </w:t>
      </w:r>
      <w:proofErr w:type="spellStart"/>
      <w:r>
        <w:t>self.emp.lead</w:t>
      </w:r>
      <w:proofErr w:type="spellEnd"/>
      <w:r>
        <w:t xml:space="preserve">, </w:t>
      </w:r>
      <w:proofErr w:type="spellStart"/>
      <w:r>
        <w:t>self.emp</w:t>
      </w:r>
      <w:proofErr w:type="spellEnd"/>
      <w:r>
        <w:t>),</w:t>
      </w:r>
      <w:commentRangeEnd w:id="187"/>
      <w:r w:rsidR="00E25EDF">
        <w:rPr>
          <w:rStyle w:val="CommentReference"/>
        </w:rPr>
        <w:commentReference w:id="187"/>
      </w:r>
      <w:commentRangeEnd w:id="188"/>
      <w:r w:rsidR="00351A7F">
        <w:rPr>
          <w:rStyle w:val="CommentReference"/>
        </w:rPr>
        <w:commentReference w:id="188"/>
      </w:r>
    </w:p>
    <w:p w14:paraId="46586F2C" w14:textId="77777777" w:rsidR="00EC361A" w:rsidRDefault="00EC361A" w:rsidP="00EC361A">
      <w:pPr>
        <w:spacing w:after="0" w:line="240" w:lineRule="auto"/>
        <w:contextualSpacing/>
      </w:pPr>
      <w:r>
        <w:t xml:space="preserve">         </w:t>
      </w:r>
      <w:proofErr w:type="gramStart"/>
      <w:r>
        <w:t>lead.ind</w:t>
      </w:r>
      <w:proofErr w:type="gramEnd"/>
      <w:r>
        <w:t>1990 = lead(ind1990), lead.occ2010 = lead(occ2010), # Records industry and occ in the subsequent year</w:t>
      </w:r>
    </w:p>
    <w:p w14:paraId="49ADD322" w14:textId="77777777" w:rsidR="00EC361A" w:rsidRDefault="00EC361A" w:rsidP="00EC361A">
      <w:pPr>
        <w:spacing w:after="0" w:line="240" w:lineRule="auto"/>
        <w:contextualSpacing/>
      </w:pPr>
      <w:r>
        <w:t xml:space="preserve">         </w:t>
      </w:r>
      <w:proofErr w:type="spellStart"/>
      <w:r>
        <w:t>lead.ann.wrk.hrs</w:t>
      </w:r>
      <w:proofErr w:type="spellEnd"/>
      <w:r>
        <w:t xml:space="preserve"> = lead(</w:t>
      </w:r>
      <w:proofErr w:type="spellStart"/>
      <w:r>
        <w:t>ann.wrk.hrs</w:t>
      </w:r>
      <w:proofErr w:type="spellEnd"/>
      <w:r>
        <w:t>), # Records annual work hours in the subsequent year</w:t>
      </w:r>
    </w:p>
    <w:p w14:paraId="2C89ABA0" w14:textId="77777777" w:rsidR="00EC361A" w:rsidRDefault="00EC361A" w:rsidP="00EC361A">
      <w:pPr>
        <w:spacing w:after="0" w:line="240" w:lineRule="auto"/>
        <w:contextualSpacing/>
      </w:pPr>
      <w:r>
        <w:t xml:space="preserve">         </w:t>
      </w:r>
      <w:proofErr w:type="spellStart"/>
      <w:proofErr w:type="gramStart"/>
      <w:r>
        <w:t>lead.wkswrk</w:t>
      </w:r>
      <w:proofErr w:type="spellEnd"/>
      <w:proofErr w:type="gramEnd"/>
      <w:r>
        <w:t xml:space="preserve"> = lead(</w:t>
      </w:r>
      <w:proofErr w:type="spellStart"/>
      <w:r>
        <w:t>wkswrk</w:t>
      </w:r>
      <w:proofErr w:type="spellEnd"/>
      <w:r>
        <w:t>), # Records weeks worked in the subsequent year</w:t>
      </w:r>
    </w:p>
    <w:p w14:paraId="3889DEA9" w14:textId="77777777" w:rsidR="00EC361A" w:rsidRDefault="00EC361A" w:rsidP="00EC361A">
      <w:pPr>
        <w:spacing w:after="0" w:line="240" w:lineRule="auto"/>
        <w:contextualSpacing/>
      </w:pPr>
      <w:r>
        <w:t xml:space="preserve">         </w:t>
      </w:r>
      <w:proofErr w:type="spellStart"/>
      <w:proofErr w:type="gramStart"/>
      <w:r>
        <w:t>lead.hrs.wrk.wk</w:t>
      </w:r>
      <w:proofErr w:type="spellEnd"/>
      <w:proofErr w:type="gramEnd"/>
      <w:r>
        <w:t xml:space="preserve"> = lead(</w:t>
      </w:r>
      <w:proofErr w:type="spellStart"/>
      <w:r>
        <w:t>hrs.wrk.wk</w:t>
      </w:r>
      <w:proofErr w:type="spellEnd"/>
      <w:r>
        <w:t>), # Records hours worked per week worked in the subsequent year</w:t>
      </w:r>
    </w:p>
    <w:p w14:paraId="1C2FC274" w14:textId="77777777" w:rsidR="00EC361A" w:rsidRDefault="00EC361A" w:rsidP="00EC361A">
      <w:pPr>
        <w:spacing w:after="0" w:line="240" w:lineRule="auto"/>
        <w:contextualSpacing/>
      </w:pPr>
      <w:r>
        <w:t xml:space="preserve">         </w:t>
      </w:r>
      <w:proofErr w:type="spellStart"/>
      <w:proofErr w:type="gramStart"/>
      <w:r>
        <w:t>lead.wage</w:t>
      </w:r>
      <w:proofErr w:type="spellEnd"/>
      <w:proofErr w:type="gramEnd"/>
      <w:r>
        <w:t xml:space="preserve"> = lead(wages), </w:t>
      </w:r>
      <w:proofErr w:type="spellStart"/>
      <w:r>
        <w:t>lead.age</w:t>
      </w:r>
      <w:proofErr w:type="spellEnd"/>
      <w:r>
        <w:t xml:space="preserve"> = lead(age), # Recording wage, age, and region in the subsequent year </w:t>
      </w:r>
    </w:p>
    <w:p w14:paraId="6F43936F" w14:textId="77777777" w:rsidR="00EC361A" w:rsidRDefault="00EC361A" w:rsidP="00EC361A">
      <w:pPr>
        <w:spacing w:after="0" w:line="240" w:lineRule="auto"/>
        <w:contextualSpacing/>
      </w:pPr>
      <w:r>
        <w:t xml:space="preserve">         </w:t>
      </w:r>
      <w:proofErr w:type="spellStart"/>
      <w:proofErr w:type="gramStart"/>
      <w:r>
        <w:t>lead.region</w:t>
      </w:r>
      <w:proofErr w:type="spellEnd"/>
      <w:proofErr w:type="gramEnd"/>
      <w:r>
        <w:t xml:space="preserve"> = lead(region)) %&gt;% </w:t>
      </w:r>
    </w:p>
    <w:p w14:paraId="0E7C0B7A" w14:textId="77777777" w:rsidR="00EC361A" w:rsidRDefault="00EC361A" w:rsidP="00EC361A">
      <w:pPr>
        <w:spacing w:after="0" w:line="240" w:lineRule="auto"/>
        <w:contextualSpacing/>
      </w:pPr>
      <w:r>
        <w:t xml:space="preserve">  </w:t>
      </w:r>
      <w:proofErr w:type="gramStart"/>
      <w:r>
        <w:t>ungroup(</w:t>
      </w:r>
      <w:proofErr w:type="gramEnd"/>
      <w:r>
        <w:t>) %&gt;%</w:t>
      </w:r>
    </w:p>
    <w:p w14:paraId="47D10E6D" w14:textId="77777777" w:rsidR="00EC361A" w:rsidRDefault="00EC361A" w:rsidP="00EC361A">
      <w:pPr>
        <w:spacing w:after="0" w:line="240" w:lineRule="auto"/>
        <w:contextualSpacing/>
      </w:pPr>
      <w:commentRangeStart w:id="189"/>
      <w:commentRangeStart w:id="190"/>
      <w:r>
        <w:t xml:space="preserve">  </w:t>
      </w:r>
      <w:proofErr w:type="gramStart"/>
      <w:r>
        <w:t>mutate(</w:t>
      </w:r>
      <w:proofErr w:type="gramEnd"/>
      <w:r>
        <w:t xml:space="preserve">agriculture = </w:t>
      </w:r>
      <w:proofErr w:type="spellStart"/>
      <w:r>
        <w:t>case_when</w:t>
      </w:r>
      <w:proofErr w:type="spellEnd"/>
      <w:r>
        <w:t>(# Coding as agriculture when:</w:t>
      </w:r>
      <w:commentRangeEnd w:id="189"/>
      <w:r w:rsidR="00041A56">
        <w:rPr>
          <w:rStyle w:val="CommentReference"/>
        </w:rPr>
        <w:commentReference w:id="189"/>
      </w:r>
      <w:commentRangeEnd w:id="190"/>
      <w:r w:rsidR="00344E28">
        <w:rPr>
          <w:rStyle w:val="CommentReference"/>
        </w:rPr>
        <w:commentReference w:id="190"/>
      </w:r>
    </w:p>
    <w:p w14:paraId="3A2353E6" w14:textId="77777777" w:rsidR="00EC361A" w:rsidRDefault="00EC361A" w:rsidP="00EC361A">
      <w:pPr>
        <w:spacing w:after="0" w:line="240" w:lineRule="auto"/>
        <w:contextualSpacing/>
      </w:pPr>
      <w:commentRangeStart w:id="191"/>
      <w:r>
        <w:t xml:space="preserve">    year %in% </w:t>
      </w:r>
      <w:proofErr w:type="gramStart"/>
      <w:r>
        <w:t>c(</w:t>
      </w:r>
      <w:proofErr w:type="gramEnd"/>
      <w:r>
        <w:t xml:space="preserve">1980, </w:t>
      </w:r>
      <w:commentRangeStart w:id="192"/>
      <w:commentRangeStart w:id="193"/>
      <w:r>
        <w:t>1990, 1999</w:t>
      </w:r>
      <w:commentRangeEnd w:id="192"/>
      <w:r w:rsidR="00DD7E65">
        <w:rPr>
          <w:rStyle w:val="CommentReference"/>
        </w:rPr>
        <w:commentReference w:id="192"/>
      </w:r>
      <w:commentRangeEnd w:id="193"/>
      <w:r w:rsidR="00344E28">
        <w:rPr>
          <w:rStyle w:val="CommentReference"/>
        </w:rPr>
        <w:commentReference w:id="193"/>
      </w:r>
      <w:r>
        <w:t xml:space="preserve">) &amp; </w:t>
      </w:r>
      <w:proofErr w:type="spellStart"/>
      <w:r>
        <w:t>complete.cases</w:t>
      </w:r>
      <w:proofErr w:type="spellEnd"/>
      <w:r>
        <w:t>(</w:t>
      </w:r>
      <w:proofErr w:type="spellStart"/>
      <w:r>
        <w:t>ind.orig</w:t>
      </w:r>
      <w:proofErr w:type="spellEnd"/>
      <w:r>
        <w:t xml:space="preserve">) &amp; </w:t>
      </w:r>
      <w:proofErr w:type="spellStart"/>
      <w:r>
        <w:t>ind.orig</w:t>
      </w:r>
      <w:proofErr w:type="spellEnd"/>
      <w:r>
        <w:t xml:space="preserve"> == 11 ~ 1, # Early covariate year observed, 2-digit 1970 PSID </w:t>
      </w:r>
      <w:proofErr w:type="spellStart"/>
      <w:r>
        <w:t>ind</w:t>
      </w:r>
      <w:proofErr w:type="spellEnd"/>
      <w:r>
        <w:t xml:space="preserve"> code is agriculture </w:t>
      </w:r>
    </w:p>
    <w:p w14:paraId="78567265" w14:textId="77777777" w:rsidR="00EC361A" w:rsidRDefault="00EC361A" w:rsidP="00EC361A">
      <w:pPr>
        <w:spacing w:after="0" w:line="240" w:lineRule="auto"/>
        <w:contextualSpacing/>
      </w:pPr>
      <w:r>
        <w:t xml:space="preserve">    year %in% </w:t>
      </w:r>
      <w:proofErr w:type="gramStart"/>
      <w:r>
        <w:t>c(</w:t>
      </w:r>
      <w:proofErr w:type="gramEnd"/>
      <w:r>
        <w:t>1980, 1990, 1999) &amp; is.na(</w:t>
      </w:r>
      <w:proofErr w:type="spellStart"/>
      <w:r>
        <w:t>ind.orig</w:t>
      </w:r>
      <w:proofErr w:type="spellEnd"/>
      <w:r>
        <w:t>) &amp; lead.ind1990 %in% c(</w:t>
      </w:r>
      <w:commentRangeStart w:id="194"/>
      <w:r>
        <w:t>10, 11, 30, 31, 32, 230</w:t>
      </w:r>
      <w:commentRangeEnd w:id="194"/>
      <w:r w:rsidR="00606E32">
        <w:rPr>
          <w:rStyle w:val="CommentReference"/>
        </w:rPr>
        <w:commentReference w:id="194"/>
      </w:r>
      <w:r>
        <w:t>) ~ 1, # Early covariate year unobserved, early wage year 1990 industry is agriculture</w:t>
      </w:r>
    </w:p>
    <w:p w14:paraId="276F96B6" w14:textId="77777777" w:rsidR="00EC361A" w:rsidRDefault="00EC361A" w:rsidP="00EC361A">
      <w:pPr>
        <w:spacing w:after="0" w:line="240" w:lineRule="auto"/>
        <w:contextualSpacing/>
      </w:pPr>
      <w:r>
        <w:t xml:space="preserve">    year %in% </w:t>
      </w:r>
      <w:proofErr w:type="gramStart"/>
      <w:r>
        <w:t>c(</w:t>
      </w:r>
      <w:proofErr w:type="gramEnd"/>
      <w:r>
        <w:t xml:space="preserve">2009, 2015) &amp; </w:t>
      </w:r>
      <w:proofErr w:type="spellStart"/>
      <w:r>
        <w:t>complete.cases</w:t>
      </w:r>
      <w:proofErr w:type="spellEnd"/>
      <w:r>
        <w:t xml:space="preserve">(ind1990) &amp; ind1990 %in% c(10, 11, 30, 31, 32, 230) ~ 1, # Late covariate year observed, 1990 </w:t>
      </w:r>
      <w:proofErr w:type="spellStart"/>
      <w:r>
        <w:t>ind</w:t>
      </w:r>
      <w:proofErr w:type="spellEnd"/>
      <w:r>
        <w:t xml:space="preserve"> code is agriculture </w:t>
      </w:r>
    </w:p>
    <w:p w14:paraId="7EF58E11" w14:textId="77777777" w:rsidR="00EC361A" w:rsidRDefault="00EC361A" w:rsidP="00EC361A">
      <w:pPr>
        <w:spacing w:after="0" w:line="240" w:lineRule="auto"/>
        <w:contextualSpacing/>
      </w:pPr>
      <w:r>
        <w:t xml:space="preserve">    year %in% </w:t>
      </w:r>
      <w:proofErr w:type="gramStart"/>
      <w:r>
        <w:t>c(</w:t>
      </w:r>
      <w:proofErr w:type="gramEnd"/>
      <w:r>
        <w:t xml:space="preserve">2009, 2015) &amp; is.na(ind1990) &amp; lead.ind1990 %in% c(10, 11, 30, 31, 32, 230) ~ 1, # Late covariate year unobserved, late wage year 1990 </w:t>
      </w:r>
      <w:proofErr w:type="spellStart"/>
      <w:r>
        <w:t>ind</w:t>
      </w:r>
      <w:proofErr w:type="spellEnd"/>
      <w:r>
        <w:t xml:space="preserve"> code is agriculture </w:t>
      </w:r>
    </w:p>
    <w:p w14:paraId="2D582D18" w14:textId="77777777" w:rsidR="00EC361A" w:rsidRDefault="00EC361A" w:rsidP="00EC361A">
      <w:pPr>
        <w:spacing w:after="0" w:line="240" w:lineRule="auto"/>
        <w:contextualSpacing/>
      </w:pPr>
      <w:r>
        <w:t xml:space="preserve">    year %in% </w:t>
      </w:r>
      <w:proofErr w:type="gramStart"/>
      <w:r>
        <w:t>c(</w:t>
      </w:r>
      <w:proofErr w:type="gramEnd"/>
      <w:r>
        <w:t xml:space="preserve">1980, </w:t>
      </w:r>
      <w:commentRangeStart w:id="195"/>
      <w:r>
        <w:t>1990, 1999</w:t>
      </w:r>
      <w:commentRangeEnd w:id="195"/>
      <w:r w:rsidR="00606E32">
        <w:rPr>
          <w:rStyle w:val="CommentReference"/>
        </w:rPr>
        <w:commentReference w:id="195"/>
      </w:r>
      <w:r>
        <w:t xml:space="preserve">) &amp; </w:t>
      </w:r>
      <w:proofErr w:type="spellStart"/>
      <w:r>
        <w:t>complete.cases</w:t>
      </w:r>
      <w:proofErr w:type="spellEnd"/>
      <w:r>
        <w:t>(</w:t>
      </w:r>
      <w:proofErr w:type="spellStart"/>
      <w:r>
        <w:t>occ.orig</w:t>
      </w:r>
      <w:proofErr w:type="spellEnd"/>
      <w:r>
        <w:t xml:space="preserve">) &amp; </w:t>
      </w:r>
      <w:proofErr w:type="spellStart"/>
      <w:r>
        <w:t>occ.orig</w:t>
      </w:r>
      <w:proofErr w:type="spellEnd"/>
      <w:r>
        <w:t xml:space="preserve"> %in% c(71, 80) ~ 1, # Early covariate year observed, 2-digit 1970 PSID occ code is farm </w:t>
      </w:r>
      <w:proofErr w:type="spellStart"/>
      <w:r>
        <w:t>laboreres</w:t>
      </w:r>
      <w:proofErr w:type="spellEnd"/>
      <w:r>
        <w:t xml:space="preserve"> &amp; foremen, farmers &amp; farm managers</w:t>
      </w:r>
    </w:p>
    <w:p w14:paraId="2AC6C291" w14:textId="77777777" w:rsidR="00EC361A" w:rsidRDefault="00EC361A" w:rsidP="00EC361A">
      <w:pPr>
        <w:spacing w:after="0" w:line="240" w:lineRule="auto"/>
        <w:contextualSpacing/>
      </w:pPr>
      <w:r>
        <w:t xml:space="preserve">    year %in% </w:t>
      </w:r>
      <w:proofErr w:type="gramStart"/>
      <w:r>
        <w:t>c(</w:t>
      </w:r>
      <w:proofErr w:type="gramEnd"/>
      <w:r>
        <w:t>1980, 1990, 1999) &amp; is.na(</w:t>
      </w:r>
      <w:proofErr w:type="spellStart"/>
      <w:r>
        <w:t>occ.orig</w:t>
      </w:r>
      <w:proofErr w:type="spellEnd"/>
      <w:r>
        <w:t>) &amp; lead.occ2010 &gt; 5940 &amp; lead.occ2010 &lt;= 6130 ~ 1, # Early covariate year unobserved, early wage year 2010 occ code is farm, forestry, fisheries</w:t>
      </w:r>
    </w:p>
    <w:p w14:paraId="26230E24" w14:textId="77777777" w:rsidR="00EC361A" w:rsidRDefault="00EC361A" w:rsidP="00EC361A">
      <w:pPr>
        <w:spacing w:after="0" w:line="240" w:lineRule="auto"/>
        <w:contextualSpacing/>
      </w:pPr>
      <w:r>
        <w:t xml:space="preserve">    year %in% </w:t>
      </w:r>
      <w:proofErr w:type="gramStart"/>
      <w:r>
        <w:t>c(</w:t>
      </w:r>
      <w:proofErr w:type="gramEnd"/>
      <w:r>
        <w:t xml:space="preserve">2009, 2015, 2107) &amp; </w:t>
      </w:r>
      <w:proofErr w:type="spellStart"/>
      <w:r>
        <w:t>complete.cases</w:t>
      </w:r>
      <w:proofErr w:type="spellEnd"/>
      <w:r>
        <w:t>(occ2010) &amp; occ2010 &gt; 5940 &amp; occ2010 &lt;= 6130 ~ 1, # Late covariate year observed, 2010 occ code is farm, forestry, fisheries</w:t>
      </w:r>
    </w:p>
    <w:p w14:paraId="29E25046" w14:textId="77777777" w:rsidR="00EC361A" w:rsidRDefault="00EC361A" w:rsidP="00EC361A">
      <w:pPr>
        <w:spacing w:after="0" w:line="240" w:lineRule="auto"/>
        <w:contextualSpacing/>
      </w:pPr>
      <w:r>
        <w:t xml:space="preserve">    year %in% </w:t>
      </w:r>
      <w:proofErr w:type="gramStart"/>
      <w:r>
        <w:t>c(</w:t>
      </w:r>
      <w:proofErr w:type="gramEnd"/>
      <w:r>
        <w:t>2009, 2015, 2017) &amp; is.na(occ2010) &amp; lead.occ2010 &gt; 5940 &amp; lead.occ2010 &lt;= 6130 ~ 1, # Late covariate year unobserved, late wage year 2010 occ code is farm, forestry, fisheries</w:t>
      </w:r>
      <w:commentRangeEnd w:id="191"/>
      <w:r w:rsidR="000952F7">
        <w:rPr>
          <w:rStyle w:val="CommentReference"/>
        </w:rPr>
        <w:commentReference w:id="191"/>
      </w:r>
    </w:p>
    <w:p w14:paraId="6A2E550F" w14:textId="77777777" w:rsidR="00EC361A" w:rsidRDefault="00EC361A" w:rsidP="00EC361A">
      <w:pPr>
        <w:spacing w:after="0" w:line="240" w:lineRule="auto"/>
        <w:contextualSpacing/>
      </w:pPr>
      <w:r>
        <w:t xml:space="preserve">    TRUE ~ 0),</w:t>
      </w:r>
    </w:p>
    <w:p w14:paraId="0E82132B" w14:textId="77777777" w:rsidR="00EC361A" w:rsidRDefault="00EC361A" w:rsidP="00EC361A">
      <w:pPr>
        <w:spacing w:after="0" w:line="240" w:lineRule="auto"/>
        <w:contextualSpacing/>
      </w:pPr>
      <w:r>
        <w:t xml:space="preserve">    agriculture = </w:t>
      </w:r>
      <w:proofErr w:type="spellStart"/>
      <w:proofErr w:type="gramStart"/>
      <w:r>
        <w:t>ifelse</w:t>
      </w:r>
      <w:proofErr w:type="spellEnd"/>
      <w:r>
        <w:t>(</w:t>
      </w:r>
      <w:proofErr w:type="gramEnd"/>
      <w:r>
        <w:t xml:space="preserve">year %in% c(1980, 1990, 1999, 2009, 2015, 2017), agriculture, NA), </w:t>
      </w:r>
    </w:p>
    <w:p w14:paraId="2F260F9F" w14:textId="77777777" w:rsidR="00EC361A" w:rsidRDefault="00EC361A" w:rsidP="00EC361A">
      <w:pPr>
        <w:spacing w:after="0" w:line="240" w:lineRule="auto"/>
        <w:contextualSpacing/>
      </w:pPr>
      <w:r>
        <w:t xml:space="preserve">    # Following similar procedure as for agriculture for military</w:t>
      </w:r>
    </w:p>
    <w:p w14:paraId="623206AC" w14:textId="77777777" w:rsidR="00EC361A" w:rsidRDefault="00EC361A" w:rsidP="00EC361A">
      <w:pPr>
        <w:spacing w:after="0" w:line="240" w:lineRule="auto"/>
        <w:contextualSpacing/>
      </w:pPr>
      <w:r>
        <w:t xml:space="preserve">    military = </w:t>
      </w:r>
      <w:proofErr w:type="spellStart"/>
      <w:r>
        <w:t>case_</w:t>
      </w:r>
      <w:proofErr w:type="gramStart"/>
      <w:r>
        <w:t>when</w:t>
      </w:r>
      <w:proofErr w:type="spellEnd"/>
      <w:r>
        <w:t>(</w:t>
      </w:r>
      <w:proofErr w:type="gramEnd"/>
    </w:p>
    <w:p w14:paraId="3436F25D" w14:textId="77777777" w:rsidR="00EC361A" w:rsidRDefault="00EC361A" w:rsidP="00EC361A">
      <w:pPr>
        <w:spacing w:after="0" w:line="240" w:lineRule="auto"/>
        <w:contextualSpacing/>
      </w:pPr>
      <w:r>
        <w:t xml:space="preserve">      year %in% </w:t>
      </w:r>
      <w:proofErr w:type="gramStart"/>
      <w:r>
        <w:t>c(</w:t>
      </w:r>
      <w:proofErr w:type="gramEnd"/>
      <w:r>
        <w:t xml:space="preserve">1980, 1990, 1999) &amp; </w:t>
      </w:r>
      <w:proofErr w:type="spellStart"/>
      <w:r>
        <w:t>complete.cases</w:t>
      </w:r>
      <w:proofErr w:type="spellEnd"/>
      <w:r>
        <w:t>(</w:t>
      </w:r>
      <w:proofErr w:type="spellStart"/>
      <w:r>
        <w:t>ind.orig</w:t>
      </w:r>
      <w:proofErr w:type="spellEnd"/>
      <w:r>
        <w:t xml:space="preserve">) &amp; </w:t>
      </w:r>
      <w:proofErr w:type="spellStart"/>
      <w:r>
        <w:t>ind.orig</w:t>
      </w:r>
      <w:proofErr w:type="spellEnd"/>
      <w:r>
        <w:t xml:space="preserve"> == 91 ~ 1, </w:t>
      </w:r>
    </w:p>
    <w:p w14:paraId="3AFCB99E" w14:textId="77777777" w:rsidR="00EC361A" w:rsidRDefault="00EC361A" w:rsidP="00EC361A">
      <w:pPr>
        <w:spacing w:after="0" w:line="240" w:lineRule="auto"/>
        <w:contextualSpacing/>
      </w:pPr>
      <w:r>
        <w:lastRenderedPageBreak/>
        <w:t xml:space="preserve">      year %in% </w:t>
      </w:r>
      <w:proofErr w:type="gramStart"/>
      <w:r>
        <w:t>c(</w:t>
      </w:r>
      <w:proofErr w:type="gramEnd"/>
      <w:r>
        <w:t>1980, 1990, 1999) &amp; is.na(</w:t>
      </w:r>
      <w:proofErr w:type="spellStart"/>
      <w:r>
        <w:t>ind.orig</w:t>
      </w:r>
      <w:proofErr w:type="spellEnd"/>
      <w:r>
        <w:t>) &amp; lead.ind1990 %in% c(940, 941, 942, 950, 951, 952, 960) ~ 1,</w:t>
      </w:r>
    </w:p>
    <w:p w14:paraId="0C69C874" w14:textId="77777777" w:rsidR="00EC361A" w:rsidRDefault="00EC361A" w:rsidP="00EC361A">
      <w:pPr>
        <w:spacing w:after="0" w:line="240" w:lineRule="auto"/>
        <w:contextualSpacing/>
      </w:pPr>
      <w:r>
        <w:t xml:space="preserve">      year %in% </w:t>
      </w:r>
      <w:proofErr w:type="gramStart"/>
      <w:r>
        <w:t>c(</w:t>
      </w:r>
      <w:proofErr w:type="gramEnd"/>
      <w:r>
        <w:t xml:space="preserve">2009, 2015) &amp; </w:t>
      </w:r>
      <w:proofErr w:type="spellStart"/>
      <w:r>
        <w:t>complete.cases</w:t>
      </w:r>
      <w:proofErr w:type="spellEnd"/>
      <w:r>
        <w:t>(ind1990) &amp; ind1990 %in% c(940, 941, 942, 950, 951, 952, 960) ~ 1,</w:t>
      </w:r>
    </w:p>
    <w:p w14:paraId="513BCCC0" w14:textId="77777777" w:rsidR="00EC361A" w:rsidRDefault="00EC361A" w:rsidP="00EC361A">
      <w:pPr>
        <w:spacing w:after="0" w:line="240" w:lineRule="auto"/>
        <w:contextualSpacing/>
      </w:pPr>
      <w:r>
        <w:t xml:space="preserve">      year %in% </w:t>
      </w:r>
      <w:proofErr w:type="gramStart"/>
      <w:r>
        <w:t>c(</w:t>
      </w:r>
      <w:proofErr w:type="gramEnd"/>
      <w:r>
        <w:t>2009, 2015) &amp; is.na(ind1990) &amp; lead.ind1990 %in% c(940, 941, 942, 950, 951, 952, 960) ~ 1,</w:t>
      </w:r>
    </w:p>
    <w:p w14:paraId="7E2ACDF1" w14:textId="77777777" w:rsidR="00EC361A" w:rsidRDefault="00EC361A" w:rsidP="00EC361A">
      <w:pPr>
        <w:spacing w:after="0" w:line="240" w:lineRule="auto"/>
        <w:contextualSpacing/>
      </w:pPr>
      <w:r>
        <w:t xml:space="preserve">      year %in% </w:t>
      </w:r>
      <w:proofErr w:type="gramStart"/>
      <w:r>
        <w:t>c(</w:t>
      </w:r>
      <w:proofErr w:type="gramEnd"/>
      <w:r>
        <w:t xml:space="preserve">1980, 1990, 1999) &amp; </w:t>
      </w:r>
      <w:proofErr w:type="spellStart"/>
      <w:r>
        <w:t>complete.cases</w:t>
      </w:r>
      <w:proofErr w:type="spellEnd"/>
      <w:r>
        <w:t>(</w:t>
      </w:r>
      <w:proofErr w:type="spellStart"/>
      <w:r>
        <w:t>occ.orig</w:t>
      </w:r>
      <w:proofErr w:type="spellEnd"/>
      <w:r>
        <w:t xml:space="preserve">) &amp; </w:t>
      </w:r>
      <w:proofErr w:type="spellStart"/>
      <w:r>
        <w:t>occ.orig</w:t>
      </w:r>
      <w:proofErr w:type="spellEnd"/>
      <w:r>
        <w:t xml:space="preserve"> == 55 ~ 1, </w:t>
      </w:r>
    </w:p>
    <w:p w14:paraId="4B2BA1D8" w14:textId="77777777" w:rsidR="00EC361A" w:rsidRDefault="00EC361A" w:rsidP="00EC361A">
      <w:pPr>
        <w:spacing w:after="0" w:line="240" w:lineRule="auto"/>
        <w:contextualSpacing/>
      </w:pPr>
      <w:r>
        <w:t xml:space="preserve">      year %in% </w:t>
      </w:r>
      <w:proofErr w:type="gramStart"/>
      <w:r>
        <w:t>c(</w:t>
      </w:r>
      <w:proofErr w:type="gramEnd"/>
      <w:r>
        <w:t>1980, 1990, 1999) &amp; is.na(</w:t>
      </w:r>
      <w:proofErr w:type="spellStart"/>
      <w:r>
        <w:t>occ.orig</w:t>
      </w:r>
      <w:proofErr w:type="spellEnd"/>
      <w:r>
        <w:t>) &amp; lead.occ2010 &gt; 9750 &amp; lead.occ2010 &lt;= 9830 ~ 1,</w:t>
      </w:r>
    </w:p>
    <w:p w14:paraId="63ECA8B8" w14:textId="77777777" w:rsidR="00EC361A" w:rsidRDefault="00EC361A" w:rsidP="00EC361A">
      <w:pPr>
        <w:spacing w:after="0" w:line="240" w:lineRule="auto"/>
        <w:contextualSpacing/>
      </w:pPr>
      <w:r>
        <w:t xml:space="preserve">      year %in% </w:t>
      </w:r>
      <w:proofErr w:type="gramStart"/>
      <w:r>
        <w:t>c(</w:t>
      </w:r>
      <w:proofErr w:type="gramEnd"/>
      <w:r>
        <w:t xml:space="preserve">2009, 2015, 2017) &amp; </w:t>
      </w:r>
      <w:proofErr w:type="spellStart"/>
      <w:r>
        <w:t>complete.cases</w:t>
      </w:r>
      <w:proofErr w:type="spellEnd"/>
      <w:r>
        <w:t>(occ2010) &amp; occ2010 &gt; 9750 &amp; occ2010 &lt;= 9830 ~ 1,</w:t>
      </w:r>
    </w:p>
    <w:p w14:paraId="09117F1A" w14:textId="77777777" w:rsidR="00EC361A" w:rsidRDefault="00EC361A" w:rsidP="00EC361A">
      <w:pPr>
        <w:spacing w:after="0" w:line="240" w:lineRule="auto"/>
        <w:contextualSpacing/>
      </w:pPr>
      <w:r>
        <w:t xml:space="preserve">      year %in% </w:t>
      </w:r>
      <w:proofErr w:type="gramStart"/>
      <w:r>
        <w:t>c(</w:t>
      </w:r>
      <w:proofErr w:type="gramEnd"/>
      <w:r>
        <w:t>2009, 2015, 2017) &amp; is.na(occ2010) &amp; lead.occ2010 &gt; 9750 &amp; lead.occ2010 &lt;= 9830 ~ 1,</w:t>
      </w:r>
    </w:p>
    <w:p w14:paraId="7F45BD44" w14:textId="77777777" w:rsidR="00EC361A" w:rsidRDefault="00EC361A" w:rsidP="00EC361A">
      <w:pPr>
        <w:spacing w:after="0" w:line="240" w:lineRule="auto"/>
        <w:contextualSpacing/>
      </w:pPr>
      <w:r>
        <w:t xml:space="preserve">      TRUE ~ 0), </w:t>
      </w:r>
    </w:p>
    <w:p w14:paraId="317ADC14" w14:textId="77777777" w:rsidR="00EC361A" w:rsidRDefault="00EC361A" w:rsidP="00EC361A">
      <w:pPr>
        <w:spacing w:after="0" w:line="240" w:lineRule="auto"/>
        <w:contextualSpacing/>
      </w:pPr>
      <w:r>
        <w:t xml:space="preserve">    military = </w:t>
      </w:r>
      <w:proofErr w:type="spellStart"/>
      <w:proofErr w:type="gramStart"/>
      <w:r>
        <w:t>ifelse</w:t>
      </w:r>
      <w:proofErr w:type="spellEnd"/>
      <w:r>
        <w:t>(</w:t>
      </w:r>
      <w:proofErr w:type="gramEnd"/>
      <w:r>
        <w:t xml:space="preserve">year %in%  c(1980, 1990, 1999, 2009, 2015, 2017), military, NA), </w:t>
      </w:r>
    </w:p>
    <w:p w14:paraId="5159C734" w14:textId="77777777" w:rsidR="00EC361A" w:rsidRDefault="00EC361A" w:rsidP="00EC361A">
      <w:pPr>
        <w:spacing w:after="0" w:line="240" w:lineRule="auto"/>
        <w:contextualSpacing/>
      </w:pPr>
      <w:commentRangeStart w:id="196"/>
      <w:commentRangeStart w:id="197"/>
      <w:r>
        <w:t xml:space="preserve">    # Creating variables for </w:t>
      </w:r>
      <w:proofErr w:type="gramStart"/>
      <w:r>
        <w:t>2 digit</w:t>
      </w:r>
      <w:proofErr w:type="gramEnd"/>
      <w:r>
        <w:t xml:space="preserve"> </w:t>
      </w:r>
      <w:proofErr w:type="spellStart"/>
      <w:r>
        <w:t>ind</w:t>
      </w:r>
      <w:proofErr w:type="spellEnd"/>
      <w:r>
        <w:t xml:space="preserve"> &amp; occ. These values are based on PSID 1970 codes for 1980, </w:t>
      </w:r>
    </w:p>
    <w:p w14:paraId="7C3BEADB" w14:textId="77777777" w:rsidR="00EC361A" w:rsidRDefault="00EC361A" w:rsidP="00EC361A">
      <w:pPr>
        <w:spacing w:after="0" w:line="240" w:lineRule="auto"/>
        <w:contextualSpacing/>
      </w:pPr>
      <w:r>
        <w:t xml:space="preserve">    # </w:t>
      </w:r>
      <w:proofErr w:type="gramStart"/>
      <w:r>
        <w:t>when</w:t>
      </w:r>
      <w:proofErr w:type="gramEnd"/>
      <w:r>
        <w:t xml:space="preserve"> not all individuals were recoded into the 1970 census schemes</w:t>
      </w:r>
    </w:p>
    <w:p w14:paraId="21ADD304" w14:textId="77777777" w:rsidR="00EC361A" w:rsidRDefault="00EC361A" w:rsidP="00EC361A">
      <w:pPr>
        <w:spacing w:after="0" w:line="240" w:lineRule="auto"/>
        <w:contextualSpacing/>
      </w:pPr>
      <w:r>
        <w:t xml:space="preserve">    # See technical appendix for detailed coding schemes with labels</w:t>
      </w:r>
      <w:commentRangeEnd w:id="196"/>
      <w:r w:rsidR="000952F7">
        <w:rPr>
          <w:rStyle w:val="CommentReference"/>
        </w:rPr>
        <w:commentReference w:id="196"/>
      </w:r>
      <w:commentRangeEnd w:id="197"/>
      <w:r w:rsidR="00344E28">
        <w:rPr>
          <w:rStyle w:val="CommentReference"/>
        </w:rPr>
        <w:commentReference w:id="197"/>
      </w:r>
    </w:p>
    <w:p w14:paraId="2484F2E2" w14:textId="77777777" w:rsidR="00EC361A" w:rsidRDefault="00EC361A" w:rsidP="00EC361A">
      <w:pPr>
        <w:spacing w:after="0" w:line="240" w:lineRule="auto"/>
        <w:contextualSpacing/>
      </w:pPr>
      <w:r>
        <w:t xml:space="preserve">    ind.2d = </w:t>
      </w:r>
      <w:proofErr w:type="spellStart"/>
      <w:r>
        <w:t>case_</w:t>
      </w:r>
      <w:proofErr w:type="gramStart"/>
      <w:r>
        <w:t>when</w:t>
      </w:r>
      <w:proofErr w:type="spellEnd"/>
      <w:r>
        <w:t>(</w:t>
      </w:r>
      <w:proofErr w:type="gramEnd"/>
    </w:p>
    <w:p w14:paraId="1B6684F2" w14:textId="77777777" w:rsidR="00EC361A" w:rsidRDefault="00EC361A" w:rsidP="00EC361A">
      <w:pPr>
        <w:spacing w:after="0" w:line="240" w:lineRule="auto"/>
        <w:contextualSpacing/>
      </w:pPr>
      <w:r>
        <w:t xml:space="preserve">      ind1990 %in% </w:t>
      </w:r>
      <w:proofErr w:type="gramStart"/>
      <w:r>
        <w:t>c(</w:t>
      </w:r>
      <w:proofErr w:type="gramEnd"/>
      <w:r>
        <w:t xml:space="preserve">10, 11, 30, 31, 32, 230) &amp; year != 1980 | </w:t>
      </w:r>
    </w:p>
    <w:p w14:paraId="4706FE46"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11 &amp; year == 1980 ~ "Agriculture", </w:t>
      </w:r>
    </w:p>
    <w:p w14:paraId="72558C68" w14:textId="77777777" w:rsidR="00EC361A" w:rsidRDefault="00EC361A" w:rsidP="00EC361A">
      <w:pPr>
        <w:spacing w:after="0" w:line="240" w:lineRule="auto"/>
        <w:contextualSpacing/>
      </w:pPr>
      <w:r>
        <w:t xml:space="preserve">      ind1990 %in% </w:t>
      </w:r>
      <w:proofErr w:type="gramStart"/>
      <w:r>
        <w:t>c(</w:t>
      </w:r>
      <w:proofErr w:type="gramEnd"/>
      <w:r>
        <w:t>40, 41, 42, 50, 60) &amp; year != 1980 |</w:t>
      </w:r>
    </w:p>
    <w:p w14:paraId="56F86ED6"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%in% c(21, 51) &amp; year == 1980 ~ "</w:t>
      </w:r>
      <w:proofErr w:type="spellStart"/>
      <w:r>
        <w:t>Mining.Construction</w:t>
      </w:r>
      <w:proofErr w:type="spellEnd"/>
      <w:r>
        <w:t>",</w:t>
      </w:r>
    </w:p>
    <w:p w14:paraId="13C0E7BA" w14:textId="77777777" w:rsidR="00EC361A" w:rsidRDefault="00EC361A" w:rsidP="00EC361A">
      <w:pPr>
        <w:spacing w:after="0" w:line="240" w:lineRule="auto"/>
        <w:contextualSpacing/>
      </w:pPr>
      <w:r>
        <w:t xml:space="preserve">      ind1990 %in% </w:t>
      </w:r>
      <w:proofErr w:type="gramStart"/>
      <w:r>
        <w:t>c(</w:t>
      </w:r>
      <w:proofErr w:type="gramEnd"/>
      <w:r>
        <w:t>450, 451, 452, 470, 471, 472) &amp; year != 1980 |</w:t>
      </w:r>
    </w:p>
    <w:p w14:paraId="6A869832"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57 &amp; year == 1980 ~ "Utilities",</w:t>
      </w:r>
    </w:p>
    <w:p w14:paraId="488996E5" w14:textId="77777777" w:rsidR="00EC361A" w:rsidRDefault="00EC361A" w:rsidP="00EC361A">
      <w:pPr>
        <w:spacing w:after="0" w:line="240" w:lineRule="auto"/>
        <w:contextualSpacing/>
      </w:pPr>
      <w:r>
        <w:t xml:space="preserve">      ind1990 %in% </w:t>
      </w:r>
      <w:proofErr w:type="gramStart"/>
      <w:r>
        <w:t>c(</w:t>
      </w:r>
      <w:proofErr w:type="gramEnd"/>
      <w:r>
        <w:t>100, 101, 102, 110, 111, 112, 120, 121, 122, 130, 132, 140, 141,</w:t>
      </w:r>
    </w:p>
    <w:p w14:paraId="616EBC23" w14:textId="77777777" w:rsidR="00EC361A" w:rsidRDefault="00EC361A" w:rsidP="00EC361A">
      <w:pPr>
        <w:spacing w:after="0" w:line="240" w:lineRule="auto"/>
        <w:contextualSpacing/>
      </w:pPr>
      <w:r>
        <w:t xml:space="preserve">                     142, 150, 151, 152, 160, 161, 162, 171, 172, 180, 181, 182, 190, 191,</w:t>
      </w:r>
    </w:p>
    <w:p w14:paraId="70346899" w14:textId="77777777" w:rsidR="00EC361A" w:rsidRDefault="00EC361A" w:rsidP="00EC361A">
      <w:pPr>
        <w:spacing w:after="0" w:line="240" w:lineRule="auto"/>
        <w:contextualSpacing/>
      </w:pPr>
      <w:r>
        <w:t xml:space="preserve">                     192, 200, 201, 210, 211, 212, 220, 221, 222) &amp; </w:t>
      </w:r>
      <w:proofErr w:type="gramStart"/>
      <w:r>
        <w:t>year !</w:t>
      </w:r>
      <w:proofErr w:type="gramEnd"/>
      <w:r>
        <w:t>= 1980 |</w:t>
      </w:r>
    </w:p>
    <w:p w14:paraId="259DA647"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%in% c(40:46, 85) &amp; year == 1980 ~ "</w:t>
      </w:r>
      <w:proofErr w:type="spellStart"/>
      <w:r>
        <w:t>NonDurable.Manufacturing</w:t>
      </w:r>
      <w:proofErr w:type="spellEnd"/>
      <w:r>
        <w:t>",</w:t>
      </w:r>
    </w:p>
    <w:p w14:paraId="2C00AC77" w14:textId="77777777" w:rsidR="00EC361A" w:rsidRDefault="00EC361A" w:rsidP="00EC361A">
      <w:pPr>
        <w:spacing w:after="0" w:line="240" w:lineRule="auto"/>
        <w:contextualSpacing/>
      </w:pPr>
      <w:r>
        <w:t xml:space="preserve">      ind1990 %in% </w:t>
      </w:r>
      <w:proofErr w:type="gramStart"/>
      <w:r>
        <w:t>c(</w:t>
      </w:r>
      <w:proofErr w:type="gramEnd"/>
      <w:r>
        <w:t>230, 231, 232, 241, 242, 250, 251, 252, 261, 262, 270, 271, 272, 280,</w:t>
      </w:r>
    </w:p>
    <w:p w14:paraId="30E50D53" w14:textId="77777777" w:rsidR="00EC361A" w:rsidRDefault="00EC361A" w:rsidP="00EC361A">
      <w:pPr>
        <w:spacing w:after="0" w:line="240" w:lineRule="auto"/>
        <w:contextualSpacing/>
      </w:pPr>
      <w:r>
        <w:t xml:space="preserve">                     281, 282, 290, 291, 292, 300, 301, 310, 311, 312, 320, 321, 322, 331, </w:t>
      </w:r>
    </w:p>
    <w:p w14:paraId="5E3CF68D" w14:textId="77777777" w:rsidR="00EC361A" w:rsidRDefault="00EC361A" w:rsidP="00EC361A">
      <w:pPr>
        <w:spacing w:after="0" w:line="240" w:lineRule="auto"/>
        <w:contextualSpacing/>
      </w:pPr>
      <w:r>
        <w:t xml:space="preserve">                     332, 340, 341, 342, 350, 351, 352, 360, 361, 362, 370, 371, 372, 380,</w:t>
      </w:r>
    </w:p>
    <w:p w14:paraId="63CB7169" w14:textId="77777777" w:rsidR="00EC361A" w:rsidRDefault="00EC361A" w:rsidP="00EC361A">
      <w:pPr>
        <w:spacing w:after="0" w:line="240" w:lineRule="auto"/>
        <w:contextualSpacing/>
      </w:pPr>
      <w:r>
        <w:t xml:space="preserve">                     381, 390, 391, 392) &amp; </w:t>
      </w:r>
      <w:proofErr w:type="gramStart"/>
      <w:r>
        <w:t>year !</w:t>
      </w:r>
      <w:proofErr w:type="gramEnd"/>
      <w:r>
        <w:t>= 1980 |</w:t>
      </w:r>
    </w:p>
    <w:p w14:paraId="0ECAC275"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%in% c(30:34, 49) &amp; year == 1980 ~ "</w:t>
      </w:r>
      <w:proofErr w:type="spellStart"/>
      <w:r>
        <w:t>Durable.Manufacturing</w:t>
      </w:r>
      <w:proofErr w:type="spellEnd"/>
      <w:r>
        <w:t>",</w:t>
      </w:r>
    </w:p>
    <w:p w14:paraId="1392B8E8" w14:textId="77777777" w:rsidR="00EC361A" w:rsidRDefault="00EC361A" w:rsidP="00EC361A">
      <w:pPr>
        <w:spacing w:after="0" w:line="240" w:lineRule="auto"/>
        <w:contextualSpacing/>
      </w:pPr>
      <w:r>
        <w:t xml:space="preserve">      ind1990 %in% </w:t>
      </w:r>
      <w:proofErr w:type="gramStart"/>
      <w:r>
        <w:t>c(</w:t>
      </w:r>
      <w:proofErr w:type="gramEnd"/>
      <w:r>
        <w:t>500, 501, 502, 510, 511, 512, 521, 530, 531, 532, 540, 541, 542, 550,</w:t>
      </w:r>
    </w:p>
    <w:p w14:paraId="7ECC4ACF" w14:textId="77777777" w:rsidR="00EC361A" w:rsidRDefault="00EC361A" w:rsidP="00EC361A">
      <w:pPr>
        <w:spacing w:after="0" w:line="240" w:lineRule="auto"/>
        <w:contextualSpacing/>
      </w:pPr>
      <w:r>
        <w:t xml:space="preserve">                     551, 552, 560, 561, 562, 571) &amp; </w:t>
      </w:r>
      <w:proofErr w:type="gramStart"/>
      <w:r>
        <w:t>year !</w:t>
      </w:r>
      <w:proofErr w:type="gramEnd"/>
      <w:r>
        <w:t>= 1980 |</w:t>
      </w:r>
    </w:p>
    <w:p w14:paraId="7E5EDFAE"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%in% c(62, 69) &amp; year == 1980 ~ "</w:t>
      </w:r>
      <w:proofErr w:type="spellStart"/>
      <w:r>
        <w:t>Wholesale.Trade</w:t>
      </w:r>
      <w:proofErr w:type="spellEnd"/>
      <w:r>
        <w:t>",</w:t>
      </w:r>
    </w:p>
    <w:p w14:paraId="18B8196A" w14:textId="77777777" w:rsidR="00EC361A" w:rsidRDefault="00EC361A" w:rsidP="00EC361A">
      <w:pPr>
        <w:spacing w:after="0" w:line="240" w:lineRule="auto"/>
        <w:contextualSpacing/>
      </w:pPr>
      <w:r>
        <w:t xml:space="preserve">      ind1990 %in% </w:t>
      </w:r>
      <w:proofErr w:type="gramStart"/>
      <w:r>
        <w:t>c(</w:t>
      </w:r>
      <w:proofErr w:type="gramEnd"/>
      <w:r>
        <w:t xml:space="preserve">580, 581, 582, 590, 591, 592, 600, 601, 602, 610, 611, 612, 620, 621, </w:t>
      </w:r>
    </w:p>
    <w:p w14:paraId="69B3AD14" w14:textId="77777777" w:rsidR="00EC361A" w:rsidRDefault="00EC361A" w:rsidP="00EC361A">
      <w:pPr>
        <w:spacing w:after="0" w:line="240" w:lineRule="auto"/>
        <w:contextualSpacing/>
      </w:pPr>
      <w:r>
        <w:t xml:space="preserve">                     622, 623, 630, 631, 632, 633, 640, 641, 642, 650, 651, 652, 660, 661,</w:t>
      </w:r>
    </w:p>
    <w:p w14:paraId="2D03D399" w14:textId="77777777" w:rsidR="00EC361A" w:rsidRDefault="00EC361A" w:rsidP="00EC361A">
      <w:pPr>
        <w:spacing w:after="0" w:line="240" w:lineRule="auto"/>
        <w:contextualSpacing/>
      </w:pPr>
      <w:r>
        <w:t xml:space="preserve">                     662, 663, 670, 671, 672, 681, 682, 691) &amp; </w:t>
      </w:r>
      <w:proofErr w:type="gramStart"/>
      <w:r>
        <w:t>year !</w:t>
      </w:r>
      <w:proofErr w:type="gramEnd"/>
      <w:r>
        <w:t>= 1980 |</w:t>
      </w:r>
    </w:p>
    <w:p w14:paraId="06D96DAD"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61 &amp; year == 1980 ~ "</w:t>
      </w:r>
      <w:proofErr w:type="spellStart"/>
      <w:r>
        <w:t>Retail.Trade</w:t>
      </w:r>
      <w:proofErr w:type="spellEnd"/>
      <w:r>
        <w:t>",</w:t>
      </w:r>
    </w:p>
    <w:p w14:paraId="5E513833" w14:textId="77777777" w:rsidR="00EC361A" w:rsidRDefault="00EC361A" w:rsidP="00EC361A">
      <w:pPr>
        <w:spacing w:after="0" w:line="240" w:lineRule="auto"/>
        <w:contextualSpacing/>
      </w:pPr>
      <w:r>
        <w:t xml:space="preserve">      ind1990 %in% </w:t>
      </w:r>
      <w:proofErr w:type="gramStart"/>
      <w:r>
        <w:t>c(</w:t>
      </w:r>
      <w:proofErr w:type="gramEnd"/>
      <w:r>
        <w:t>400, 401, 402, 410, 411, 412, 420, 421, 422, 432) &amp; year != 1980 |</w:t>
      </w:r>
    </w:p>
    <w:p w14:paraId="6CE5D8C3"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55 &amp; year == 1980 ~ "Transportation", </w:t>
      </w:r>
    </w:p>
    <w:p w14:paraId="48B9A1AF" w14:textId="77777777" w:rsidR="00EC361A" w:rsidRDefault="00EC361A" w:rsidP="00EC361A">
      <w:pPr>
        <w:spacing w:after="0" w:line="240" w:lineRule="auto"/>
        <w:contextualSpacing/>
      </w:pPr>
      <w:r>
        <w:t xml:space="preserve">      # Including movie theaters, libraries, data processing as communications (following </w:t>
      </w:r>
      <w:proofErr w:type="spellStart"/>
      <w:r>
        <w:t>Blau</w:t>
      </w:r>
      <w:proofErr w:type="spellEnd"/>
      <w:r>
        <w:t xml:space="preserve"> &amp; Kahn), </w:t>
      </w:r>
    </w:p>
    <w:p w14:paraId="147C7F55" w14:textId="77777777" w:rsidR="00EC361A" w:rsidRDefault="00EC361A" w:rsidP="00EC361A">
      <w:pPr>
        <w:spacing w:after="0" w:line="240" w:lineRule="auto"/>
        <w:contextualSpacing/>
      </w:pPr>
      <w:r>
        <w:t xml:space="preserve">      ind1990 %in% </w:t>
      </w:r>
      <w:proofErr w:type="gramStart"/>
      <w:r>
        <w:t>c(</w:t>
      </w:r>
      <w:proofErr w:type="gramEnd"/>
      <w:r>
        <w:t>852, 800, 732, 440, 441, 442) &amp; year != 1980 |</w:t>
      </w:r>
    </w:p>
    <w:p w14:paraId="072DA1AB"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56 &amp; year == 1980 ~ "Communications",</w:t>
      </w:r>
    </w:p>
    <w:p w14:paraId="7C9FE307" w14:textId="77777777" w:rsidR="00EC361A" w:rsidRDefault="00EC361A" w:rsidP="00EC361A">
      <w:pPr>
        <w:spacing w:after="0" w:line="240" w:lineRule="auto"/>
        <w:contextualSpacing/>
      </w:pPr>
      <w:r>
        <w:t xml:space="preserve">      ind1990 %in% </w:t>
      </w:r>
      <w:proofErr w:type="gramStart"/>
      <w:r>
        <w:t>c(</w:t>
      </w:r>
      <w:proofErr w:type="gramEnd"/>
      <w:r>
        <w:t>700, 701, 702, 710, 711, 712) &amp; year != 1980 |</w:t>
      </w:r>
    </w:p>
    <w:p w14:paraId="1CD56F71"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71 &amp; year == 1980 ~ "Finance",</w:t>
      </w:r>
    </w:p>
    <w:p w14:paraId="43210B1B" w14:textId="77777777" w:rsidR="00EC361A" w:rsidRDefault="00EC361A" w:rsidP="00EC361A">
      <w:pPr>
        <w:spacing w:after="0" w:line="240" w:lineRule="auto"/>
        <w:contextualSpacing/>
      </w:pPr>
      <w:r>
        <w:t xml:space="preserve">      ind1990 %in% </w:t>
      </w:r>
      <w:proofErr w:type="gramStart"/>
      <w:r>
        <w:t>c(</w:t>
      </w:r>
      <w:proofErr w:type="gramEnd"/>
      <w:r>
        <w:t>842, 850, 851, 860) &amp; year != 1980 |</w:t>
      </w:r>
    </w:p>
    <w:p w14:paraId="65B3E878"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87 &amp; year == 1980 ~ "Education",</w:t>
      </w:r>
    </w:p>
    <w:p w14:paraId="41EA1F62" w14:textId="77777777" w:rsidR="00EC361A" w:rsidRDefault="00EC361A" w:rsidP="00EC361A">
      <w:pPr>
        <w:spacing w:after="0" w:line="240" w:lineRule="auto"/>
        <w:contextualSpacing/>
      </w:pPr>
      <w:r>
        <w:t xml:space="preserve">      ind1990 %in% </w:t>
      </w:r>
      <w:proofErr w:type="gramStart"/>
      <w:r>
        <w:t>c(</w:t>
      </w:r>
      <w:proofErr w:type="gramEnd"/>
      <w:r>
        <w:t>870, 812, 820, 821, 822, 830, 831, 832, 840) &amp; year != 1980 |</w:t>
      </w:r>
    </w:p>
    <w:p w14:paraId="4DC2B9A2"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86 &amp; year == 1980 ~ "Medical",</w:t>
      </w:r>
    </w:p>
    <w:p w14:paraId="42585D2F" w14:textId="77777777" w:rsidR="00EC361A" w:rsidRDefault="00EC361A" w:rsidP="00EC361A">
      <w:pPr>
        <w:spacing w:after="0" w:line="240" w:lineRule="auto"/>
        <w:contextualSpacing/>
      </w:pPr>
      <w:r>
        <w:t xml:space="preserve">      ind1990 %in% </w:t>
      </w:r>
      <w:proofErr w:type="gramStart"/>
      <w:r>
        <w:t>c(</w:t>
      </w:r>
      <w:proofErr w:type="gramEnd"/>
      <w:r>
        <w:t>841, 721, 722, 731, 740, 741, 861, 882, 890, 891, 892, 893, 20, 12) &amp; year != 1980 |</w:t>
      </w:r>
    </w:p>
    <w:p w14:paraId="52FBAC0A"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%in% c(82, 88) &amp; year == 1980 ~ "Professional",</w:t>
      </w:r>
    </w:p>
    <w:p w14:paraId="1C03DEEA" w14:textId="77777777" w:rsidR="00EC361A" w:rsidRDefault="00EC361A" w:rsidP="00EC361A">
      <w:pPr>
        <w:spacing w:after="0" w:line="240" w:lineRule="auto"/>
        <w:contextualSpacing/>
      </w:pPr>
      <w:r>
        <w:t xml:space="preserve">      ind1990 %in% </w:t>
      </w:r>
      <w:proofErr w:type="gramStart"/>
      <w:r>
        <w:t>c(</w:t>
      </w:r>
      <w:proofErr w:type="gramEnd"/>
      <w:r>
        <w:t>900, 901, 910, 921, 922, 930, 931, 932) &amp; year != 1980 |</w:t>
      </w:r>
    </w:p>
    <w:p w14:paraId="5B8B8455"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92 &amp; year == 1980 ~ "</w:t>
      </w:r>
      <w:proofErr w:type="spellStart"/>
      <w:r>
        <w:t>Public.Administration</w:t>
      </w:r>
      <w:proofErr w:type="spellEnd"/>
      <w:r>
        <w:t>",</w:t>
      </w:r>
    </w:p>
    <w:p w14:paraId="12609C1B" w14:textId="77777777" w:rsidR="00EC361A" w:rsidRDefault="00EC361A" w:rsidP="00EC361A">
      <w:pPr>
        <w:spacing w:after="0" w:line="240" w:lineRule="auto"/>
        <w:contextualSpacing/>
      </w:pPr>
      <w:r>
        <w:t xml:space="preserve">      ind1990 %in% </w:t>
      </w:r>
      <w:proofErr w:type="gramStart"/>
      <w:r>
        <w:t>c(</w:t>
      </w:r>
      <w:proofErr w:type="gramEnd"/>
      <w:r>
        <w:t>940, 941, 942, 950, 951, 952, 960) &amp; year != 1980 |</w:t>
      </w:r>
    </w:p>
    <w:p w14:paraId="1F516884"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91 &amp; year == 1980 ~ "</w:t>
      </w:r>
      <w:proofErr w:type="spellStart"/>
      <w:r>
        <w:t>Active.Duty.Military</w:t>
      </w:r>
      <w:proofErr w:type="spellEnd"/>
      <w:r>
        <w:t>",</w:t>
      </w:r>
    </w:p>
    <w:p w14:paraId="112345FB" w14:textId="77777777" w:rsidR="00EC361A" w:rsidRDefault="00EC361A" w:rsidP="00EC361A">
      <w:pPr>
        <w:spacing w:after="0" w:line="240" w:lineRule="auto"/>
        <w:contextualSpacing/>
      </w:pPr>
      <w:r>
        <w:lastRenderedPageBreak/>
        <w:t xml:space="preserve">      ind1990 %in% </w:t>
      </w:r>
      <w:proofErr w:type="gramStart"/>
      <w:r>
        <w:t>c(</w:t>
      </w:r>
      <w:proofErr w:type="gramEnd"/>
      <w:r>
        <w:t>742, 750, 751, 752, 760, 761, 762, 770, 771, 772, 780, 781, 782, 790, 791, 801, 802, 810,</w:t>
      </w:r>
    </w:p>
    <w:p w14:paraId="1140603D" w14:textId="77777777" w:rsidR="00EC361A" w:rsidRDefault="00EC361A" w:rsidP="00EC361A">
      <w:pPr>
        <w:spacing w:after="0" w:line="240" w:lineRule="auto"/>
        <w:contextualSpacing/>
      </w:pPr>
      <w:r>
        <w:t xml:space="preserve">                     862, 863, 871, 872, 873, 880, 881) &amp; </w:t>
      </w:r>
      <w:proofErr w:type="gramStart"/>
      <w:r>
        <w:t>year !</w:t>
      </w:r>
      <w:proofErr w:type="gramEnd"/>
      <w:r>
        <w:t>= 1980 |</w:t>
      </w:r>
    </w:p>
    <w:p w14:paraId="6DB8C485"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%in% c(81, 83, 84) &amp; year == 1980 ~ "</w:t>
      </w:r>
      <w:proofErr w:type="spellStart"/>
      <w:r>
        <w:t>Social.Work.Arts.Recreation.Other.Services</w:t>
      </w:r>
      <w:proofErr w:type="spellEnd"/>
      <w:r>
        <w:t>"))</w:t>
      </w:r>
    </w:p>
    <w:p w14:paraId="645823A4" w14:textId="77777777" w:rsidR="00EC361A" w:rsidRDefault="00EC361A" w:rsidP="00EC361A">
      <w:pPr>
        <w:spacing w:after="0" w:line="240" w:lineRule="auto"/>
        <w:contextualSpacing/>
      </w:pPr>
    </w:p>
    <w:p w14:paraId="245C3833" w14:textId="77777777" w:rsidR="00EC361A" w:rsidRDefault="00EC361A" w:rsidP="00EC361A">
      <w:pPr>
        <w:spacing w:after="0" w:line="240" w:lineRule="auto"/>
        <w:contextualSpacing/>
      </w:pPr>
      <w:r>
        <w:t># Creating data on ever reported race, using heads &amp; wives' individual race and ethnicity</w:t>
      </w:r>
    </w:p>
    <w:p w14:paraId="00E4CC68" w14:textId="77777777" w:rsidR="00EC361A" w:rsidRDefault="00EC361A" w:rsidP="00EC361A">
      <w:pPr>
        <w:spacing w:after="0" w:line="240" w:lineRule="auto"/>
        <w:contextualSpacing/>
      </w:pPr>
      <w:r>
        <w:t xml:space="preserve"># </w:t>
      </w:r>
      <w:proofErr w:type="gramStart"/>
      <w:r>
        <w:t>reports</w:t>
      </w:r>
      <w:proofErr w:type="gramEnd"/>
      <w:r>
        <w:t xml:space="preserve"> starting in 1985. Prior to 1985, race data was only collected on household heads: race</w:t>
      </w:r>
    </w:p>
    <w:p w14:paraId="64825705" w14:textId="77777777" w:rsidR="00EC361A" w:rsidRDefault="00EC361A" w:rsidP="00EC361A">
      <w:pPr>
        <w:spacing w:after="0" w:line="240" w:lineRule="auto"/>
        <w:contextualSpacing/>
      </w:pPr>
      <w:r>
        <w:t xml:space="preserve"># </w:t>
      </w:r>
      <w:proofErr w:type="gramStart"/>
      <w:r>
        <w:t>was</w:t>
      </w:r>
      <w:proofErr w:type="gramEnd"/>
      <w:r>
        <w:t xml:space="preserve"> assumed to be the same for spouses/wives, as well as for </w:t>
      </w:r>
      <w:proofErr w:type="spellStart"/>
      <w:r>
        <w:t>splitoff</w:t>
      </w:r>
      <w:proofErr w:type="spellEnd"/>
      <w:r>
        <w:t xml:space="preserve"> families if race was carried</w:t>
      </w:r>
    </w:p>
    <w:p w14:paraId="77513F38" w14:textId="77777777" w:rsidR="00EC361A" w:rsidRDefault="00EC361A" w:rsidP="00EC361A">
      <w:pPr>
        <w:spacing w:after="0" w:line="240" w:lineRule="auto"/>
        <w:contextualSpacing/>
      </w:pPr>
      <w:r>
        <w:t xml:space="preserve"># </w:t>
      </w:r>
      <w:proofErr w:type="gramStart"/>
      <w:r>
        <w:t>over</w:t>
      </w:r>
      <w:proofErr w:type="gramEnd"/>
      <w:r>
        <w:t xml:space="preserve"> from a prior year and not re-asked in the interview year. The following section gathers all</w:t>
      </w:r>
    </w:p>
    <w:p w14:paraId="02F33BF0" w14:textId="77777777" w:rsidR="00EC361A" w:rsidRDefault="00EC361A" w:rsidP="00EC361A">
      <w:pPr>
        <w:spacing w:after="0" w:line="240" w:lineRule="auto"/>
        <w:contextualSpacing/>
      </w:pPr>
      <w:r>
        <w:t xml:space="preserve"># </w:t>
      </w:r>
      <w:proofErr w:type="gramStart"/>
      <w:r>
        <w:t>respondents</w:t>
      </w:r>
      <w:proofErr w:type="gramEnd"/>
      <w:r>
        <w:t xml:space="preserve"> who are ever heads/wives and report race starting in 1985</w:t>
      </w:r>
    </w:p>
    <w:p w14:paraId="484F0B94" w14:textId="77777777" w:rsidR="00EC361A" w:rsidRDefault="00EC361A" w:rsidP="00EC361A">
      <w:pPr>
        <w:spacing w:after="0" w:line="240" w:lineRule="auto"/>
        <w:contextualSpacing/>
      </w:pPr>
      <w:proofErr w:type="spellStart"/>
      <w:r>
        <w:t>psid_race</w:t>
      </w:r>
      <w:proofErr w:type="spellEnd"/>
      <w:r>
        <w:t xml:space="preserve"> &lt;- </w:t>
      </w:r>
      <w:proofErr w:type="spellStart"/>
      <w:proofErr w:type="gramStart"/>
      <w:r>
        <w:t>read.dta</w:t>
      </w:r>
      <w:proofErr w:type="spellEnd"/>
      <w:r>
        <w:t>(</w:t>
      </w:r>
      <w:proofErr w:type="gramEnd"/>
      <w:r>
        <w:t>"Raw Data/psid/</w:t>
      </w:r>
      <w:proofErr w:type="spellStart"/>
      <w:r>
        <w:t>psid_wrk.dta</w:t>
      </w:r>
      <w:proofErr w:type="spellEnd"/>
      <w:r>
        <w:t xml:space="preserve">") %&gt;% </w:t>
      </w:r>
    </w:p>
    <w:p w14:paraId="1B7BF8BF" w14:textId="77777777" w:rsidR="00EC361A" w:rsidRDefault="00EC361A" w:rsidP="00EC361A">
      <w:pPr>
        <w:spacing w:after="0" w:line="240" w:lineRule="auto"/>
        <w:contextualSpacing/>
      </w:pPr>
      <w:r>
        <w:t xml:space="preserve">  </w:t>
      </w:r>
      <w:proofErr w:type="gramStart"/>
      <w:r>
        <w:t>transmute(</w:t>
      </w:r>
      <w:proofErr w:type="gramEnd"/>
    </w:p>
    <w:p w14:paraId="7E0288E8" w14:textId="77777777" w:rsidR="00EC361A" w:rsidRDefault="00EC361A" w:rsidP="00EC361A">
      <w:pPr>
        <w:spacing w:after="0" w:line="240" w:lineRule="auto"/>
        <w:contextualSpacing/>
      </w:pPr>
      <w:commentRangeStart w:id="198"/>
      <w:commentRangeStart w:id="199"/>
      <w:r>
        <w:t xml:space="preserve">    </w:t>
      </w:r>
      <w:proofErr w:type="spellStart"/>
      <w:r>
        <w:t>family_id</w:t>
      </w:r>
      <w:proofErr w:type="spellEnd"/>
      <w:r>
        <w:t xml:space="preserve"> = ER30001, # 1968 interview number</w:t>
      </w:r>
    </w:p>
    <w:p w14:paraId="424B1E19" w14:textId="77777777" w:rsidR="00EC361A" w:rsidRDefault="00EC361A" w:rsidP="00EC361A">
      <w:pPr>
        <w:spacing w:after="0" w:line="240" w:lineRule="auto"/>
        <w:contextualSpacing/>
      </w:pPr>
      <w:r>
        <w:t xml:space="preserve">    </w:t>
      </w:r>
      <w:proofErr w:type="spellStart"/>
      <w:r>
        <w:t>person_number</w:t>
      </w:r>
      <w:proofErr w:type="spellEnd"/>
      <w:r>
        <w:t xml:space="preserve"> = ER30002, </w:t>
      </w:r>
      <w:proofErr w:type="gramStart"/>
      <w:r>
        <w:t># 1968 person</w:t>
      </w:r>
      <w:proofErr w:type="gramEnd"/>
      <w:r>
        <w:t xml:space="preserve"> number</w:t>
      </w:r>
    </w:p>
    <w:p w14:paraId="56CE7BA0" w14:textId="77777777" w:rsidR="00EC361A" w:rsidRDefault="00EC361A" w:rsidP="00EC361A">
      <w:pPr>
        <w:spacing w:after="0" w:line="240" w:lineRule="auto"/>
        <w:contextualSpacing/>
      </w:pPr>
      <w:r>
        <w:t xml:space="preserve">    indiv.id = </w:t>
      </w:r>
      <w:proofErr w:type="gramStart"/>
      <w:r>
        <w:t>paste(</w:t>
      </w:r>
      <w:proofErr w:type="spellStart"/>
      <w:proofErr w:type="gramEnd"/>
      <w:r>
        <w:t>family_id</w:t>
      </w:r>
      <w:proofErr w:type="spellEnd"/>
      <w:r>
        <w:t xml:space="preserve">, </w:t>
      </w:r>
      <w:proofErr w:type="spellStart"/>
      <w:r>
        <w:t>person_number</w:t>
      </w:r>
      <w:proofErr w:type="spellEnd"/>
      <w:r>
        <w:t xml:space="preserve">, </w:t>
      </w:r>
      <w:proofErr w:type="spellStart"/>
      <w:r>
        <w:t>sep</w:t>
      </w:r>
      <w:proofErr w:type="spellEnd"/>
      <w:r>
        <w:t xml:space="preserve"> ="_"), # unique individual identifier</w:t>
      </w:r>
    </w:p>
    <w:p w14:paraId="4A697B19" w14:textId="77777777" w:rsidR="00EC361A" w:rsidRDefault="00EC361A" w:rsidP="00EC361A">
      <w:pPr>
        <w:spacing w:after="0" w:line="240" w:lineRule="auto"/>
        <w:contextualSpacing/>
      </w:pPr>
      <w:r>
        <w:t xml:space="preserve">    </w:t>
      </w:r>
      <w:proofErr w:type="gramStart"/>
      <w:r>
        <w:t>rel.head</w:t>
      </w:r>
      <w:proofErr w:type="gramEnd"/>
      <w:r>
        <w:t>_1985 = ER30465, rel.head_1986 = ER30500, rel.head_1987 = ER30537, # Relationship to head</w:t>
      </w:r>
    </w:p>
    <w:p w14:paraId="4BA43CFB" w14:textId="77777777" w:rsidR="00EC361A" w:rsidRDefault="00EC361A" w:rsidP="00EC361A">
      <w:pPr>
        <w:spacing w:after="0" w:line="240" w:lineRule="auto"/>
        <w:contextualSpacing/>
      </w:pPr>
      <w:r>
        <w:t xml:space="preserve">    </w:t>
      </w:r>
      <w:proofErr w:type="gramStart"/>
      <w:r>
        <w:t>rel.head</w:t>
      </w:r>
      <w:proofErr w:type="gramEnd"/>
      <w:r>
        <w:t xml:space="preserve">_1988 = ER30572, rel.head_1989 = ER30608, rel.head_1990 = ER30644, </w:t>
      </w:r>
    </w:p>
    <w:p w14:paraId="76C44D49" w14:textId="77777777" w:rsidR="00EC361A" w:rsidRDefault="00EC361A" w:rsidP="00EC361A">
      <w:pPr>
        <w:spacing w:after="0" w:line="240" w:lineRule="auto"/>
        <w:contextualSpacing/>
      </w:pPr>
      <w:r>
        <w:t xml:space="preserve">    </w:t>
      </w:r>
      <w:proofErr w:type="gramStart"/>
      <w:r>
        <w:t>rel.head</w:t>
      </w:r>
      <w:proofErr w:type="gramEnd"/>
      <w:r>
        <w:t xml:space="preserve">_1991 = ER30691, rel.head_1992 = ER30735, rel.head_1993 = ER30808, </w:t>
      </w:r>
    </w:p>
    <w:p w14:paraId="63D5DD22" w14:textId="77777777" w:rsidR="00EC361A" w:rsidRDefault="00EC361A" w:rsidP="00EC361A">
      <w:pPr>
        <w:spacing w:after="0" w:line="240" w:lineRule="auto"/>
        <w:contextualSpacing/>
      </w:pPr>
      <w:r>
        <w:t xml:space="preserve">    </w:t>
      </w:r>
      <w:proofErr w:type="gramStart"/>
      <w:r>
        <w:t>rel.head</w:t>
      </w:r>
      <w:proofErr w:type="gramEnd"/>
      <w:r>
        <w:t xml:space="preserve">_1994 = ER33103, rel.head_1995 = ER33203, rel.head_1996 = ER33303, </w:t>
      </w:r>
    </w:p>
    <w:p w14:paraId="1E9145AF" w14:textId="77777777" w:rsidR="00EC361A" w:rsidRDefault="00EC361A" w:rsidP="00EC361A">
      <w:pPr>
        <w:spacing w:after="0" w:line="240" w:lineRule="auto"/>
        <w:contextualSpacing/>
      </w:pPr>
      <w:r>
        <w:t xml:space="preserve">    </w:t>
      </w:r>
      <w:proofErr w:type="gramStart"/>
      <w:r>
        <w:t>rel.head</w:t>
      </w:r>
      <w:proofErr w:type="gramEnd"/>
      <w:r>
        <w:t xml:space="preserve">_1997 = ER33403, rel.head_1999 = ER33503, rel.head_2001 = ER33603, </w:t>
      </w:r>
    </w:p>
    <w:p w14:paraId="462B065E" w14:textId="77777777" w:rsidR="00EC361A" w:rsidRDefault="00EC361A" w:rsidP="00EC361A">
      <w:pPr>
        <w:spacing w:after="0" w:line="240" w:lineRule="auto"/>
        <w:contextualSpacing/>
      </w:pPr>
      <w:r>
        <w:t xml:space="preserve">    </w:t>
      </w:r>
      <w:proofErr w:type="gramStart"/>
      <w:r>
        <w:t>rel.head</w:t>
      </w:r>
      <w:proofErr w:type="gramEnd"/>
      <w:r>
        <w:t xml:space="preserve">_2003 = ER33703, rel.head_2005 = ER33803, rel.head_2007 = ER33903, </w:t>
      </w:r>
    </w:p>
    <w:p w14:paraId="7BA01C09" w14:textId="77777777" w:rsidR="00EC361A" w:rsidRDefault="00EC361A" w:rsidP="00EC361A">
      <w:pPr>
        <w:spacing w:after="0" w:line="240" w:lineRule="auto"/>
        <w:contextualSpacing/>
      </w:pPr>
      <w:r>
        <w:t xml:space="preserve">    </w:t>
      </w:r>
      <w:proofErr w:type="gramStart"/>
      <w:r>
        <w:t>rel.head</w:t>
      </w:r>
      <w:proofErr w:type="gramEnd"/>
      <w:r>
        <w:t xml:space="preserve">_2009 = ER34003, rel.head_2011 = ER34103, rel.head_2013 = ER34203, </w:t>
      </w:r>
    </w:p>
    <w:p w14:paraId="486087F2" w14:textId="77777777" w:rsidR="00EC361A" w:rsidRDefault="00EC361A" w:rsidP="00EC361A">
      <w:pPr>
        <w:spacing w:after="0" w:line="240" w:lineRule="auto"/>
        <w:contextualSpacing/>
      </w:pPr>
      <w:r>
        <w:t xml:space="preserve">    </w:t>
      </w:r>
      <w:proofErr w:type="gramStart"/>
      <w:r>
        <w:t>rel.head</w:t>
      </w:r>
      <w:proofErr w:type="gramEnd"/>
      <w:r>
        <w:t>_2015 = ER34303, rel.head_2017 = ER34503, rel.head_2019 =ER34703,</w:t>
      </w:r>
      <w:commentRangeEnd w:id="198"/>
      <w:r w:rsidR="009752A1">
        <w:rPr>
          <w:rStyle w:val="CommentReference"/>
        </w:rPr>
        <w:commentReference w:id="198"/>
      </w:r>
      <w:commentRangeEnd w:id="199"/>
      <w:r w:rsidR="00EB12D8">
        <w:rPr>
          <w:rStyle w:val="CommentReference"/>
        </w:rPr>
        <w:commentReference w:id="199"/>
      </w:r>
    </w:p>
    <w:p w14:paraId="3A4C205D" w14:textId="77777777" w:rsidR="00EC361A" w:rsidRDefault="00EC361A" w:rsidP="00EC361A">
      <w:pPr>
        <w:spacing w:after="0" w:line="240" w:lineRule="auto"/>
        <w:contextualSpacing/>
      </w:pPr>
      <w:r>
        <w:t xml:space="preserve">    # Following </w:t>
      </w:r>
      <w:proofErr w:type="spellStart"/>
      <w:r>
        <w:t>Blau</w:t>
      </w:r>
      <w:proofErr w:type="spellEnd"/>
      <w:r>
        <w:t xml:space="preserve"> &amp; Kahn's coding procedure, we use individual's reported "Spanish" ethnicity/descent</w:t>
      </w:r>
    </w:p>
    <w:p w14:paraId="15825446" w14:textId="77777777" w:rsidR="00EC361A" w:rsidRDefault="00EC361A" w:rsidP="00EC361A">
      <w:pPr>
        <w:spacing w:after="0" w:line="240" w:lineRule="auto"/>
        <w:contextualSpacing/>
      </w:pPr>
      <w:r>
        <w:t xml:space="preserve">    # </w:t>
      </w:r>
      <w:proofErr w:type="gramStart"/>
      <w:r>
        <w:t>to</w:t>
      </w:r>
      <w:proofErr w:type="gramEnd"/>
      <w:r>
        <w:t xml:space="preserve"> code individuals as Hispanic if they report having Hispanic descent; we code individuals as</w:t>
      </w:r>
    </w:p>
    <w:p w14:paraId="43E7B5A8" w14:textId="77777777" w:rsidR="00EC361A" w:rsidRDefault="00EC361A" w:rsidP="00EC361A">
      <w:pPr>
        <w:spacing w:after="0" w:line="240" w:lineRule="auto"/>
        <w:contextualSpacing/>
      </w:pPr>
      <w:r>
        <w:t xml:space="preserve">    # Black if they report being black in any race question asked that year, and as other if they </w:t>
      </w:r>
    </w:p>
    <w:p w14:paraId="2B30B8A9" w14:textId="77777777" w:rsidR="00EC361A" w:rsidRDefault="00EC361A" w:rsidP="00EC361A">
      <w:pPr>
        <w:spacing w:after="0" w:line="240" w:lineRule="auto"/>
        <w:contextualSpacing/>
      </w:pPr>
      <w:r>
        <w:t xml:space="preserve">    # </w:t>
      </w:r>
      <w:proofErr w:type="gramStart"/>
      <w:r>
        <w:t>report</w:t>
      </w:r>
      <w:proofErr w:type="gramEnd"/>
      <w:r>
        <w:t xml:space="preserve"> an "other" race in any race questions asked that year. We code the remaining individuals</w:t>
      </w:r>
    </w:p>
    <w:p w14:paraId="072901F1" w14:textId="77777777" w:rsidR="00EC361A" w:rsidRDefault="00EC361A" w:rsidP="00EC361A">
      <w:pPr>
        <w:spacing w:after="0" w:line="240" w:lineRule="auto"/>
        <w:contextualSpacing/>
      </w:pPr>
      <w:r>
        <w:t xml:space="preserve">    # </w:t>
      </w:r>
      <w:proofErr w:type="gramStart"/>
      <w:r>
        <w:t>as</w:t>
      </w:r>
      <w:proofErr w:type="gramEnd"/>
      <w:r>
        <w:t xml:space="preserve"> white if they report being White and do not report "having Hispanic ancestry, do not report</w:t>
      </w:r>
    </w:p>
    <w:p w14:paraId="4B3C2629" w14:textId="77777777" w:rsidR="00EC361A" w:rsidRDefault="00EC361A" w:rsidP="00EC361A">
      <w:pPr>
        <w:spacing w:after="0" w:line="240" w:lineRule="auto"/>
        <w:contextualSpacing/>
      </w:pPr>
      <w:r>
        <w:t xml:space="preserve">    # </w:t>
      </w:r>
      <w:proofErr w:type="gramStart"/>
      <w:r>
        <w:t>being</w:t>
      </w:r>
      <w:proofErr w:type="gramEnd"/>
      <w:r>
        <w:t xml:space="preserve"> Black in any race question, and do not report an "other" race in any race question.</w:t>
      </w:r>
    </w:p>
    <w:p w14:paraId="5D90C1CB" w14:textId="77777777" w:rsidR="00EC361A" w:rsidRDefault="00EC361A" w:rsidP="00EC361A">
      <w:pPr>
        <w:spacing w:after="0" w:line="240" w:lineRule="auto"/>
        <w:contextualSpacing/>
      </w:pPr>
      <w:r>
        <w:t xml:space="preserve">    # From 1985 to 1993, individuals can report up to two races. In 1994 to 1996, individuals can </w:t>
      </w:r>
    </w:p>
    <w:p w14:paraId="15676CDA" w14:textId="77777777" w:rsidR="00EC361A" w:rsidRDefault="00EC361A" w:rsidP="00EC361A">
      <w:pPr>
        <w:spacing w:after="0" w:line="240" w:lineRule="auto"/>
        <w:contextualSpacing/>
      </w:pPr>
      <w:r>
        <w:t xml:space="preserve">    # </w:t>
      </w:r>
      <w:proofErr w:type="gramStart"/>
      <w:r>
        <w:t>report</w:t>
      </w:r>
      <w:proofErr w:type="gramEnd"/>
      <w:r>
        <w:t xml:space="preserve"> up to three races. Starting in 1997 and up to 2003, individuals can report up to four </w:t>
      </w:r>
    </w:p>
    <w:p w14:paraId="3BC7B472" w14:textId="77777777" w:rsidR="00EC361A" w:rsidRDefault="00EC361A" w:rsidP="00EC361A">
      <w:pPr>
        <w:spacing w:after="0" w:line="240" w:lineRule="auto"/>
        <w:contextualSpacing/>
      </w:pPr>
      <w:r>
        <w:t xml:space="preserve">    # </w:t>
      </w:r>
      <w:proofErr w:type="gramStart"/>
      <w:r>
        <w:t>races</w:t>
      </w:r>
      <w:proofErr w:type="gramEnd"/>
      <w:r>
        <w:t>, but "Hispanic" is not asked separately and is an option in the race questions. Starting</w:t>
      </w:r>
    </w:p>
    <w:p w14:paraId="77625DAA" w14:textId="77777777" w:rsidR="00EC361A" w:rsidRDefault="00EC361A" w:rsidP="00EC361A">
      <w:pPr>
        <w:spacing w:after="0" w:line="240" w:lineRule="auto"/>
        <w:contextualSpacing/>
      </w:pPr>
      <w:r>
        <w:t xml:space="preserve">    # </w:t>
      </w:r>
      <w:proofErr w:type="gramStart"/>
      <w:r>
        <w:t>in</w:t>
      </w:r>
      <w:proofErr w:type="gramEnd"/>
      <w:r>
        <w:t xml:space="preserve"> 2005 up to 2017, the PSID asks about Hispanic ancestry separately and individuals can report</w:t>
      </w:r>
    </w:p>
    <w:p w14:paraId="13B04450" w14:textId="77777777" w:rsidR="00EC361A" w:rsidRDefault="00EC361A" w:rsidP="00EC361A">
      <w:pPr>
        <w:spacing w:after="0" w:line="240" w:lineRule="auto"/>
        <w:contextualSpacing/>
      </w:pPr>
      <w:r>
        <w:t xml:space="preserve">    # </w:t>
      </w:r>
      <w:proofErr w:type="gramStart"/>
      <w:r>
        <w:t>up</w:t>
      </w:r>
      <w:proofErr w:type="gramEnd"/>
      <w:r>
        <w:t xml:space="preserve"> to four </w:t>
      </w:r>
      <w:commentRangeStart w:id="200"/>
      <w:commentRangeStart w:id="201"/>
      <w:commentRangeStart w:id="202"/>
      <w:r>
        <w:t>races</w:t>
      </w:r>
      <w:commentRangeEnd w:id="200"/>
      <w:r w:rsidR="007C24D3">
        <w:rPr>
          <w:rStyle w:val="CommentReference"/>
        </w:rPr>
        <w:commentReference w:id="200"/>
      </w:r>
      <w:commentRangeEnd w:id="201"/>
      <w:r w:rsidR="00611E41">
        <w:rPr>
          <w:rStyle w:val="CommentReference"/>
        </w:rPr>
        <w:commentReference w:id="201"/>
      </w:r>
      <w:commentRangeEnd w:id="202"/>
      <w:r w:rsidR="00611E41">
        <w:rPr>
          <w:rStyle w:val="CommentReference"/>
        </w:rPr>
        <w:commentReference w:id="202"/>
      </w:r>
    </w:p>
    <w:p w14:paraId="6C3966C9" w14:textId="77777777" w:rsidR="00EC361A" w:rsidRDefault="00EC361A" w:rsidP="00EC361A">
      <w:pPr>
        <w:spacing w:after="0" w:line="240" w:lineRule="auto"/>
        <w:contextualSpacing/>
      </w:pPr>
      <w:r>
        <w:t xml:space="preserve">    </w:t>
      </w:r>
      <w:proofErr w:type="gramStart"/>
      <w:r>
        <w:t>race.hd</w:t>
      </w:r>
      <w:proofErr w:type="gramEnd"/>
      <w:r>
        <w:t xml:space="preserve">_1985 = </w:t>
      </w:r>
      <w:proofErr w:type="spellStart"/>
      <w:r>
        <w:t>case_when</w:t>
      </w:r>
      <w:proofErr w:type="spellEnd"/>
      <w:r>
        <w:t xml:space="preserve">(V11937 %in% c(1, 2, 3, 4, 5, 6, 7) ~ "Hispanic", </w:t>
      </w:r>
    </w:p>
    <w:p w14:paraId="71290FEC" w14:textId="77777777" w:rsidR="00EC361A" w:rsidRDefault="00EC361A" w:rsidP="00EC361A">
      <w:pPr>
        <w:spacing w:after="0" w:line="240" w:lineRule="auto"/>
        <w:contextualSpacing/>
      </w:pPr>
      <w:r>
        <w:t xml:space="preserve">                             V11938 == 2 | V11939 == 2 ~ "Black", </w:t>
      </w:r>
    </w:p>
    <w:p w14:paraId="4F54C7F2" w14:textId="77777777" w:rsidR="00EC361A" w:rsidRDefault="00EC361A" w:rsidP="00EC361A">
      <w:pPr>
        <w:spacing w:after="0" w:line="240" w:lineRule="auto"/>
        <w:contextualSpacing/>
      </w:pPr>
      <w:r>
        <w:t xml:space="preserve">                             V11938 %in% </w:t>
      </w:r>
      <w:proofErr w:type="gramStart"/>
      <w:r>
        <w:t>c(</w:t>
      </w:r>
      <w:proofErr w:type="gramEnd"/>
      <w:r>
        <w:t xml:space="preserve">3,4,7) | V11939 %in% c(3,4,7) ~ "Other", </w:t>
      </w:r>
    </w:p>
    <w:p w14:paraId="02876875" w14:textId="77777777" w:rsidR="00EC361A" w:rsidRDefault="00EC361A" w:rsidP="00EC361A">
      <w:pPr>
        <w:spacing w:after="0" w:line="240" w:lineRule="auto"/>
        <w:contextualSpacing/>
      </w:pPr>
      <w:r>
        <w:t xml:space="preserve">                             V11938 == 1 | V11939 == 1 ~ "White"), </w:t>
      </w:r>
    </w:p>
    <w:p w14:paraId="1FBF064E" w14:textId="77777777" w:rsidR="00EC361A" w:rsidRDefault="00EC361A" w:rsidP="00EC361A">
      <w:pPr>
        <w:spacing w:after="0" w:line="240" w:lineRule="auto"/>
        <w:contextualSpacing/>
      </w:pPr>
      <w:r>
        <w:t xml:space="preserve">    race.wf_1985 = </w:t>
      </w:r>
      <w:proofErr w:type="spellStart"/>
      <w:r>
        <w:t>case_</w:t>
      </w:r>
      <w:proofErr w:type="gramStart"/>
      <w:r>
        <w:t>when</w:t>
      </w:r>
      <w:proofErr w:type="spellEnd"/>
      <w:r>
        <w:t>(</w:t>
      </w:r>
      <w:proofErr w:type="gramEnd"/>
      <w:r>
        <w:t xml:space="preserve">V12292 %in% c(1, 2, 3, 4, 5, 6, 7) ~ "Hispanic", </w:t>
      </w:r>
    </w:p>
    <w:p w14:paraId="7E61A1D8" w14:textId="77777777" w:rsidR="00EC361A" w:rsidRDefault="00EC361A" w:rsidP="00EC361A">
      <w:pPr>
        <w:spacing w:after="0" w:line="240" w:lineRule="auto"/>
        <w:contextualSpacing/>
      </w:pPr>
      <w:r>
        <w:t xml:space="preserve">                             V12293 == 2 | V12294 == 2 ~ "Black", </w:t>
      </w:r>
    </w:p>
    <w:p w14:paraId="028AE591" w14:textId="77777777" w:rsidR="00EC361A" w:rsidRDefault="00EC361A" w:rsidP="00EC361A">
      <w:pPr>
        <w:spacing w:after="0" w:line="240" w:lineRule="auto"/>
        <w:contextualSpacing/>
      </w:pPr>
      <w:r>
        <w:t xml:space="preserve">                             V12293 %in% </w:t>
      </w:r>
      <w:proofErr w:type="gramStart"/>
      <w:r>
        <w:t>c(</w:t>
      </w:r>
      <w:proofErr w:type="gramEnd"/>
      <w:r>
        <w:t xml:space="preserve">3,4,7) | V12294 %in% c(3,4,7) ~ "Other", </w:t>
      </w:r>
    </w:p>
    <w:p w14:paraId="25959629" w14:textId="77777777" w:rsidR="00EC361A" w:rsidRDefault="00EC361A" w:rsidP="00EC361A">
      <w:pPr>
        <w:spacing w:after="0" w:line="240" w:lineRule="auto"/>
        <w:contextualSpacing/>
      </w:pPr>
      <w:r>
        <w:t xml:space="preserve">                             V12293 == 1 | V12294 == 1 ~ "White"), </w:t>
      </w:r>
    </w:p>
    <w:p w14:paraId="76AE7C5C" w14:textId="77777777" w:rsidR="00EC361A" w:rsidRDefault="00EC361A" w:rsidP="00EC361A">
      <w:pPr>
        <w:spacing w:after="0" w:line="240" w:lineRule="auto"/>
        <w:contextualSpacing/>
      </w:pPr>
      <w:r>
        <w:t xml:space="preserve">    </w:t>
      </w:r>
      <w:proofErr w:type="gramStart"/>
      <w:r>
        <w:t>race.hd</w:t>
      </w:r>
      <w:proofErr w:type="gramEnd"/>
      <w:r>
        <w:t xml:space="preserve">_1986 = </w:t>
      </w:r>
      <w:proofErr w:type="spellStart"/>
      <w:r>
        <w:t>case_when</w:t>
      </w:r>
      <w:proofErr w:type="spellEnd"/>
      <w:r>
        <w:t xml:space="preserve">(V13564 %in% c(1, 2, 3, 4, 5, 6, 7) ~ "Hispanic", </w:t>
      </w:r>
    </w:p>
    <w:p w14:paraId="1EE5C19F" w14:textId="77777777" w:rsidR="00EC361A" w:rsidRDefault="00EC361A" w:rsidP="00EC361A">
      <w:pPr>
        <w:spacing w:after="0" w:line="240" w:lineRule="auto"/>
        <w:contextualSpacing/>
      </w:pPr>
      <w:r>
        <w:t xml:space="preserve">                             V13565 == 2 | V13566 == 2 ~ "Black", </w:t>
      </w:r>
    </w:p>
    <w:p w14:paraId="6F41AF53" w14:textId="77777777" w:rsidR="00EC361A" w:rsidRDefault="00EC361A" w:rsidP="00EC361A">
      <w:pPr>
        <w:spacing w:after="0" w:line="240" w:lineRule="auto"/>
        <w:contextualSpacing/>
      </w:pPr>
      <w:r>
        <w:t xml:space="preserve">                             V13565 %in% </w:t>
      </w:r>
      <w:proofErr w:type="gramStart"/>
      <w:r>
        <w:t>c(</w:t>
      </w:r>
      <w:proofErr w:type="gramEnd"/>
      <w:r>
        <w:t xml:space="preserve">3,4,7) | V13566 %in% c(3,4,7) ~ "Other", </w:t>
      </w:r>
    </w:p>
    <w:p w14:paraId="45EFF6B1" w14:textId="77777777" w:rsidR="00EC361A" w:rsidRDefault="00EC361A" w:rsidP="00EC361A">
      <w:pPr>
        <w:spacing w:after="0" w:line="240" w:lineRule="auto"/>
        <w:contextualSpacing/>
      </w:pPr>
      <w:r>
        <w:t xml:space="preserve">                             V13565 == 1 | V13566 == 1 ~ "White"), </w:t>
      </w:r>
    </w:p>
    <w:p w14:paraId="21D7C1BD" w14:textId="77777777" w:rsidR="00EC361A" w:rsidRDefault="00EC361A" w:rsidP="00EC361A">
      <w:pPr>
        <w:spacing w:after="0" w:line="240" w:lineRule="auto"/>
        <w:contextualSpacing/>
      </w:pPr>
      <w:r>
        <w:t xml:space="preserve">    race.wf_1986 = </w:t>
      </w:r>
      <w:proofErr w:type="spellStart"/>
      <w:r>
        <w:t>case_</w:t>
      </w:r>
      <w:proofErr w:type="gramStart"/>
      <w:r>
        <w:t>when</w:t>
      </w:r>
      <w:proofErr w:type="spellEnd"/>
      <w:r>
        <w:t>(</w:t>
      </w:r>
      <w:proofErr w:type="gramEnd"/>
      <w:r>
        <w:t xml:space="preserve">V13499 %in% c(1, 2, 3, 4, 5, 6, 7) ~ "Hispanic", </w:t>
      </w:r>
    </w:p>
    <w:p w14:paraId="6D30368A" w14:textId="77777777" w:rsidR="00EC361A" w:rsidRDefault="00EC361A" w:rsidP="00EC361A">
      <w:pPr>
        <w:spacing w:after="0" w:line="240" w:lineRule="auto"/>
        <w:contextualSpacing/>
      </w:pPr>
      <w:r>
        <w:t xml:space="preserve">                             V13500 == 2 | V13501 == 2 ~ "Black", </w:t>
      </w:r>
    </w:p>
    <w:p w14:paraId="6DA945E4" w14:textId="77777777" w:rsidR="00EC361A" w:rsidRDefault="00EC361A" w:rsidP="00EC361A">
      <w:pPr>
        <w:spacing w:after="0" w:line="240" w:lineRule="auto"/>
        <w:contextualSpacing/>
      </w:pPr>
      <w:r>
        <w:t xml:space="preserve">                             V13500 %in% </w:t>
      </w:r>
      <w:proofErr w:type="gramStart"/>
      <w:r>
        <w:t>c(</w:t>
      </w:r>
      <w:proofErr w:type="gramEnd"/>
      <w:r>
        <w:t xml:space="preserve">3,4,7) | V13501 %in% c(3,4,7) ~ "Other", </w:t>
      </w:r>
    </w:p>
    <w:p w14:paraId="11EB1C1D" w14:textId="77777777" w:rsidR="00EC361A" w:rsidRDefault="00EC361A" w:rsidP="00EC361A">
      <w:pPr>
        <w:spacing w:after="0" w:line="240" w:lineRule="auto"/>
        <w:contextualSpacing/>
      </w:pPr>
      <w:r>
        <w:t xml:space="preserve">                             V13500 == 1 | V13501 == 1 ~ "White"), </w:t>
      </w:r>
    </w:p>
    <w:p w14:paraId="03A247C0" w14:textId="77777777" w:rsidR="00EC361A" w:rsidRDefault="00EC361A" w:rsidP="00EC361A">
      <w:pPr>
        <w:spacing w:after="0" w:line="240" w:lineRule="auto"/>
        <w:contextualSpacing/>
      </w:pPr>
      <w:r>
        <w:t xml:space="preserve">    </w:t>
      </w:r>
      <w:proofErr w:type="gramStart"/>
      <w:r>
        <w:t>race.hd</w:t>
      </w:r>
      <w:proofErr w:type="gramEnd"/>
      <w:r>
        <w:t xml:space="preserve">_1987 = </w:t>
      </w:r>
      <w:proofErr w:type="spellStart"/>
      <w:r>
        <w:t>case_when</w:t>
      </w:r>
      <w:proofErr w:type="spellEnd"/>
      <w:r>
        <w:t xml:space="preserve">(V14611 %in% c(1, 2, 3, 4, 5, 6, 7) ~ "Hispanic", </w:t>
      </w:r>
    </w:p>
    <w:p w14:paraId="03A7419B" w14:textId="77777777" w:rsidR="00EC361A" w:rsidRDefault="00EC361A" w:rsidP="00EC361A">
      <w:pPr>
        <w:spacing w:after="0" w:line="240" w:lineRule="auto"/>
        <w:contextualSpacing/>
      </w:pPr>
      <w:r>
        <w:t xml:space="preserve">                             V14612 == 2 | V14613 == 2 ~ "Black", </w:t>
      </w:r>
    </w:p>
    <w:p w14:paraId="428C9B45" w14:textId="77777777" w:rsidR="00EC361A" w:rsidRDefault="00EC361A" w:rsidP="00EC361A">
      <w:pPr>
        <w:spacing w:after="0" w:line="240" w:lineRule="auto"/>
        <w:contextualSpacing/>
      </w:pPr>
      <w:r>
        <w:t xml:space="preserve">                             V14612 %in% </w:t>
      </w:r>
      <w:proofErr w:type="gramStart"/>
      <w:r>
        <w:t>c(</w:t>
      </w:r>
      <w:proofErr w:type="gramEnd"/>
      <w:r>
        <w:t xml:space="preserve">3,4,7) | V14613 %in% c(3,4,7) ~ "Other", </w:t>
      </w:r>
    </w:p>
    <w:p w14:paraId="272D763E" w14:textId="77777777" w:rsidR="00EC361A" w:rsidRDefault="00EC361A" w:rsidP="00EC361A">
      <w:pPr>
        <w:spacing w:after="0" w:line="240" w:lineRule="auto"/>
        <w:contextualSpacing/>
      </w:pPr>
      <w:r>
        <w:lastRenderedPageBreak/>
        <w:t xml:space="preserve">                             V14612 == 1 | V14613 == 1 ~ "White"), </w:t>
      </w:r>
    </w:p>
    <w:p w14:paraId="161DE9A4" w14:textId="77777777" w:rsidR="00EC361A" w:rsidRDefault="00EC361A" w:rsidP="00EC361A">
      <w:pPr>
        <w:spacing w:after="0" w:line="240" w:lineRule="auto"/>
        <w:contextualSpacing/>
      </w:pPr>
      <w:r>
        <w:t xml:space="preserve">    race.wf_1987 = </w:t>
      </w:r>
      <w:proofErr w:type="spellStart"/>
      <w:r>
        <w:t>case_</w:t>
      </w:r>
      <w:proofErr w:type="gramStart"/>
      <w:r>
        <w:t>when</w:t>
      </w:r>
      <w:proofErr w:type="spellEnd"/>
      <w:r>
        <w:t>(</w:t>
      </w:r>
      <w:proofErr w:type="gramEnd"/>
      <w:r>
        <w:t xml:space="preserve">V14546 %in% c(1, 2, 3, 4, 5, 6, 7) ~ "Hispanic", </w:t>
      </w:r>
    </w:p>
    <w:p w14:paraId="1498E623" w14:textId="77777777" w:rsidR="00EC361A" w:rsidRDefault="00EC361A" w:rsidP="00EC361A">
      <w:pPr>
        <w:spacing w:after="0" w:line="240" w:lineRule="auto"/>
        <w:contextualSpacing/>
      </w:pPr>
      <w:r>
        <w:t xml:space="preserve">                             V14547 == 2 | V14548 == 2 ~ "Black", </w:t>
      </w:r>
    </w:p>
    <w:p w14:paraId="48C190F9" w14:textId="77777777" w:rsidR="00EC361A" w:rsidRDefault="00EC361A" w:rsidP="00EC361A">
      <w:pPr>
        <w:spacing w:after="0" w:line="240" w:lineRule="auto"/>
        <w:contextualSpacing/>
      </w:pPr>
      <w:r>
        <w:t xml:space="preserve">                             V14547 %in% </w:t>
      </w:r>
      <w:proofErr w:type="gramStart"/>
      <w:r>
        <w:t>c(</w:t>
      </w:r>
      <w:proofErr w:type="gramEnd"/>
      <w:r>
        <w:t xml:space="preserve">3,4,7) | V14548 %in% c(3,4,7) ~ "Other", </w:t>
      </w:r>
    </w:p>
    <w:p w14:paraId="44E38C81" w14:textId="77777777" w:rsidR="00EC361A" w:rsidRDefault="00EC361A" w:rsidP="00EC361A">
      <w:pPr>
        <w:spacing w:after="0" w:line="240" w:lineRule="auto"/>
        <w:contextualSpacing/>
      </w:pPr>
      <w:r>
        <w:t xml:space="preserve">                             V14547 == 1 | V14548 == 1 ~ "White"), </w:t>
      </w:r>
    </w:p>
    <w:p w14:paraId="689207DA" w14:textId="77777777" w:rsidR="00EC361A" w:rsidRDefault="00EC361A" w:rsidP="00EC361A">
      <w:pPr>
        <w:spacing w:after="0" w:line="240" w:lineRule="auto"/>
        <w:contextualSpacing/>
      </w:pPr>
      <w:r>
        <w:t xml:space="preserve">    </w:t>
      </w:r>
      <w:proofErr w:type="gramStart"/>
      <w:r>
        <w:t>race.hd</w:t>
      </w:r>
      <w:proofErr w:type="gramEnd"/>
      <w:r>
        <w:t xml:space="preserve">_1988 = </w:t>
      </w:r>
      <w:proofErr w:type="spellStart"/>
      <w:r>
        <w:t>case_when</w:t>
      </w:r>
      <w:proofErr w:type="spellEnd"/>
      <w:r>
        <w:t xml:space="preserve">(V16085 %in% c(1, 2, 3, 4, 5, 6, 7) ~ "Hispanic", </w:t>
      </w:r>
    </w:p>
    <w:p w14:paraId="454431FA" w14:textId="77777777" w:rsidR="00EC361A" w:rsidRDefault="00EC361A" w:rsidP="00EC361A">
      <w:pPr>
        <w:spacing w:after="0" w:line="240" w:lineRule="auto"/>
        <w:contextualSpacing/>
      </w:pPr>
      <w:r>
        <w:t xml:space="preserve">                             V16086 == 2 | V16087 == 2 ~ "Black", </w:t>
      </w:r>
    </w:p>
    <w:p w14:paraId="643E205B" w14:textId="77777777" w:rsidR="00EC361A" w:rsidRDefault="00EC361A" w:rsidP="00EC361A">
      <w:pPr>
        <w:spacing w:after="0" w:line="240" w:lineRule="auto"/>
        <w:contextualSpacing/>
      </w:pPr>
      <w:r>
        <w:t xml:space="preserve">                             V16086 %in% </w:t>
      </w:r>
      <w:proofErr w:type="gramStart"/>
      <w:r>
        <w:t>c(</w:t>
      </w:r>
      <w:proofErr w:type="gramEnd"/>
      <w:r>
        <w:t xml:space="preserve">3,4,7) | V16087 %in% c(3,4,7) ~ "Other", </w:t>
      </w:r>
    </w:p>
    <w:p w14:paraId="3E6C2969" w14:textId="77777777" w:rsidR="00EC361A" w:rsidRDefault="00EC361A" w:rsidP="00EC361A">
      <w:pPr>
        <w:spacing w:after="0" w:line="240" w:lineRule="auto"/>
        <w:contextualSpacing/>
      </w:pPr>
      <w:r>
        <w:t xml:space="preserve">                             V16086 == 1 | V16087 == 1 ~ "White"), </w:t>
      </w:r>
    </w:p>
    <w:p w14:paraId="567D7FA1" w14:textId="77777777" w:rsidR="00EC361A" w:rsidRDefault="00EC361A" w:rsidP="00EC361A">
      <w:pPr>
        <w:spacing w:after="0" w:line="240" w:lineRule="auto"/>
        <w:contextualSpacing/>
      </w:pPr>
      <w:r>
        <w:t xml:space="preserve">    race.wf_1988 = </w:t>
      </w:r>
      <w:proofErr w:type="spellStart"/>
      <w:r>
        <w:t>case_</w:t>
      </w:r>
      <w:proofErr w:type="gramStart"/>
      <w:r>
        <w:t>when</w:t>
      </w:r>
      <w:proofErr w:type="spellEnd"/>
      <w:r>
        <w:t>(</w:t>
      </w:r>
      <w:proofErr w:type="gramEnd"/>
      <w:r>
        <w:t xml:space="preserve">V16020 %in% c(1, 2, 3, 4, 5, 6, 7) ~ "Hispanic", </w:t>
      </w:r>
    </w:p>
    <w:p w14:paraId="27961F34" w14:textId="77777777" w:rsidR="00EC361A" w:rsidRDefault="00EC361A" w:rsidP="00EC361A">
      <w:pPr>
        <w:spacing w:after="0" w:line="240" w:lineRule="auto"/>
        <w:contextualSpacing/>
      </w:pPr>
      <w:r>
        <w:t xml:space="preserve">                             V16021 == 2 | V16022 == 2 ~ "Black", </w:t>
      </w:r>
    </w:p>
    <w:p w14:paraId="4537CDF4" w14:textId="77777777" w:rsidR="00EC361A" w:rsidRDefault="00EC361A" w:rsidP="00EC361A">
      <w:pPr>
        <w:spacing w:after="0" w:line="240" w:lineRule="auto"/>
        <w:contextualSpacing/>
      </w:pPr>
      <w:r>
        <w:t xml:space="preserve">                             V16021 %in% </w:t>
      </w:r>
      <w:proofErr w:type="gramStart"/>
      <w:r>
        <w:t>c(</w:t>
      </w:r>
      <w:proofErr w:type="gramEnd"/>
      <w:r>
        <w:t xml:space="preserve">3,4,7) | V16022 %in% c(3,4,7) ~ "Other", </w:t>
      </w:r>
    </w:p>
    <w:p w14:paraId="08E4EF19" w14:textId="77777777" w:rsidR="00EC361A" w:rsidRDefault="00EC361A" w:rsidP="00EC361A">
      <w:pPr>
        <w:spacing w:after="0" w:line="240" w:lineRule="auto"/>
        <w:contextualSpacing/>
      </w:pPr>
      <w:r>
        <w:t xml:space="preserve">                             V16021 == 1 | V16022 == 1 ~ "White"), </w:t>
      </w:r>
    </w:p>
    <w:p w14:paraId="51B5434F" w14:textId="77777777" w:rsidR="00EC361A" w:rsidRDefault="00EC361A" w:rsidP="00EC361A">
      <w:pPr>
        <w:spacing w:after="0" w:line="240" w:lineRule="auto"/>
        <w:contextualSpacing/>
      </w:pPr>
      <w:r>
        <w:t xml:space="preserve">    </w:t>
      </w:r>
      <w:proofErr w:type="gramStart"/>
      <w:r>
        <w:t>race.hd</w:t>
      </w:r>
      <w:proofErr w:type="gramEnd"/>
      <w:r>
        <w:t xml:space="preserve">_1989 = </w:t>
      </w:r>
      <w:proofErr w:type="spellStart"/>
      <w:r>
        <w:t>case_when</w:t>
      </w:r>
      <w:proofErr w:type="spellEnd"/>
      <w:r>
        <w:t xml:space="preserve">(V17482 %in% c(1, 2, 3, 4, 5, 6, 7) ~ "Hispanic", </w:t>
      </w:r>
    </w:p>
    <w:p w14:paraId="31E41481" w14:textId="77777777" w:rsidR="00EC361A" w:rsidRDefault="00EC361A" w:rsidP="00EC361A">
      <w:pPr>
        <w:spacing w:after="0" w:line="240" w:lineRule="auto"/>
        <w:contextualSpacing/>
      </w:pPr>
      <w:r>
        <w:t xml:space="preserve">                             V17483 == 2 | V17484 == 2 ~ "Black", </w:t>
      </w:r>
    </w:p>
    <w:p w14:paraId="15F3546F" w14:textId="77777777" w:rsidR="00EC361A" w:rsidRDefault="00EC361A" w:rsidP="00EC361A">
      <w:pPr>
        <w:spacing w:after="0" w:line="240" w:lineRule="auto"/>
        <w:contextualSpacing/>
      </w:pPr>
      <w:r>
        <w:t xml:space="preserve">                             V17483 %in% </w:t>
      </w:r>
      <w:proofErr w:type="gramStart"/>
      <w:r>
        <w:t>c(</w:t>
      </w:r>
      <w:proofErr w:type="gramEnd"/>
      <w:r>
        <w:t xml:space="preserve">3,4,7) | V17484 %in% c(3,4,7) ~ "Other", </w:t>
      </w:r>
    </w:p>
    <w:p w14:paraId="32FAE950" w14:textId="77777777" w:rsidR="00EC361A" w:rsidRDefault="00EC361A" w:rsidP="00EC361A">
      <w:pPr>
        <w:spacing w:after="0" w:line="240" w:lineRule="auto"/>
        <w:contextualSpacing/>
      </w:pPr>
      <w:r>
        <w:t xml:space="preserve">                             V17483 == 1 | V17484 == 1 ~ "White"), </w:t>
      </w:r>
    </w:p>
    <w:p w14:paraId="5ED5645F" w14:textId="77777777" w:rsidR="00EC361A" w:rsidRDefault="00EC361A" w:rsidP="00EC361A">
      <w:pPr>
        <w:spacing w:after="0" w:line="240" w:lineRule="auto"/>
        <w:contextualSpacing/>
      </w:pPr>
      <w:r>
        <w:t xml:space="preserve">    race.wf_1989 = </w:t>
      </w:r>
      <w:proofErr w:type="spellStart"/>
      <w:r>
        <w:t>case_</w:t>
      </w:r>
      <w:proofErr w:type="gramStart"/>
      <w:r>
        <w:t>when</w:t>
      </w:r>
      <w:proofErr w:type="spellEnd"/>
      <w:r>
        <w:t>(</w:t>
      </w:r>
      <w:proofErr w:type="gramEnd"/>
      <w:r>
        <w:t xml:space="preserve">V17417 %in% c(1, 2, 3, 4, 5, 6, 7) ~ "Hispanic", </w:t>
      </w:r>
    </w:p>
    <w:p w14:paraId="3B788733" w14:textId="77777777" w:rsidR="00EC361A" w:rsidRDefault="00EC361A" w:rsidP="00EC361A">
      <w:pPr>
        <w:spacing w:after="0" w:line="240" w:lineRule="auto"/>
        <w:contextualSpacing/>
      </w:pPr>
      <w:r>
        <w:t xml:space="preserve">                             V17418 == 2 | V17419 == 2 ~ "Black", </w:t>
      </w:r>
    </w:p>
    <w:p w14:paraId="19E77E94" w14:textId="77777777" w:rsidR="00EC361A" w:rsidRDefault="00EC361A" w:rsidP="00EC361A">
      <w:pPr>
        <w:spacing w:after="0" w:line="240" w:lineRule="auto"/>
        <w:contextualSpacing/>
      </w:pPr>
      <w:r>
        <w:t xml:space="preserve">                             V17418 %in% </w:t>
      </w:r>
      <w:proofErr w:type="gramStart"/>
      <w:r>
        <w:t>c(</w:t>
      </w:r>
      <w:proofErr w:type="gramEnd"/>
      <w:r>
        <w:t xml:space="preserve">3,4,7) | V17419 %in% c(3,4,7) ~ "Other", </w:t>
      </w:r>
    </w:p>
    <w:p w14:paraId="60EFBF71" w14:textId="77777777" w:rsidR="00EC361A" w:rsidRDefault="00EC361A" w:rsidP="00EC361A">
      <w:pPr>
        <w:spacing w:after="0" w:line="240" w:lineRule="auto"/>
        <w:contextualSpacing/>
      </w:pPr>
      <w:r>
        <w:t xml:space="preserve">                             V17418 == 1 | V17419 == 1 ~ "White"), </w:t>
      </w:r>
    </w:p>
    <w:p w14:paraId="68903D6C" w14:textId="77777777" w:rsidR="00EC361A" w:rsidRDefault="00EC361A" w:rsidP="00EC361A">
      <w:pPr>
        <w:spacing w:after="0" w:line="240" w:lineRule="auto"/>
        <w:contextualSpacing/>
      </w:pPr>
      <w:r>
        <w:t xml:space="preserve">    </w:t>
      </w:r>
      <w:commentRangeStart w:id="203"/>
      <w:commentRangeStart w:id="204"/>
      <w:proofErr w:type="gramStart"/>
      <w:r>
        <w:t>race.hd</w:t>
      </w:r>
      <w:proofErr w:type="gramEnd"/>
      <w:r>
        <w:t xml:space="preserve">_1990 = </w:t>
      </w:r>
      <w:proofErr w:type="spellStart"/>
      <w:r>
        <w:t>case_when</w:t>
      </w:r>
      <w:proofErr w:type="spellEnd"/>
      <w:r>
        <w:t xml:space="preserve">(V18813 %in% c(1, 2, 3, 4, 5, 6, 7) ~ "Hispanic", </w:t>
      </w:r>
      <w:commentRangeEnd w:id="203"/>
      <w:r w:rsidR="00844DCE">
        <w:rPr>
          <w:rStyle w:val="CommentReference"/>
        </w:rPr>
        <w:commentReference w:id="203"/>
      </w:r>
      <w:commentRangeEnd w:id="204"/>
      <w:r w:rsidR="00611E41">
        <w:rPr>
          <w:rStyle w:val="CommentReference"/>
        </w:rPr>
        <w:commentReference w:id="204"/>
      </w:r>
    </w:p>
    <w:p w14:paraId="00913D3E" w14:textId="77777777" w:rsidR="00EC361A" w:rsidRDefault="00EC361A" w:rsidP="00EC361A">
      <w:pPr>
        <w:spacing w:after="0" w:line="240" w:lineRule="auto"/>
        <w:contextualSpacing/>
      </w:pPr>
      <w:r>
        <w:t xml:space="preserve">                             V18814 == 2 | V18815 == 2 ~ "Black", </w:t>
      </w:r>
    </w:p>
    <w:p w14:paraId="5EE7214E" w14:textId="77777777" w:rsidR="00EC361A" w:rsidRDefault="00EC361A" w:rsidP="00EC361A">
      <w:pPr>
        <w:spacing w:after="0" w:line="240" w:lineRule="auto"/>
        <w:contextualSpacing/>
      </w:pPr>
      <w:commentRangeStart w:id="205"/>
      <w:commentRangeStart w:id="206"/>
      <w:r>
        <w:t xml:space="preserve">                             V18814 %in% </w:t>
      </w:r>
      <w:proofErr w:type="gramStart"/>
      <w:r>
        <w:t>c(</w:t>
      </w:r>
      <w:proofErr w:type="gramEnd"/>
      <w:r>
        <w:t xml:space="preserve">3,4,7) | V18815 %in% c(3,4,7) ~ "Other", </w:t>
      </w:r>
      <w:commentRangeEnd w:id="205"/>
      <w:r w:rsidR="00844DCE">
        <w:rPr>
          <w:rStyle w:val="CommentReference"/>
        </w:rPr>
        <w:commentReference w:id="205"/>
      </w:r>
      <w:commentRangeEnd w:id="206"/>
      <w:r w:rsidR="00611E41">
        <w:rPr>
          <w:rStyle w:val="CommentReference"/>
        </w:rPr>
        <w:commentReference w:id="206"/>
      </w:r>
    </w:p>
    <w:p w14:paraId="63F58680" w14:textId="77777777" w:rsidR="00EC361A" w:rsidRDefault="00EC361A" w:rsidP="00EC361A">
      <w:pPr>
        <w:spacing w:after="0" w:line="240" w:lineRule="auto"/>
        <w:contextualSpacing/>
      </w:pPr>
      <w:r>
        <w:t xml:space="preserve">                             V18814 == 1 | V18815 == 1 ~ "White"), </w:t>
      </w:r>
    </w:p>
    <w:p w14:paraId="5D35C7A5" w14:textId="77777777" w:rsidR="00EC361A" w:rsidRDefault="00EC361A" w:rsidP="00EC361A">
      <w:pPr>
        <w:spacing w:after="0" w:line="240" w:lineRule="auto"/>
        <w:contextualSpacing/>
      </w:pPr>
      <w:r>
        <w:t xml:space="preserve">    race.wf_1990 = </w:t>
      </w:r>
      <w:proofErr w:type="spellStart"/>
      <w:r>
        <w:t>case_</w:t>
      </w:r>
      <w:proofErr w:type="gramStart"/>
      <w:r>
        <w:t>when</w:t>
      </w:r>
      <w:proofErr w:type="spellEnd"/>
      <w:r>
        <w:t>(</w:t>
      </w:r>
      <w:proofErr w:type="gramEnd"/>
      <w:r>
        <w:t xml:space="preserve">V18748 %in% c(1, 2, 3, 4, 5, 6, 7) ~ "Hispanic", </w:t>
      </w:r>
    </w:p>
    <w:p w14:paraId="7338FB66" w14:textId="77777777" w:rsidR="00EC361A" w:rsidRDefault="00EC361A" w:rsidP="00EC361A">
      <w:pPr>
        <w:spacing w:after="0" w:line="240" w:lineRule="auto"/>
        <w:contextualSpacing/>
      </w:pPr>
      <w:r>
        <w:t xml:space="preserve">                             V18749 == 2 | V18750 == 2 ~ "Black", </w:t>
      </w:r>
    </w:p>
    <w:p w14:paraId="6C117EEC" w14:textId="77777777" w:rsidR="00EC361A" w:rsidRDefault="00EC361A" w:rsidP="00EC361A">
      <w:pPr>
        <w:spacing w:after="0" w:line="240" w:lineRule="auto"/>
        <w:contextualSpacing/>
      </w:pPr>
      <w:r>
        <w:t xml:space="preserve">                             V18749 %in% </w:t>
      </w:r>
      <w:proofErr w:type="gramStart"/>
      <w:r>
        <w:t>c(</w:t>
      </w:r>
      <w:proofErr w:type="gramEnd"/>
      <w:r>
        <w:t xml:space="preserve">3,4,7) | V18750 %in% c(3,4,7) ~ "Other", </w:t>
      </w:r>
    </w:p>
    <w:p w14:paraId="763F2223" w14:textId="77777777" w:rsidR="00EC361A" w:rsidRDefault="00EC361A" w:rsidP="00EC361A">
      <w:pPr>
        <w:spacing w:after="0" w:line="240" w:lineRule="auto"/>
        <w:contextualSpacing/>
      </w:pPr>
      <w:r>
        <w:t xml:space="preserve">                             V18749 == 1 | V18750 == 1 ~ "White"), </w:t>
      </w:r>
    </w:p>
    <w:p w14:paraId="6F0D8309" w14:textId="77777777" w:rsidR="00EC361A" w:rsidRDefault="00EC361A" w:rsidP="00EC361A">
      <w:pPr>
        <w:spacing w:after="0" w:line="240" w:lineRule="auto"/>
        <w:contextualSpacing/>
      </w:pPr>
      <w:r>
        <w:t xml:space="preserve">    </w:t>
      </w:r>
      <w:proofErr w:type="gramStart"/>
      <w:r>
        <w:t>race.hd</w:t>
      </w:r>
      <w:proofErr w:type="gramEnd"/>
      <w:r>
        <w:t xml:space="preserve">_1991 = </w:t>
      </w:r>
      <w:proofErr w:type="spellStart"/>
      <w:r>
        <w:t>case_when</w:t>
      </w:r>
      <w:proofErr w:type="spellEnd"/>
      <w:r>
        <w:t xml:space="preserve">(V20113 %in% c(1, 2, 3, 4, 5, 6, 7) ~ "Hispanic", </w:t>
      </w:r>
    </w:p>
    <w:p w14:paraId="7468E6E1" w14:textId="77777777" w:rsidR="00EC361A" w:rsidRDefault="00EC361A" w:rsidP="00EC361A">
      <w:pPr>
        <w:spacing w:after="0" w:line="240" w:lineRule="auto"/>
        <w:contextualSpacing/>
      </w:pPr>
      <w:r>
        <w:t xml:space="preserve">                             V20114 == 2 | V20115 == 2 ~ "Black", </w:t>
      </w:r>
    </w:p>
    <w:p w14:paraId="776E3441" w14:textId="77777777" w:rsidR="00EC361A" w:rsidRDefault="00EC361A" w:rsidP="00EC361A">
      <w:pPr>
        <w:spacing w:after="0" w:line="240" w:lineRule="auto"/>
        <w:contextualSpacing/>
      </w:pPr>
      <w:r>
        <w:t xml:space="preserve">                             V20114 %in% </w:t>
      </w:r>
      <w:proofErr w:type="gramStart"/>
      <w:r>
        <w:t>c(</w:t>
      </w:r>
      <w:proofErr w:type="gramEnd"/>
      <w:r>
        <w:t xml:space="preserve">3,4,7) | V20115 %in% c(3,4,7) ~ "Other", </w:t>
      </w:r>
    </w:p>
    <w:p w14:paraId="59D79ED1" w14:textId="77777777" w:rsidR="00EC361A" w:rsidRDefault="00EC361A" w:rsidP="00EC361A">
      <w:pPr>
        <w:spacing w:after="0" w:line="240" w:lineRule="auto"/>
        <w:contextualSpacing/>
      </w:pPr>
      <w:r>
        <w:t xml:space="preserve">                             V20114 == 1 | V20115 == 1 ~ "White"), </w:t>
      </w:r>
    </w:p>
    <w:p w14:paraId="3FF4A5D9" w14:textId="77777777" w:rsidR="00EC361A" w:rsidRDefault="00EC361A" w:rsidP="00EC361A">
      <w:pPr>
        <w:spacing w:after="0" w:line="240" w:lineRule="auto"/>
        <w:contextualSpacing/>
      </w:pPr>
      <w:r>
        <w:t xml:space="preserve">    race.wf_1991 = </w:t>
      </w:r>
      <w:proofErr w:type="spellStart"/>
      <w:r>
        <w:t>case_</w:t>
      </w:r>
      <w:proofErr w:type="gramStart"/>
      <w:r>
        <w:t>when</w:t>
      </w:r>
      <w:proofErr w:type="spellEnd"/>
      <w:r>
        <w:t>(</w:t>
      </w:r>
      <w:proofErr w:type="gramEnd"/>
      <w:r>
        <w:t xml:space="preserve">V20048 %in% c(1, 2, 3, 4, 5, 6, 7) ~ "Hispanic", </w:t>
      </w:r>
    </w:p>
    <w:p w14:paraId="278B3B38" w14:textId="77777777" w:rsidR="00EC361A" w:rsidRDefault="00EC361A" w:rsidP="00EC361A">
      <w:pPr>
        <w:spacing w:after="0" w:line="240" w:lineRule="auto"/>
        <w:contextualSpacing/>
      </w:pPr>
      <w:r>
        <w:t xml:space="preserve">                             V20049 == 2 | V20050 == 2 ~ "Black", </w:t>
      </w:r>
    </w:p>
    <w:p w14:paraId="236B8E77" w14:textId="77777777" w:rsidR="00EC361A" w:rsidRDefault="00EC361A" w:rsidP="00EC361A">
      <w:pPr>
        <w:spacing w:after="0" w:line="240" w:lineRule="auto"/>
        <w:contextualSpacing/>
      </w:pPr>
      <w:r>
        <w:t xml:space="preserve">                             V20049 %in% </w:t>
      </w:r>
      <w:proofErr w:type="gramStart"/>
      <w:r>
        <w:t>c(</w:t>
      </w:r>
      <w:proofErr w:type="gramEnd"/>
      <w:r>
        <w:t xml:space="preserve">3,4,7) | V20050 %in% c(3,4,7) ~ "Other", </w:t>
      </w:r>
    </w:p>
    <w:p w14:paraId="70452AC4" w14:textId="77777777" w:rsidR="00EC361A" w:rsidRDefault="00EC361A" w:rsidP="00EC361A">
      <w:pPr>
        <w:spacing w:after="0" w:line="240" w:lineRule="auto"/>
        <w:contextualSpacing/>
      </w:pPr>
      <w:r>
        <w:t xml:space="preserve">                             V20049 == 1 | V20050 == 1 ~ "White"), </w:t>
      </w:r>
    </w:p>
    <w:p w14:paraId="2886A29B" w14:textId="77777777" w:rsidR="00EC361A" w:rsidRDefault="00EC361A" w:rsidP="00EC361A">
      <w:pPr>
        <w:spacing w:after="0" w:line="240" w:lineRule="auto"/>
        <w:contextualSpacing/>
      </w:pPr>
      <w:r>
        <w:t xml:space="preserve">    </w:t>
      </w:r>
      <w:proofErr w:type="gramStart"/>
      <w:r>
        <w:t>race.hd</w:t>
      </w:r>
      <w:proofErr w:type="gramEnd"/>
      <w:r>
        <w:t xml:space="preserve">_1992 = </w:t>
      </w:r>
      <w:proofErr w:type="spellStart"/>
      <w:r>
        <w:t>case_when</w:t>
      </w:r>
      <w:proofErr w:type="spellEnd"/>
      <w:r>
        <w:t xml:space="preserve">(V21419 %in% c(1, 2, 3, 4, 5, 6, 7) ~ "Hispanic", </w:t>
      </w:r>
    </w:p>
    <w:p w14:paraId="5018E275" w14:textId="77777777" w:rsidR="00EC361A" w:rsidRDefault="00EC361A" w:rsidP="00EC361A">
      <w:pPr>
        <w:spacing w:after="0" w:line="240" w:lineRule="auto"/>
        <w:contextualSpacing/>
      </w:pPr>
      <w:r>
        <w:t xml:space="preserve">                             V21420 == 2 | V21421 == 2 ~ "Black", </w:t>
      </w:r>
    </w:p>
    <w:p w14:paraId="65B48DA6" w14:textId="77777777" w:rsidR="00EC361A" w:rsidRDefault="00EC361A" w:rsidP="00EC361A">
      <w:pPr>
        <w:spacing w:after="0" w:line="240" w:lineRule="auto"/>
        <w:contextualSpacing/>
      </w:pPr>
      <w:r>
        <w:t xml:space="preserve">                             V21420 %in% </w:t>
      </w:r>
      <w:proofErr w:type="gramStart"/>
      <w:r>
        <w:t>c(</w:t>
      </w:r>
      <w:proofErr w:type="gramEnd"/>
      <w:r>
        <w:t xml:space="preserve">3,4,7) | V21421 %in% c(3,4,7) ~ "Other", </w:t>
      </w:r>
    </w:p>
    <w:p w14:paraId="5AAB0FC4" w14:textId="77777777" w:rsidR="00EC361A" w:rsidRDefault="00EC361A" w:rsidP="00EC361A">
      <w:pPr>
        <w:spacing w:after="0" w:line="240" w:lineRule="auto"/>
        <w:contextualSpacing/>
      </w:pPr>
      <w:r>
        <w:t xml:space="preserve">                             V21420 == 1 | V21421 == 1 ~ "White"), </w:t>
      </w:r>
    </w:p>
    <w:p w14:paraId="6F88B2B5" w14:textId="77777777" w:rsidR="00EC361A" w:rsidRDefault="00EC361A" w:rsidP="00EC361A">
      <w:pPr>
        <w:spacing w:after="0" w:line="240" w:lineRule="auto"/>
        <w:contextualSpacing/>
      </w:pPr>
      <w:r>
        <w:t xml:space="preserve">    race.wf_1992 = </w:t>
      </w:r>
      <w:proofErr w:type="spellStart"/>
      <w:r>
        <w:t>case_</w:t>
      </w:r>
      <w:proofErr w:type="gramStart"/>
      <w:r>
        <w:t>when</w:t>
      </w:r>
      <w:proofErr w:type="spellEnd"/>
      <w:r>
        <w:t>(</w:t>
      </w:r>
      <w:proofErr w:type="gramEnd"/>
      <w:r>
        <w:t xml:space="preserve">V21354 %in% c(1, 2, 3, 4, 5, 6, 7) ~ "Hispanic", </w:t>
      </w:r>
    </w:p>
    <w:p w14:paraId="6A3CC828" w14:textId="77777777" w:rsidR="00EC361A" w:rsidRDefault="00EC361A" w:rsidP="00EC361A">
      <w:pPr>
        <w:spacing w:after="0" w:line="240" w:lineRule="auto"/>
        <w:contextualSpacing/>
      </w:pPr>
      <w:r>
        <w:t xml:space="preserve">                             V21355 == 2 | V21356 == 2 ~ "Black", </w:t>
      </w:r>
    </w:p>
    <w:p w14:paraId="38D790DB" w14:textId="77777777" w:rsidR="00EC361A" w:rsidRDefault="00EC361A" w:rsidP="00EC361A">
      <w:pPr>
        <w:spacing w:after="0" w:line="240" w:lineRule="auto"/>
        <w:contextualSpacing/>
      </w:pPr>
      <w:r>
        <w:t xml:space="preserve">                             V21355 %in% </w:t>
      </w:r>
      <w:proofErr w:type="gramStart"/>
      <w:r>
        <w:t>c(</w:t>
      </w:r>
      <w:proofErr w:type="gramEnd"/>
      <w:r>
        <w:t xml:space="preserve">3,4,7) | V21356 %in% c(3,4,7) ~ "Other", </w:t>
      </w:r>
    </w:p>
    <w:p w14:paraId="40DCF1BB" w14:textId="77777777" w:rsidR="00EC361A" w:rsidRDefault="00EC361A" w:rsidP="00EC361A">
      <w:pPr>
        <w:spacing w:after="0" w:line="240" w:lineRule="auto"/>
        <w:contextualSpacing/>
      </w:pPr>
      <w:r>
        <w:t xml:space="preserve">                             V21355 == 1 | V21356 == 1 ~ "White"), </w:t>
      </w:r>
    </w:p>
    <w:p w14:paraId="77327A68" w14:textId="77777777" w:rsidR="00EC361A" w:rsidRDefault="00EC361A" w:rsidP="00EC361A">
      <w:pPr>
        <w:spacing w:after="0" w:line="240" w:lineRule="auto"/>
        <w:contextualSpacing/>
      </w:pPr>
      <w:r>
        <w:t xml:space="preserve">    </w:t>
      </w:r>
      <w:proofErr w:type="gramStart"/>
      <w:r>
        <w:t>race.hd</w:t>
      </w:r>
      <w:proofErr w:type="gramEnd"/>
      <w:r>
        <w:t xml:space="preserve">_1993 = </w:t>
      </w:r>
      <w:proofErr w:type="spellStart"/>
      <w:r>
        <w:t>case_when</w:t>
      </w:r>
      <w:proofErr w:type="spellEnd"/>
      <w:r>
        <w:t xml:space="preserve">(V23275 %in% c(1, 2, 3, 4, 5, 6, 7) ~ "Hispanic", </w:t>
      </w:r>
    </w:p>
    <w:p w14:paraId="668EE210" w14:textId="77777777" w:rsidR="00EC361A" w:rsidRDefault="00EC361A" w:rsidP="00EC361A">
      <w:pPr>
        <w:spacing w:after="0" w:line="240" w:lineRule="auto"/>
        <w:contextualSpacing/>
      </w:pPr>
      <w:r>
        <w:t xml:space="preserve">                             V23276 == 2 | V23277 == 2 ~ "Black", </w:t>
      </w:r>
    </w:p>
    <w:p w14:paraId="12836A70" w14:textId="77777777" w:rsidR="00EC361A" w:rsidRDefault="00EC361A" w:rsidP="00EC361A">
      <w:pPr>
        <w:spacing w:after="0" w:line="240" w:lineRule="auto"/>
        <w:contextualSpacing/>
      </w:pPr>
      <w:r>
        <w:t xml:space="preserve">                             V23276 %in% </w:t>
      </w:r>
      <w:proofErr w:type="gramStart"/>
      <w:r>
        <w:t>c(</w:t>
      </w:r>
      <w:proofErr w:type="gramEnd"/>
      <w:r>
        <w:t xml:space="preserve">3,4,7) | V23277 %in% c(3,4,7) ~ "Other", </w:t>
      </w:r>
    </w:p>
    <w:p w14:paraId="5697105F" w14:textId="77777777" w:rsidR="00EC361A" w:rsidRDefault="00EC361A" w:rsidP="00EC361A">
      <w:pPr>
        <w:spacing w:after="0" w:line="240" w:lineRule="auto"/>
        <w:contextualSpacing/>
      </w:pPr>
      <w:r>
        <w:t xml:space="preserve">                             V23276 == 1 | V23277 == 1 ~ "White"), </w:t>
      </w:r>
    </w:p>
    <w:p w14:paraId="7C5BE380" w14:textId="77777777" w:rsidR="00EC361A" w:rsidRDefault="00EC361A" w:rsidP="00EC361A">
      <w:pPr>
        <w:spacing w:after="0" w:line="240" w:lineRule="auto"/>
        <w:contextualSpacing/>
      </w:pPr>
      <w:r>
        <w:t xml:space="preserve">    race.wf_1993 = </w:t>
      </w:r>
      <w:proofErr w:type="spellStart"/>
      <w:r>
        <w:t>case_</w:t>
      </w:r>
      <w:proofErr w:type="gramStart"/>
      <w:r>
        <w:t>when</w:t>
      </w:r>
      <w:proofErr w:type="spellEnd"/>
      <w:r>
        <w:t>(</w:t>
      </w:r>
      <w:proofErr w:type="gramEnd"/>
      <w:r>
        <w:t xml:space="preserve">V23211 %in% c(1, 2, 3, 4, 5, 6, 7) ~ "Hispanic", </w:t>
      </w:r>
    </w:p>
    <w:p w14:paraId="6C33A147" w14:textId="77777777" w:rsidR="00EC361A" w:rsidRDefault="00EC361A" w:rsidP="00EC361A">
      <w:pPr>
        <w:spacing w:after="0" w:line="240" w:lineRule="auto"/>
        <w:contextualSpacing/>
      </w:pPr>
      <w:r>
        <w:t xml:space="preserve">                             V23212 == 2 | V23213 == 2 ~ "Black", </w:t>
      </w:r>
    </w:p>
    <w:p w14:paraId="13BF23B2" w14:textId="77777777" w:rsidR="00EC361A" w:rsidRDefault="00EC361A" w:rsidP="00EC361A">
      <w:pPr>
        <w:spacing w:after="0" w:line="240" w:lineRule="auto"/>
        <w:contextualSpacing/>
      </w:pPr>
      <w:r>
        <w:t xml:space="preserve">                             V23212 %in% </w:t>
      </w:r>
      <w:proofErr w:type="gramStart"/>
      <w:r>
        <w:t>c(</w:t>
      </w:r>
      <w:proofErr w:type="gramEnd"/>
      <w:r>
        <w:t xml:space="preserve">3,4,7) | V23213 %in% c(3,4,7) ~ "Other", </w:t>
      </w:r>
    </w:p>
    <w:p w14:paraId="26C923BB" w14:textId="77777777" w:rsidR="00EC361A" w:rsidRDefault="00EC361A" w:rsidP="00EC361A">
      <w:pPr>
        <w:spacing w:after="0" w:line="240" w:lineRule="auto"/>
        <w:contextualSpacing/>
      </w:pPr>
      <w:r>
        <w:lastRenderedPageBreak/>
        <w:t xml:space="preserve">                             V23212 == 1 | V23213 == 1 ~ "White"), </w:t>
      </w:r>
    </w:p>
    <w:p w14:paraId="0D6C7C07" w14:textId="77777777" w:rsidR="00EC361A" w:rsidRDefault="00EC361A" w:rsidP="00EC361A">
      <w:pPr>
        <w:spacing w:after="0" w:line="240" w:lineRule="auto"/>
        <w:contextualSpacing/>
      </w:pPr>
      <w:r>
        <w:t xml:space="preserve">    </w:t>
      </w:r>
      <w:proofErr w:type="gramStart"/>
      <w:r>
        <w:t>race.hd</w:t>
      </w:r>
      <w:proofErr w:type="gramEnd"/>
      <w:r>
        <w:t xml:space="preserve">_1994 = </w:t>
      </w:r>
      <w:proofErr w:type="spellStart"/>
      <w:r>
        <w:t>case_when</w:t>
      </w:r>
      <w:proofErr w:type="spellEnd"/>
      <w:r>
        <w:t xml:space="preserve">(ER3941 %in% c(1, 2, 3, 4, 5, 6, 7) ~ "Hispanic", </w:t>
      </w:r>
    </w:p>
    <w:p w14:paraId="15DEC9C6" w14:textId="77777777" w:rsidR="00EC361A" w:rsidRDefault="00EC361A" w:rsidP="00EC361A">
      <w:pPr>
        <w:spacing w:after="0" w:line="240" w:lineRule="auto"/>
        <w:contextualSpacing/>
      </w:pPr>
      <w:r>
        <w:t xml:space="preserve">                             ER3944 == 2 | ER3945 == 2 | ER3946 == 2 ~ "Black", </w:t>
      </w:r>
    </w:p>
    <w:p w14:paraId="1EEF715F" w14:textId="77777777" w:rsidR="00EC361A" w:rsidRDefault="00EC361A" w:rsidP="00EC361A">
      <w:pPr>
        <w:spacing w:after="0" w:line="240" w:lineRule="auto"/>
        <w:contextualSpacing/>
      </w:pPr>
      <w:r>
        <w:t xml:space="preserve">                             ER3944 %in% </w:t>
      </w:r>
      <w:proofErr w:type="gramStart"/>
      <w:r>
        <w:t>c(</w:t>
      </w:r>
      <w:proofErr w:type="gramEnd"/>
      <w:r>
        <w:t xml:space="preserve">3,4,7) | ER3945 %in% c(3,4,7) | ER3946 %in% c(3,4,7) ~ "Other", </w:t>
      </w:r>
    </w:p>
    <w:p w14:paraId="62DD0514" w14:textId="77777777" w:rsidR="00EC361A" w:rsidRDefault="00EC361A" w:rsidP="00EC361A">
      <w:pPr>
        <w:spacing w:after="0" w:line="240" w:lineRule="auto"/>
        <w:contextualSpacing/>
      </w:pPr>
      <w:r>
        <w:t xml:space="preserve">                             ER3944 == 1 | ER3945 == 1 | ER3946 == 1 ~ "White"), </w:t>
      </w:r>
    </w:p>
    <w:p w14:paraId="5418B99D" w14:textId="77777777" w:rsidR="00EC361A" w:rsidRDefault="00EC361A" w:rsidP="00EC361A">
      <w:pPr>
        <w:spacing w:after="0" w:line="240" w:lineRule="auto"/>
        <w:contextualSpacing/>
      </w:pPr>
      <w:r>
        <w:t xml:space="preserve">    race.wf_1994 = </w:t>
      </w:r>
      <w:proofErr w:type="spellStart"/>
      <w:r>
        <w:t>case_</w:t>
      </w:r>
      <w:proofErr w:type="gramStart"/>
      <w:r>
        <w:t>when</w:t>
      </w:r>
      <w:proofErr w:type="spellEnd"/>
      <w:r>
        <w:t>(</w:t>
      </w:r>
      <w:proofErr w:type="gramEnd"/>
      <w:r>
        <w:t xml:space="preserve">ER3880 %in% c(1, 2, 3, 4, 5, 6, 7) ~ "Hispanic", </w:t>
      </w:r>
    </w:p>
    <w:p w14:paraId="5395A4B6" w14:textId="77777777" w:rsidR="00EC361A" w:rsidRDefault="00EC361A" w:rsidP="00EC361A">
      <w:pPr>
        <w:spacing w:after="0" w:line="240" w:lineRule="auto"/>
        <w:contextualSpacing/>
      </w:pPr>
      <w:r>
        <w:t xml:space="preserve">                             ER3883 == 2 | ER3884 == 2 | ER3885 == 2 ~ "Black", </w:t>
      </w:r>
    </w:p>
    <w:p w14:paraId="2EDCAA71" w14:textId="77777777" w:rsidR="00EC361A" w:rsidRDefault="00EC361A" w:rsidP="00EC361A">
      <w:pPr>
        <w:spacing w:after="0" w:line="240" w:lineRule="auto"/>
        <w:contextualSpacing/>
      </w:pPr>
      <w:r>
        <w:t xml:space="preserve">                             ER3883 %in% </w:t>
      </w:r>
      <w:proofErr w:type="gramStart"/>
      <w:r>
        <w:t>c(</w:t>
      </w:r>
      <w:proofErr w:type="gramEnd"/>
      <w:r>
        <w:t xml:space="preserve">3,4,7) | ER3884 %in% c(3,4,7) | ER3885 %in% c(3,4,7) ~ "Other", </w:t>
      </w:r>
    </w:p>
    <w:p w14:paraId="62838019" w14:textId="77777777" w:rsidR="00EC361A" w:rsidRDefault="00EC361A" w:rsidP="00EC361A">
      <w:pPr>
        <w:spacing w:after="0" w:line="240" w:lineRule="auto"/>
        <w:contextualSpacing/>
      </w:pPr>
      <w:r>
        <w:t xml:space="preserve">                             ER3883 == 1 | ER3884 == 1 | ER3885 == 1 ~ "White"), </w:t>
      </w:r>
    </w:p>
    <w:p w14:paraId="69D6311F" w14:textId="77777777" w:rsidR="00EC361A" w:rsidRDefault="00EC361A" w:rsidP="00EC361A">
      <w:pPr>
        <w:spacing w:after="0" w:line="240" w:lineRule="auto"/>
        <w:contextualSpacing/>
      </w:pPr>
      <w:r>
        <w:t xml:space="preserve">    </w:t>
      </w:r>
      <w:proofErr w:type="gramStart"/>
      <w:r>
        <w:t>race.hd</w:t>
      </w:r>
      <w:proofErr w:type="gramEnd"/>
      <w:r>
        <w:t xml:space="preserve">_1995 = </w:t>
      </w:r>
      <w:proofErr w:type="spellStart"/>
      <w:r>
        <w:t>case_when</w:t>
      </w:r>
      <w:proofErr w:type="spellEnd"/>
      <w:r>
        <w:t xml:space="preserve">(ER6811 %in% c(1, 2, 3, 4, 5, 6, 7) ~ "Hispanic", </w:t>
      </w:r>
    </w:p>
    <w:p w14:paraId="59275DA2" w14:textId="77777777" w:rsidR="00EC361A" w:rsidRDefault="00EC361A" w:rsidP="00EC361A">
      <w:pPr>
        <w:spacing w:after="0" w:line="240" w:lineRule="auto"/>
        <w:contextualSpacing/>
      </w:pPr>
      <w:r>
        <w:t xml:space="preserve">                             ER6814 == 2 | ER6815 == 2 | ER6816 == 2 ~ "Black", </w:t>
      </w:r>
    </w:p>
    <w:p w14:paraId="563FF4DB" w14:textId="77777777" w:rsidR="00EC361A" w:rsidRDefault="00EC361A" w:rsidP="00EC361A">
      <w:pPr>
        <w:spacing w:after="0" w:line="240" w:lineRule="auto"/>
        <w:contextualSpacing/>
      </w:pPr>
      <w:r>
        <w:t xml:space="preserve">                             ER6814 %in% </w:t>
      </w:r>
      <w:proofErr w:type="gramStart"/>
      <w:r>
        <w:t>c(</w:t>
      </w:r>
      <w:proofErr w:type="gramEnd"/>
      <w:r>
        <w:t xml:space="preserve">3,4,7) | ER6815 %in% c(3,4,7) | ER6816 %in% c(3,4,7) ~ "Other", </w:t>
      </w:r>
    </w:p>
    <w:p w14:paraId="6EA149B3" w14:textId="77777777" w:rsidR="00EC361A" w:rsidRDefault="00EC361A" w:rsidP="00EC361A">
      <w:pPr>
        <w:spacing w:after="0" w:line="240" w:lineRule="auto"/>
        <w:contextualSpacing/>
      </w:pPr>
      <w:r>
        <w:t xml:space="preserve">                             ER6814 == 1 | ER6815 == 1 | ER6816 == 1 ~ "White"), </w:t>
      </w:r>
    </w:p>
    <w:p w14:paraId="3C95578E" w14:textId="77777777" w:rsidR="00EC361A" w:rsidRDefault="00EC361A" w:rsidP="00EC361A">
      <w:pPr>
        <w:spacing w:after="0" w:line="240" w:lineRule="auto"/>
        <w:contextualSpacing/>
      </w:pPr>
      <w:r>
        <w:t xml:space="preserve">    race.wf_1995 = </w:t>
      </w:r>
      <w:proofErr w:type="spellStart"/>
      <w:r>
        <w:t>case_</w:t>
      </w:r>
      <w:proofErr w:type="gramStart"/>
      <w:r>
        <w:t>when</w:t>
      </w:r>
      <w:proofErr w:type="spellEnd"/>
      <w:r>
        <w:t>(</w:t>
      </w:r>
      <w:proofErr w:type="gramEnd"/>
      <w:r>
        <w:t xml:space="preserve">ER6750 %in% c(1, 2, 3, 4, 5, 6, 7) ~ "Hispanic", </w:t>
      </w:r>
    </w:p>
    <w:p w14:paraId="484CC26B" w14:textId="77777777" w:rsidR="00EC361A" w:rsidRDefault="00EC361A" w:rsidP="00EC361A">
      <w:pPr>
        <w:spacing w:after="0" w:line="240" w:lineRule="auto"/>
        <w:contextualSpacing/>
      </w:pPr>
      <w:r>
        <w:t xml:space="preserve">                             ER6753 == 2 | ER6754 == 2 | ER6755 == 2 ~ "Black", </w:t>
      </w:r>
    </w:p>
    <w:p w14:paraId="43CB68EC" w14:textId="77777777" w:rsidR="00EC361A" w:rsidRDefault="00EC361A" w:rsidP="00EC361A">
      <w:pPr>
        <w:spacing w:after="0" w:line="240" w:lineRule="auto"/>
        <w:contextualSpacing/>
      </w:pPr>
      <w:r>
        <w:t xml:space="preserve">                             ER6753 %in% </w:t>
      </w:r>
      <w:proofErr w:type="gramStart"/>
      <w:r>
        <w:t>c(</w:t>
      </w:r>
      <w:proofErr w:type="gramEnd"/>
      <w:r>
        <w:t xml:space="preserve">3,4,7) | ER6754 %in% c(3,4,7) | ER6755 %in% c(3,4,7) ~ "Other", </w:t>
      </w:r>
    </w:p>
    <w:p w14:paraId="6D850EB5" w14:textId="77777777" w:rsidR="00EC361A" w:rsidRDefault="00EC361A" w:rsidP="00EC361A">
      <w:pPr>
        <w:spacing w:after="0" w:line="240" w:lineRule="auto"/>
        <w:contextualSpacing/>
      </w:pPr>
      <w:r>
        <w:t xml:space="preserve">                             ER6753 == 1 | ER6754 == 1 | ER6755 == 1 ~ "White"), </w:t>
      </w:r>
    </w:p>
    <w:p w14:paraId="249221F4" w14:textId="77777777" w:rsidR="00EC361A" w:rsidRDefault="00EC361A" w:rsidP="00EC361A">
      <w:pPr>
        <w:spacing w:after="0" w:line="240" w:lineRule="auto"/>
        <w:contextualSpacing/>
      </w:pPr>
      <w:r>
        <w:t xml:space="preserve">    </w:t>
      </w:r>
      <w:proofErr w:type="gramStart"/>
      <w:r>
        <w:t>race.hd</w:t>
      </w:r>
      <w:proofErr w:type="gramEnd"/>
      <w:r>
        <w:t xml:space="preserve">_1996 = </w:t>
      </w:r>
      <w:proofErr w:type="spellStart"/>
      <w:r>
        <w:t>case_when</w:t>
      </w:r>
      <w:proofErr w:type="spellEnd"/>
      <w:r>
        <w:t xml:space="preserve">(ER9057 %in% c(1, 2, 3, 4, 5, 6, 7) ~ "Hispanic", </w:t>
      </w:r>
    </w:p>
    <w:p w14:paraId="152D4C35" w14:textId="77777777" w:rsidR="00EC361A" w:rsidRDefault="00EC361A" w:rsidP="00EC361A">
      <w:pPr>
        <w:spacing w:after="0" w:line="240" w:lineRule="auto"/>
        <w:contextualSpacing/>
      </w:pPr>
      <w:r>
        <w:t xml:space="preserve">                             ER9060 == 2 | ER9061 == 2 | ER9062 == 2 ~ "Black", </w:t>
      </w:r>
    </w:p>
    <w:p w14:paraId="05D15A6F" w14:textId="77777777" w:rsidR="00EC361A" w:rsidRDefault="00EC361A" w:rsidP="00EC361A">
      <w:pPr>
        <w:spacing w:after="0" w:line="240" w:lineRule="auto"/>
        <w:contextualSpacing/>
      </w:pPr>
      <w:r>
        <w:t xml:space="preserve">                             ER9060 %in% </w:t>
      </w:r>
      <w:proofErr w:type="gramStart"/>
      <w:r>
        <w:t>c(</w:t>
      </w:r>
      <w:proofErr w:type="gramEnd"/>
      <w:r>
        <w:t xml:space="preserve">3,4,7) | ER9061 %in% c(3,4,7) | ER9062 %in% c(3,4,7) ~ "Other", </w:t>
      </w:r>
    </w:p>
    <w:p w14:paraId="4B870B3F" w14:textId="77777777" w:rsidR="00EC361A" w:rsidRDefault="00EC361A" w:rsidP="00EC361A">
      <w:pPr>
        <w:spacing w:after="0" w:line="240" w:lineRule="auto"/>
        <w:contextualSpacing/>
      </w:pPr>
      <w:r>
        <w:t xml:space="preserve">                             ER9060 == 1 | ER9061 == 1 | ER9062 == 1 ~ "White"), </w:t>
      </w:r>
    </w:p>
    <w:p w14:paraId="16C74F33" w14:textId="77777777" w:rsidR="00EC361A" w:rsidRDefault="00EC361A" w:rsidP="00EC361A">
      <w:pPr>
        <w:spacing w:after="0" w:line="240" w:lineRule="auto"/>
        <w:contextualSpacing/>
      </w:pPr>
      <w:r>
        <w:t xml:space="preserve">    race.wf_1996 = </w:t>
      </w:r>
      <w:proofErr w:type="spellStart"/>
      <w:r>
        <w:t>case_</w:t>
      </w:r>
      <w:proofErr w:type="gramStart"/>
      <w:r>
        <w:t>when</w:t>
      </w:r>
      <w:proofErr w:type="spellEnd"/>
      <w:r>
        <w:t>(</w:t>
      </w:r>
      <w:proofErr w:type="gramEnd"/>
      <w:r>
        <w:t xml:space="preserve">ER8996 %in% c(1, 2, 3, 4, 5, 6, 7) ~ "Hispanic", </w:t>
      </w:r>
    </w:p>
    <w:p w14:paraId="77360CCC" w14:textId="77777777" w:rsidR="00EC361A" w:rsidRDefault="00EC361A" w:rsidP="00EC361A">
      <w:pPr>
        <w:spacing w:after="0" w:line="240" w:lineRule="auto"/>
        <w:contextualSpacing/>
      </w:pPr>
      <w:r>
        <w:t xml:space="preserve">                             ER8999 == 2 | ER9000 == 2 | ER9001 == 2 ~ "Black", </w:t>
      </w:r>
    </w:p>
    <w:p w14:paraId="6F95F3EE" w14:textId="77777777" w:rsidR="00EC361A" w:rsidRDefault="00EC361A" w:rsidP="00EC361A">
      <w:pPr>
        <w:spacing w:after="0" w:line="240" w:lineRule="auto"/>
        <w:contextualSpacing/>
      </w:pPr>
      <w:r>
        <w:t xml:space="preserve">                             ER8999 %in% </w:t>
      </w:r>
      <w:proofErr w:type="gramStart"/>
      <w:r>
        <w:t>c(</w:t>
      </w:r>
      <w:proofErr w:type="gramEnd"/>
      <w:r>
        <w:t xml:space="preserve">3,4,7) | ER9000 %in% c(3,4,7) | ER9001 %in% c(3,4,7) ~ "Other", </w:t>
      </w:r>
    </w:p>
    <w:p w14:paraId="66BBDB2F" w14:textId="77777777" w:rsidR="00EC361A" w:rsidRDefault="00EC361A" w:rsidP="00EC361A">
      <w:pPr>
        <w:spacing w:after="0" w:line="240" w:lineRule="auto"/>
        <w:contextualSpacing/>
      </w:pPr>
      <w:r>
        <w:t xml:space="preserve">                             ER8999 == 1 | ER9000 == 1 | ER9001 == 1 ~ "White"),</w:t>
      </w:r>
    </w:p>
    <w:p w14:paraId="4FD47F4D" w14:textId="77777777" w:rsidR="00EC361A" w:rsidRDefault="00EC361A" w:rsidP="00EC361A">
      <w:pPr>
        <w:spacing w:after="0" w:line="240" w:lineRule="auto"/>
        <w:contextualSpacing/>
      </w:pPr>
      <w:r>
        <w:t xml:space="preserve">    </w:t>
      </w:r>
      <w:proofErr w:type="gramStart"/>
      <w:r>
        <w:t>race.hd</w:t>
      </w:r>
      <w:proofErr w:type="gramEnd"/>
      <w:r>
        <w:t xml:space="preserve">_1997 = </w:t>
      </w:r>
      <w:proofErr w:type="spellStart"/>
      <w:r>
        <w:t>case_when</w:t>
      </w:r>
      <w:proofErr w:type="spellEnd"/>
      <w:r>
        <w:t xml:space="preserve">(ER11848 == 5 | ER11849 == 5 | ER11850 == 5 | ER11851 == 5 ~ "Hispanic", </w:t>
      </w:r>
    </w:p>
    <w:p w14:paraId="26249606" w14:textId="77777777" w:rsidR="00EC361A" w:rsidRDefault="00EC361A" w:rsidP="00EC361A">
      <w:pPr>
        <w:spacing w:after="0" w:line="240" w:lineRule="auto"/>
        <w:contextualSpacing/>
      </w:pPr>
      <w:r>
        <w:t xml:space="preserve">                             ER11848 == 2 | ER11849 == 2 | ER11850 == 2 | ER11851 == 2 ~ "Black", </w:t>
      </w:r>
    </w:p>
    <w:p w14:paraId="649C30FB" w14:textId="77777777" w:rsidR="00EC361A" w:rsidRDefault="00EC361A" w:rsidP="00EC361A">
      <w:pPr>
        <w:spacing w:after="0" w:line="240" w:lineRule="auto"/>
        <w:contextualSpacing/>
      </w:pPr>
      <w:r>
        <w:t xml:space="preserve">                             ER11848 %in% </w:t>
      </w:r>
      <w:proofErr w:type="gramStart"/>
      <w:r>
        <w:t>c(</w:t>
      </w:r>
      <w:proofErr w:type="gramEnd"/>
      <w:r>
        <w:t>3,4,6,7) | ER11849 %in% c(3,4,6,7) | ER11850 %in% c(3,4,6,7) | ER11851 %in% c(3,4,6,7) ~ "Other",</w:t>
      </w:r>
    </w:p>
    <w:p w14:paraId="570FEDFD" w14:textId="77777777" w:rsidR="00EC361A" w:rsidRDefault="00EC361A" w:rsidP="00EC361A">
      <w:pPr>
        <w:spacing w:after="0" w:line="240" w:lineRule="auto"/>
        <w:contextualSpacing/>
      </w:pPr>
      <w:r>
        <w:t xml:space="preserve">                             ER11848 == 1 | ER11849 == 1 | ER11850 == 1 | ER11851 == 1 ~ "White"),</w:t>
      </w:r>
    </w:p>
    <w:p w14:paraId="1929F6D4" w14:textId="77777777" w:rsidR="00EC361A" w:rsidRDefault="00EC361A" w:rsidP="00EC361A">
      <w:pPr>
        <w:spacing w:after="0" w:line="240" w:lineRule="auto"/>
        <w:contextualSpacing/>
      </w:pPr>
      <w:r>
        <w:t xml:space="preserve">    race.wf_1997 = </w:t>
      </w:r>
      <w:proofErr w:type="spellStart"/>
      <w:r>
        <w:t>case_</w:t>
      </w:r>
      <w:proofErr w:type="gramStart"/>
      <w:r>
        <w:t>when</w:t>
      </w:r>
      <w:proofErr w:type="spellEnd"/>
      <w:r>
        <w:t>(</w:t>
      </w:r>
      <w:proofErr w:type="gramEnd"/>
      <w:r>
        <w:t xml:space="preserve">ER11760 == 5 | ER11761 == 5 | ER11762 == 5 | ER11763 == 5 ~ "Hispanic", </w:t>
      </w:r>
    </w:p>
    <w:p w14:paraId="79EED66A" w14:textId="77777777" w:rsidR="00EC361A" w:rsidRDefault="00EC361A" w:rsidP="00EC361A">
      <w:pPr>
        <w:spacing w:after="0" w:line="240" w:lineRule="auto"/>
        <w:contextualSpacing/>
      </w:pPr>
      <w:r>
        <w:t xml:space="preserve">                             ER11760 == 2 | ER11761 == 2 | ER11762 == 2 | ER11763 == 2 ~ "Black", </w:t>
      </w:r>
    </w:p>
    <w:p w14:paraId="5AA49193" w14:textId="77777777" w:rsidR="00EC361A" w:rsidRDefault="00EC361A" w:rsidP="00EC361A">
      <w:pPr>
        <w:spacing w:after="0" w:line="240" w:lineRule="auto"/>
        <w:contextualSpacing/>
      </w:pPr>
      <w:r>
        <w:t xml:space="preserve">                             ER11760 %in% </w:t>
      </w:r>
      <w:proofErr w:type="gramStart"/>
      <w:r>
        <w:t>c(</w:t>
      </w:r>
      <w:proofErr w:type="gramEnd"/>
      <w:r>
        <w:t>3,4,6,7) | ER11761 %in% c(3,4,6,7) | ER11762 %in% c(3,4,6,7) | ER11763 %in% c(3,4,6,7) ~ "Other",</w:t>
      </w:r>
    </w:p>
    <w:p w14:paraId="767191FC" w14:textId="77777777" w:rsidR="00EC361A" w:rsidRDefault="00EC361A" w:rsidP="00EC361A">
      <w:pPr>
        <w:spacing w:after="0" w:line="240" w:lineRule="auto"/>
        <w:contextualSpacing/>
      </w:pPr>
      <w:r>
        <w:t xml:space="preserve">                             ER11760 == 1 | ER11761 == 1 | ER11762 == 1 | ER11763 == 1 ~ "White"),</w:t>
      </w:r>
    </w:p>
    <w:p w14:paraId="7DFA6BBA" w14:textId="77777777" w:rsidR="00EC361A" w:rsidRDefault="00EC361A" w:rsidP="00EC361A">
      <w:pPr>
        <w:spacing w:after="0" w:line="240" w:lineRule="auto"/>
        <w:contextualSpacing/>
      </w:pPr>
      <w:r>
        <w:t xml:space="preserve">    </w:t>
      </w:r>
      <w:proofErr w:type="gramStart"/>
      <w:r>
        <w:t>race.hd</w:t>
      </w:r>
      <w:proofErr w:type="gramEnd"/>
      <w:r>
        <w:t xml:space="preserve">_1999 = </w:t>
      </w:r>
      <w:proofErr w:type="spellStart"/>
      <w:r>
        <w:t>case_when</w:t>
      </w:r>
      <w:proofErr w:type="spellEnd"/>
      <w:r>
        <w:t xml:space="preserve">(ER15928 == 5 | ER15929 == 5 | ER15930 == 5 | ER15931 == 5 ~ "Hispanic", </w:t>
      </w:r>
    </w:p>
    <w:p w14:paraId="0B03B017" w14:textId="77777777" w:rsidR="00EC361A" w:rsidRDefault="00EC361A" w:rsidP="00EC361A">
      <w:pPr>
        <w:spacing w:after="0" w:line="240" w:lineRule="auto"/>
        <w:contextualSpacing/>
      </w:pPr>
      <w:r>
        <w:t xml:space="preserve">                             ER15928 == 2 | ER15929 == 2 | ER15930 == 2 | ER15931 == 2 ~ "Black", </w:t>
      </w:r>
    </w:p>
    <w:p w14:paraId="27871D07" w14:textId="77777777" w:rsidR="00EC361A" w:rsidRDefault="00EC361A" w:rsidP="00EC361A">
      <w:pPr>
        <w:spacing w:after="0" w:line="240" w:lineRule="auto"/>
        <w:contextualSpacing/>
      </w:pPr>
      <w:r>
        <w:t xml:space="preserve">                             ER15928 %in% </w:t>
      </w:r>
      <w:proofErr w:type="gramStart"/>
      <w:r>
        <w:t>c(</w:t>
      </w:r>
      <w:proofErr w:type="gramEnd"/>
      <w:r>
        <w:t>3,4,6,7) | ER15929 %in% c(3,4,6,7) | ER15930 %in% c(3,4,6,7) | ER15931 %in% c(3,4,6,7) ~ "Other",</w:t>
      </w:r>
    </w:p>
    <w:p w14:paraId="057151A4" w14:textId="77777777" w:rsidR="00EC361A" w:rsidRDefault="00EC361A" w:rsidP="00EC361A">
      <w:pPr>
        <w:spacing w:after="0" w:line="240" w:lineRule="auto"/>
        <w:contextualSpacing/>
      </w:pPr>
      <w:r>
        <w:t xml:space="preserve">                             ER15928 == 1 | ER15929 == 1 | ER15930 == 1 | ER15931 == 1 ~ "White"),</w:t>
      </w:r>
    </w:p>
    <w:p w14:paraId="6755A79D" w14:textId="77777777" w:rsidR="00EC361A" w:rsidRDefault="00EC361A" w:rsidP="00EC361A">
      <w:pPr>
        <w:spacing w:after="0" w:line="240" w:lineRule="auto"/>
        <w:contextualSpacing/>
      </w:pPr>
      <w:r>
        <w:t xml:space="preserve">    race.wf_1999 = </w:t>
      </w:r>
      <w:proofErr w:type="spellStart"/>
      <w:r>
        <w:t>case_</w:t>
      </w:r>
      <w:proofErr w:type="gramStart"/>
      <w:r>
        <w:t>when</w:t>
      </w:r>
      <w:proofErr w:type="spellEnd"/>
      <w:r>
        <w:t>(</w:t>
      </w:r>
      <w:proofErr w:type="gramEnd"/>
      <w:r>
        <w:t xml:space="preserve">ER15836 == 5 | ER15837 == 5 | ER15838 == 5 | ER15839 == 5 ~ "Hispanic", </w:t>
      </w:r>
    </w:p>
    <w:p w14:paraId="5C0C2439" w14:textId="77777777" w:rsidR="00EC361A" w:rsidRDefault="00EC361A" w:rsidP="00EC361A">
      <w:pPr>
        <w:spacing w:after="0" w:line="240" w:lineRule="auto"/>
        <w:contextualSpacing/>
      </w:pPr>
      <w:r>
        <w:t xml:space="preserve">                             ER15836 == 2 | ER15837 == 2 | ER15838 == 2 | ER15839 == 2 ~ "Black", </w:t>
      </w:r>
    </w:p>
    <w:p w14:paraId="58D69804" w14:textId="77777777" w:rsidR="00EC361A" w:rsidRDefault="00EC361A" w:rsidP="00EC361A">
      <w:pPr>
        <w:spacing w:after="0" w:line="240" w:lineRule="auto"/>
        <w:contextualSpacing/>
      </w:pPr>
      <w:r>
        <w:t xml:space="preserve">                             ER15836 %in% </w:t>
      </w:r>
      <w:proofErr w:type="gramStart"/>
      <w:r>
        <w:t>c(</w:t>
      </w:r>
      <w:proofErr w:type="gramEnd"/>
      <w:r>
        <w:t>3,4,6,7) | ER15837 %in% c(3,4,6,7) | ER15838 %in% c(3,4,6,7) | ER15839 %in% c(3,4,6,7) ~ "Other",</w:t>
      </w:r>
    </w:p>
    <w:p w14:paraId="3B92AE37" w14:textId="77777777" w:rsidR="00EC361A" w:rsidRDefault="00EC361A" w:rsidP="00EC361A">
      <w:pPr>
        <w:spacing w:after="0" w:line="240" w:lineRule="auto"/>
        <w:contextualSpacing/>
      </w:pPr>
      <w:r>
        <w:t xml:space="preserve">                             ER15836 == 1 | ER15837 == 1 | ER15838 == 1 | ER15839 == 1 ~ "White"),</w:t>
      </w:r>
    </w:p>
    <w:p w14:paraId="053248E1" w14:textId="77777777" w:rsidR="00EC361A" w:rsidRDefault="00EC361A" w:rsidP="00EC361A">
      <w:pPr>
        <w:spacing w:after="0" w:line="240" w:lineRule="auto"/>
        <w:contextualSpacing/>
      </w:pPr>
      <w:r>
        <w:t xml:space="preserve">    </w:t>
      </w:r>
      <w:proofErr w:type="gramStart"/>
      <w:r>
        <w:t>race.hd</w:t>
      </w:r>
      <w:proofErr w:type="gramEnd"/>
      <w:r>
        <w:t xml:space="preserve">_2001 = </w:t>
      </w:r>
      <w:proofErr w:type="spellStart"/>
      <w:r>
        <w:t>case_when</w:t>
      </w:r>
      <w:proofErr w:type="spellEnd"/>
      <w:r>
        <w:t xml:space="preserve">(ER19989 == 5 | ER19990 == 5 | ER19991 == 5 | ER19992 == 5 ~ "Hispanic", </w:t>
      </w:r>
    </w:p>
    <w:p w14:paraId="75228B7E" w14:textId="77777777" w:rsidR="00EC361A" w:rsidRDefault="00EC361A" w:rsidP="00EC361A">
      <w:pPr>
        <w:spacing w:after="0" w:line="240" w:lineRule="auto"/>
        <w:contextualSpacing/>
      </w:pPr>
      <w:r>
        <w:t xml:space="preserve">                             ER19989 == 2 | ER19990 == 2 | ER19991 == 2 | ER19992 == 2 ~ "Black", </w:t>
      </w:r>
    </w:p>
    <w:p w14:paraId="494E63F9" w14:textId="77777777" w:rsidR="00EC361A" w:rsidRDefault="00EC361A" w:rsidP="00EC361A">
      <w:pPr>
        <w:spacing w:after="0" w:line="240" w:lineRule="auto"/>
        <w:contextualSpacing/>
      </w:pPr>
      <w:r>
        <w:t xml:space="preserve">                             ER19989 %in% </w:t>
      </w:r>
      <w:proofErr w:type="gramStart"/>
      <w:r>
        <w:t>c(</w:t>
      </w:r>
      <w:proofErr w:type="gramEnd"/>
      <w:r>
        <w:t>3,4,6,7) | ER19990 %in% c(3,4,6,7) | ER19991 %in% c(3,4,6,7) | ER19992 %in% c(3,4,6,7) ~ "Other",</w:t>
      </w:r>
    </w:p>
    <w:p w14:paraId="5F5E2364" w14:textId="77777777" w:rsidR="00EC361A" w:rsidRDefault="00EC361A" w:rsidP="00EC361A">
      <w:pPr>
        <w:spacing w:after="0" w:line="240" w:lineRule="auto"/>
        <w:contextualSpacing/>
      </w:pPr>
      <w:r>
        <w:t xml:space="preserve">                             ER19989 == 1 | ER19990 == 1 | ER19991 == 1 | ER19992 == 1 ~ "White"),</w:t>
      </w:r>
    </w:p>
    <w:p w14:paraId="3980AEA9" w14:textId="77777777" w:rsidR="00EC361A" w:rsidRDefault="00EC361A" w:rsidP="00EC361A">
      <w:pPr>
        <w:spacing w:after="0" w:line="240" w:lineRule="auto"/>
        <w:contextualSpacing/>
      </w:pPr>
      <w:r>
        <w:t xml:space="preserve">    race.wf_2001 = </w:t>
      </w:r>
      <w:proofErr w:type="spellStart"/>
      <w:r>
        <w:t>case_</w:t>
      </w:r>
      <w:proofErr w:type="gramStart"/>
      <w:r>
        <w:t>when</w:t>
      </w:r>
      <w:proofErr w:type="spellEnd"/>
      <w:r>
        <w:t>(</w:t>
      </w:r>
      <w:proofErr w:type="gramEnd"/>
      <w:r>
        <w:t xml:space="preserve">ER19897 == 5 | ER19898 == 5 | ER19899 == 5 | ER19900 == 5 ~ "Hispanic", </w:t>
      </w:r>
    </w:p>
    <w:p w14:paraId="18B9627D" w14:textId="77777777" w:rsidR="00EC361A" w:rsidRDefault="00EC361A" w:rsidP="00EC361A">
      <w:pPr>
        <w:spacing w:after="0" w:line="240" w:lineRule="auto"/>
        <w:contextualSpacing/>
      </w:pPr>
      <w:r>
        <w:t xml:space="preserve">                             ER19897 == 2 | ER19898 == 2 | ER19899 == 2 | ER19900 == 2 ~ "Black", </w:t>
      </w:r>
    </w:p>
    <w:p w14:paraId="1B0407C4" w14:textId="77777777" w:rsidR="00EC361A" w:rsidRDefault="00EC361A" w:rsidP="00EC361A">
      <w:pPr>
        <w:spacing w:after="0" w:line="240" w:lineRule="auto"/>
        <w:contextualSpacing/>
      </w:pPr>
      <w:r>
        <w:lastRenderedPageBreak/>
        <w:t xml:space="preserve">                             ER19897 %in% </w:t>
      </w:r>
      <w:proofErr w:type="gramStart"/>
      <w:r>
        <w:t>c(</w:t>
      </w:r>
      <w:proofErr w:type="gramEnd"/>
      <w:r>
        <w:t>3,4,6,7) | ER19898 %in% c(3,4,6,7) | ER19899 %in% c(3,4,6,7) | ER19900 %in% c(3,4,6,7) ~ "Other",</w:t>
      </w:r>
    </w:p>
    <w:p w14:paraId="04AAA015" w14:textId="77777777" w:rsidR="00EC361A" w:rsidRDefault="00EC361A" w:rsidP="00EC361A">
      <w:pPr>
        <w:spacing w:after="0" w:line="240" w:lineRule="auto"/>
        <w:contextualSpacing/>
      </w:pPr>
      <w:r>
        <w:t xml:space="preserve">                             ER19897 == 1 | ER19898 == 1 | ER19899 == 1 | ER19900 == 1 ~ "White"),</w:t>
      </w:r>
    </w:p>
    <w:p w14:paraId="20CBE9BF" w14:textId="77777777" w:rsidR="00EC361A" w:rsidRDefault="00EC361A" w:rsidP="00EC361A">
      <w:pPr>
        <w:spacing w:after="0" w:line="240" w:lineRule="auto"/>
        <w:contextualSpacing/>
      </w:pPr>
      <w:r>
        <w:t xml:space="preserve">    </w:t>
      </w:r>
      <w:proofErr w:type="gramStart"/>
      <w:r>
        <w:t>race.hd</w:t>
      </w:r>
      <w:proofErr w:type="gramEnd"/>
      <w:r>
        <w:t xml:space="preserve">_2003 = </w:t>
      </w:r>
      <w:proofErr w:type="spellStart"/>
      <w:r>
        <w:t>case_when</w:t>
      </w:r>
      <w:proofErr w:type="spellEnd"/>
      <w:r>
        <w:t xml:space="preserve">(ER23426 == 5 | ER23427 == 5 | ER23428 == 5 | ER23429 == 5 ~ "Hispanic", </w:t>
      </w:r>
    </w:p>
    <w:p w14:paraId="49D30CFE" w14:textId="77777777" w:rsidR="00EC361A" w:rsidRDefault="00EC361A" w:rsidP="00EC361A">
      <w:pPr>
        <w:spacing w:after="0" w:line="240" w:lineRule="auto"/>
        <w:contextualSpacing/>
      </w:pPr>
      <w:r>
        <w:t xml:space="preserve">                             ER23426 == 2 | ER23427 == 2 | ER23428 == 2 | ER23429 == 2 ~ "Black", </w:t>
      </w:r>
    </w:p>
    <w:p w14:paraId="40A6467D" w14:textId="77777777" w:rsidR="00EC361A" w:rsidRDefault="00EC361A" w:rsidP="00EC361A">
      <w:pPr>
        <w:spacing w:after="0" w:line="240" w:lineRule="auto"/>
        <w:contextualSpacing/>
      </w:pPr>
      <w:r>
        <w:t xml:space="preserve">                             ER23426 %in% </w:t>
      </w:r>
      <w:proofErr w:type="gramStart"/>
      <w:r>
        <w:t>c(</w:t>
      </w:r>
      <w:proofErr w:type="gramEnd"/>
      <w:r>
        <w:t>3,4,6,7) | ER23427 %in% c(3,4,6,7) | ER23428 %in% c(3,4,6,7) | ER23429 %in% c(3,4,6,7) ~ "Other",</w:t>
      </w:r>
    </w:p>
    <w:p w14:paraId="45EAF78F" w14:textId="77777777" w:rsidR="00EC361A" w:rsidRDefault="00EC361A" w:rsidP="00EC361A">
      <w:pPr>
        <w:spacing w:after="0" w:line="240" w:lineRule="auto"/>
        <w:contextualSpacing/>
      </w:pPr>
      <w:r>
        <w:t xml:space="preserve">                             ER23426 == 1 | ER23427 == 1 | ER23428 == 1 | ER23429 == 1 ~ "White"),</w:t>
      </w:r>
    </w:p>
    <w:p w14:paraId="62281418" w14:textId="77777777" w:rsidR="00EC361A" w:rsidRDefault="00EC361A" w:rsidP="00EC361A">
      <w:pPr>
        <w:spacing w:after="0" w:line="240" w:lineRule="auto"/>
        <w:contextualSpacing/>
      </w:pPr>
      <w:r>
        <w:t xml:space="preserve">    race.wf_2003 = </w:t>
      </w:r>
      <w:proofErr w:type="spellStart"/>
      <w:r>
        <w:t>case_</w:t>
      </w:r>
      <w:proofErr w:type="gramStart"/>
      <w:r>
        <w:t>when</w:t>
      </w:r>
      <w:proofErr w:type="spellEnd"/>
      <w:r>
        <w:t>(</w:t>
      </w:r>
      <w:proofErr w:type="gramEnd"/>
      <w:r>
        <w:t xml:space="preserve">ER23334 == 5 | ER23335 == 5 | ER23336 == 5 | ER23337 == 5 ~ "Hispanic", </w:t>
      </w:r>
    </w:p>
    <w:p w14:paraId="3697D32E" w14:textId="77777777" w:rsidR="00EC361A" w:rsidRDefault="00EC361A" w:rsidP="00EC361A">
      <w:pPr>
        <w:spacing w:after="0" w:line="240" w:lineRule="auto"/>
        <w:contextualSpacing/>
      </w:pPr>
      <w:r>
        <w:t xml:space="preserve">                             ER23334 == 2 | ER23335 == 2 | ER23336 == 2 | ER23337 == 2 ~ "Black", </w:t>
      </w:r>
    </w:p>
    <w:p w14:paraId="798D6C37" w14:textId="77777777" w:rsidR="00EC361A" w:rsidRDefault="00EC361A" w:rsidP="00EC361A">
      <w:pPr>
        <w:spacing w:after="0" w:line="240" w:lineRule="auto"/>
        <w:contextualSpacing/>
      </w:pPr>
      <w:r>
        <w:t xml:space="preserve">                             ER23334 %in% </w:t>
      </w:r>
      <w:proofErr w:type="gramStart"/>
      <w:r>
        <w:t>c(</w:t>
      </w:r>
      <w:proofErr w:type="gramEnd"/>
      <w:r>
        <w:t>3,4,6,7) | ER23335 %in% c(3,4,6,7) | ER23336 %in% c(3,4,6,7) | ER23337 %in% c(3,4,6,7) ~ "Other",</w:t>
      </w:r>
    </w:p>
    <w:p w14:paraId="417D7862" w14:textId="77777777" w:rsidR="00EC361A" w:rsidRDefault="00EC361A" w:rsidP="00EC361A">
      <w:pPr>
        <w:spacing w:after="0" w:line="240" w:lineRule="auto"/>
        <w:contextualSpacing/>
      </w:pPr>
      <w:r>
        <w:t xml:space="preserve">                             ER23334 == 1 | ER23335 == 1 | ER23336 == 1 | ER23337 == 1 ~ "White"),</w:t>
      </w:r>
    </w:p>
    <w:p w14:paraId="058031EE" w14:textId="77777777" w:rsidR="00EC361A" w:rsidRDefault="00EC361A" w:rsidP="00EC361A">
      <w:pPr>
        <w:spacing w:after="0" w:line="240" w:lineRule="auto"/>
        <w:contextualSpacing/>
      </w:pPr>
      <w:r>
        <w:t xml:space="preserve">    </w:t>
      </w:r>
      <w:proofErr w:type="gramStart"/>
      <w:r>
        <w:t>race.hd</w:t>
      </w:r>
      <w:proofErr w:type="gramEnd"/>
      <w:r>
        <w:t xml:space="preserve">_2005 = </w:t>
      </w:r>
      <w:proofErr w:type="spellStart"/>
      <w:r>
        <w:t>case_when</w:t>
      </w:r>
      <w:proofErr w:type="spellEnd"/>
      <w:r>
        <w:t xml:space="preserve">(ER27392 %in% c(1, 2, 3, 4, 5, 7) ~ "Hispanic", </w:t>
      </w:r>
    </w:p>
    <w:p w14:paraId="22082146" w14:textId="77777777" w:rsidR="00EC361A" w:rsidRDefault="00EC361A" w:rsidP="00EC361A">
      <w:pPr>
        <w:spacing w:after="0" w:line="240" w:lineRule="auto"/>
        <w:contextualSpacing/>
      </w:pPr>
      <w:r>
        <w:t xml:space="preserve">                             ER27393 == 2 | ER27394 == 2 | ER27395 == 2 | ER27396 == 2 ~ "Black", </w:t>
      </w:r>
    </w:p>
    <w:p w14:paraId="2CF13B8B" w14:textId="77777777" w:rsidR="00EC361A" w:rsidRDefault="00EC361A" w:rsidP="00EC361A">
      <w:pPr>
        <w:spacing w:after="0" w:line="240" w:lineRule="auto"/>
        <w:contextualSpacing/>
      </w:pPr>
      <w:r>
        <w:t xml:space="preserve">                             ER27393 %in% </w:t>
      </w:r>
      <w:proofErr w:type="gramStart"/>
      <w:r>
        <w:t>c(</w:t>
      </w:r>
      <w:proofErr w:type="gramEnd"/>
      <w:r>
        <w:t>3,4,5,7) | ER27394 %in% c(3,4,5,7) | ER27395 %in% c(3,4,5,7) | ER27396 %in% c(3,4,5,7) ~ "Other",</w:t>
      </w:r>
    </w:p>
    <w:p w14:paraId="3D86176B" w14:textId="77777777" w:rsidR="00EC361A" w:rsidRDefault="00EC361A" w:rsidP="00EC361A">
      <w:pPr>
        <w:spacing w:after="0" w:line="240" w:lineRule="auto"/>
        <w:contextualSpacing/>
      </w:pPr>
      <w:r>
        <w:t xml:space="preserve">                             ER27393 == 1 | ER27394 == 1 | ER27395 == 1 | ER27396 == 1 ~ "White"), </w:t>
      </w:r>
    </w:p>
    <w:p w14:paraId="5C3D2821" w14:textId="77777777" w:rsidR="00EC361A" w:rsidRDefault="00EC361A" w:rsidP="00EC361A">
      <w:pPr>
        <w:spacing w:after="0" w:line="240" w:lineRule="auto"/>
        <w:contextualSpacing/>
      </w:pPr>
      <w:r>
        <w:t xml:space="preserve">    race.wf_2005 = </w:t>
      </w:r>
      <w:proofErr w:type="spellStart"/>
      <w:r>
        <w:t>case_</w:t>
      </w:r>
      <w:proofErr w:type="gramStart"/>
      <w:r>
        <w:t>when</w:t>
      </w:r>
      <w:proofErr w:type="spellEnd"/>
      <w:r>
        <w:t>(</w:t>
      </w:r>
      <w:proofErr w:type="gramEnd"/>
      <w:r>
        <w:t xml:space="preserve">ER27296 %in% c(1, 2, 3, 4, 5, 7) ~ "Hispanic", </w:t>
      </w:r>
    </w:p>
    <w:p w14:paraId="31396609" w14:textId="77777777" w:rsidR="00EC361A" w:rsidRDefault="00EC361A" w:rsidP="00EC361A">
      <w:pPr>
        <w:spacing w:after="0" w:line="240" w:lineRule="auto"/>
        <w:contextualSpacing/>
      </w:pPr>
      <w:r>
        <w:t xml:space="preserve">                             ER27297 == 2 | ER27298 == 2 | ER27299 == 2 | ER27300 == 2 ~ "Black", </w:t>
      </w:r>
    </w:p>
    <w:p w14:paraId="020C3E44" w14:textId="77777777" w:rsidR="00EC361A" w:rsidRDefault="00EC361A" w:rsidP="00EC361A">
      <w:pPr>
        <w:spacing w:after="0" w:line="240" w:lineRule="auto"/>
        <w:contextualSpacing/>
      </w:pPr>
      <w:r>
        <w:t xml:space="preserve">                             ER27297 %in% </w:t>
      </w:r>
      <w:proofErr w:type="gramStart"/>
      <w:r>
        <w:t>c(</w:t>
      </w:r>
      <w:proofErr w:type="gramEnd"/>
      <w:r>
        <w:t>3,4,5,7) | ER27298 %in% c(3,4,5,7) | ER27299 %in% c(3,4,5,7) | ER27300 %in% c(3,4,5,7) ~ "Other",</w:t>
      </w:r>
    </w:p>
    <w:p w14:paraId="2ABD65C2" w14:textId="77777777" w:rsidR="00EC361A" w:rsidRDefault="00EC361A" w:rsidP="00EC361A">
      <w:pPr>
        <w:spacing w:after="0" w:line="240" w:lineRule="auto"/>
        <w:contextualSpacing/>
      </w:pPr>
      <w:r>
        <w:t xml:space="preserve">                             ER27297 == 1 | ER27298 == 1 | ER27299 == 1 | ER27300 == 1 ~ "White"),</w:t>
      </w:r>
    </w:p>
    <w:p w14:paraId="3EF5A004" w14:textId="77777777" w:rsidR="00EC361A" w:rsidRDefault="00EC361A" w:rsidP="00EC361A">
      <w:pPr>
        <w:spacing w:after="0" w:line="240" w:lineRule="auto"/>
        <w:contextualSpacing/>
      </w:pPr>
      <w:r>
        <w:t xml:space="preserve">    </w:t>
      </w:r>
      <w:proofErr w:type="gramStart"/>
      <w:r>
        <w:t>race.hd</w:t>
      </w:r>
      <w:proofErr w:type="gramEnd"/>
      <w:r>
        <w:t xml:space="preserve">_2007 = </w:t>
      </w:r>
      <w:proofErr w:type="spellStart"/>
      <w:r>
        <w:t>case_when</w:t>
      </w:r>
      <w:proofErr w:type="spellEnd"/>
      <w:r>
        <w:t xml:space="preserve">(ER40564 %in% c(1, 2, 3, 4, 5, 7) ~ "Hispanic", </w:t>
      </w:r>
    </w:p>
    <w:p w14:paraId="70089071" w14:textId="77777777" w:rsidR="00EC361A" w:rsidRDefault="00EC361A" w:rsidP="00EC361A">
      <w:pPr>
        <w:spacing w:after="0" w:line="240" w:lineRule="auto"/>
        <w:contextualSpacing/>
      </w:pPr>
      <w:r>
        <w:t xml:space="preserve">                             ER40565 == 2 | ER40566 == 2 | ER40567 == 2 | ER40568 == 2 ~ "Black", </w:t>
      </w:r>
    </w:p>
    <w:p w14:paraId="139A3AD6" w14:textId="77777777" w:rsidR="00EC361A" w:rsidRDefault="00EC361A" w:rsidP="00EC361A">
      <w:pPr>
        <w:spacing w:after="0" w:line="240" w:lineRule="auto"/>
        <w:contextualSpacing/>
      </w:pPr>
      <w:r>
        <w:t xml:space="preserve">                             ER40565 %in% </w:t>
      </w:r>
      <w:proofErr w:type="gramStart"/>
      <w:r>
        <w:t>c(</w:t>
      </w:r>
      <w:proofErr w:type="gramEnd"/>
      <w:r>
        <w:t>3,4,5,7) | ER40566 %in% c(3,4,5,7) | ER40567 %in% c(3,4,5,7) | ER40568 %in% c(3,4,5,7) ~ "Other",</w:t>
      </w:r>
    </w:p>
    <w:p w14:paraId="1ECFD9EB" w14:textId="77777777" w:rsidR="00EC361A" w:rsidRDefault="00EC361A" w:rsidP="00EC361A">
      <w:pPr>
        <w:spacing w:after="0" w:line="240" w:lineRule="auto"/>
        <w:contextualSpacing/>
      </w:pPr>
      <w:r>
        <w:t xml:space="preserve">                             ER40565 == 1 | ER40566 == 1 | ER40567 == 1 | ER40568 == 1 ~ "White"), </w:t>
      </w:r>
    </w:p>
    <w:p w14:paraId="26E7CC5D" w14:textId="77777777" w:rsidR="00EC361A" w:rsidRDefault="00EC361A" w:rsidP="00EC361A">
      <w:pPr>
        <w:spacing w:after="0" w:line="240" w:lineRule="auto"/>
        <w:contextualSpacing/>
      </w:pPr>
      <w:r>
        <w:t xml:space="preserve">    race.wf_2007 = </w:t>
      </w:r>
      <w:proofErr w:type="spellStart"/>
      <w:r>
        <w:t>case_</w:t>
      </w:r>
      <w:proofErr w:type="gramStart"/>
      <w:r>
        <w:t>when</w:t>
      </w:r>
      <w:proofErr w:type="spellEnd"/>
      <w:r>
        <w:t>(</w:t>
      </w:r>
      <w:proofErr w:type="gramEnd"/>
      <w:r>
        <w:t xml:space="preserve">ER40471 %in% c(1, 2, 3, 4, 5, 7) ~ "Hispanic", </w:t>
      </w:r>
    </w:p>
    <w:p w14:paraId="2597C3E9" w14:textId="77777777" w:rsidR="00EC361A" w:rsidRDefault="00EC361A" w:rsidP="00EC361A">
      <w:pPr>
        <w:spacing w:after="0" w:line="240" w:lineRule="auto"/>
        <w:contextualSpacing/>
      </w:pPr>
      <w:r>
        <w:t xml:space="preserve">                             ER40472 == 2 | ER40473 == 2 | ER40474 == 2 | ER40475 == 2 ~ "Black", </w:t>
      </w:r>
    </w:p>
    <w:p w14:paraId="4A4376FE" w14:textId="77777777" w:rsidR="00EC361A" w:rsidRDefault="00EC361A" w:rsidP="00EC361A">
      <w:pPr>
        <w:spacing w:after="0" w:line="240" w:lineRule="auto"/>
        <w:contextualSpacing/>
      </w:pPr>
      <w:r>
        <w:t xml:space="preserve">                             ER40472 %in% </w:t>
      </w:r>
      <w:proofErr w:type="gramStart"/>
      <w:r>
        <w:t>c(</w:t>
      </w:r>
      <w:proofErr w:type="gramEnd"/>
      <w:r>
        <w:t>3,4,5,7) | ER40473 %in% c(3,4,5,7) | ER40474 %in% c(3,4,5,7) | ER40475 %in% c(3,4,5,7) ~ "Other",</w:t>
      </w:r>
    </w:p>
    <w:p w14:paraId="1938D4B4" w14:textId="77777777" w:rsidR="00EC361A" w:rsidRDefault="00EC361A" w:rsidP="00EC361A">
      <w:pPr>
        <w:spacing w:after="0" w:line="240" w:lineRule="auto"/>
        <w:contextualSpacing/>
      </w:pPr>
      <w:r>
        <w:t xml:space="preserve">                             ER40472 == 1 | ER40473 == 1 | ER40474 == 1 | ER40475 == 1 ~ "White"),</w:t>
      </w:r>
    </w:p>
    <w:p w14:paraId="3444BC7B" w14:textId="77777777" w:rsidR="00EC361A" w:rsidRDefault="00EC361A" w:rsidP="00EC361A">
      <w:pPr>
        <w:spacing w:after="0" w:line="240" w:lineRule="auto"/>
        <w:contextualSpacing/>
      </w:pPr>
      <w:r>
        <w:t xml:space="preserve">    </w:t>
      </w:r>
      <w:proofErr w:type="gramStart"/>
      <w:r>
        <w:t>race.hd</w:t>
      </w:r>
      <w:proofErr w:type="gramEnd"/>
      <w:r>
        <w:t xml:space="preserve">_2009 = </w:t>
      </w:r>
      <w:proofErr w:type="spellStart"/>
      <w:r>
        <w:t>case_when</w:t>
      </w:r>
      <w:proofErr w:type="spellEnd"/>
      <w:r>
        <w:t xml:space="preserve">(ER46542 %in% c(1, 2, 3, 4, 5, 7) ~ "Hispanic", </w:t>
      </w:r>
    </w:p>
    <w:p w14:paraId="4BFF9246" w14:textId="77777777" w:rsidR="00EC361A" w:rsidRDefault="00EC361A" w:rsidP="00EC361A">
      <w:pPr>
        <w:spacing w:after="0" w:line="240" w:lineRule="auto"/>
        <w:contextualSpacing/>
      </w:pPr>
      <w:r>
        <w:t xml:space="preserve">                             ER46543 == 2 | ER46544 == 2 | ER46545 == 2 | ER46546 == 2 ~ "Black", </w:t>
      </w:r>
    </w:p>
    <w:p w14:paraId="269B6E3C" w14:textId="77777777" w:rsidR="00EC361A" w:rsidRDefault="00EC361A" w:rsidP="00EC361A">
      <w:pPr>
        <w:spacing w:after="0" w:line="240" w:lineRule="auto"/>
        <w:contextualSpacing/>
      </w:pPr>
      <w:r>
        <w:t xml:space="preserve">                             ER46543 %in% </w:t>
      </w:r>
      <w:proofErr w:type="gramStart"/>
      <w:r>
        <w:t>c(</w:t>
      </w:r>
      <w:proofErr w:type="gramEnd"/>
      <w:r>
        <w:t>3,4,5,7) | ER46544 %in% c(3,4,5,7) | ER46545 %in% c(3,4,5,7) | ER46546 %in% c(3,4,5,7) ~ "Other",</w:t>
      </w:r>
    </w:p>
    <w:p w14:paraId="33E0AF5E" w14:textId="77777777" w:rsidR="00EC361A" w:rsidRDefault="00EC361A" w:rsidP="00EC361A">
      <w:pPr>
        <w:spacing w:after="0" w:line="240" w:lineRule="auto"/>
        <w:contextualSpacing/>
      </w:pPr>
      <w:r>
        <w:t xml:space="preserve">                             ER46543 == 1 | ER46544 == 1 | ER46545 == 1 | ER46546 == 1 ~ "White"), </w:t>
      </w:r>
    </w:p>
    <w:p w14:paraId="4DB46C22" w14:textId="77777777" w:rsidR="00EC361A" w:rsidRDefault="00EC361A" w:rsidP="00EC361A">
      <w:pPr>
        <w:spacing w:after="0" w:line="240" w:lineRule="auto"/>
        <w:contextualSpacing/>
      </w:pPr>
      <w:r>
        <w:t xml:space="preserve">    race.wf_2009 = </w:t>
      </w:r>
      <w:proofErr w:type="spellStart"/>
      <w:r>
        <w:t>case_</w:t>
      </w:r>
      <w:proofErr w:type="gramStart"/>
      <w:r>
        <w:t>when</w:t>
      </w:r>
      <w:proofErr w:type="spellEnd"/>
      <w:r>
        <w:t>(</w:t>
      </w:r>
      <w:proofErr w:type="gramEnd"/>
      <w:r>
        <w:t xml:space="preserve">ER46448 %in% c(1, 2, 3, 4, 5, 7) ~ "Hispanic", </w:t>
      </w:r>
    </w:p>
    <w:p w14:paraId="1DA53D07" w14:textId="77777777" w:rsidR="00EC361A" w:rsidRDefault="00EC361A" w:rsidP="00EC361A">
      <w:pPr>
        <w:spacing w:after="0" w:line="240" w:lineRule="auto"/>
        <w:contextualSpacing/>
      </w:pPr>
      <w:r>
        <w:t xml:space="preserve">                             ER46449 == 2 | ER46450 == 2 | ER46451 == 2 | ER46452 == 2 ~ "Black", </w:t>
      </w:r>
    </w:p>
    <w:p w14:paraId="672305DD" w14:textId="77777777" w:rsidR="00EC361A" w:rsidRDefault="00EC361A" w:rsidP="00EC361A">
      <w:pPr>
        <w:spacing w:after="0" w:line="240" w:lineRule="auto"/>
        <w:contextualSpacing/>
      </w:pPr>
      <w:r>
        <w:t xml:space="preserve">                             ER46449 %in% </w:t>
      </w:r>
      <w:proofErr w:type="gramStart"/>
      <w:r>
        <w:t>c(</w:t>
      </w:r>
      <w:proofErr w:type="gramEnd"/>
      <w:r>
        <w:t xml:space="preserve">3,4,5,7) | ER46450 %in% c(3,4,5,7) | ER46451 %in% c(3,4,5,7) | </w:t>
      </w:r>
      <w:commentRangeStart w:id="207"/>
      <w:commentRangeStart w:id="208"/>
      <w:r>
        <w:t>ER46451</w:t>
      </w:r>
      <w:commentRangeEnd w:id="207"/>
      <w:r w:rsidR="009A27B7">
        <w:rPr>
          <w:rStyle w:val="CommentReference"/>
        </w:rPr>
        <w:commentReference w:id="207"/>
      </w:r>
      <w:commentRangeEnd w:id="208"/>
      <w:r w:rsidR="00EB12D8">
        <w:rPr>
          <w:rStyle w:val="CommentReference"/>
        </w:rPr>
        <w:commentReference w:id="208"/>
      </w:r>
      <w:r>
        <w:t xml:space="preserve"> %in% c(3,4,5,7) ~ "Other",</w:t>
      </w:r>
    </w:p>
    <w:p w14:paraId="45A4E4B3" w14:textId="77777777" w:rsidR="00EC361A" w:rsidRDefault="00EC361A" w:rsidP="00EC361A">
      <w:pPr>
        <w:spacing w:after="0" w:line="240" w:lineRule="auto"/>
        <w:contextualSpacing/>
      </w:pPr>
      <w:r>
        <w:t xml:space="preserve">                             ER46449 == 1 | ER46450 == 1 | ER46451 == 1 | ER46452 == 1 ~ "White"),</w:t>
      </w:r>
    </w:p>
    <w:p w14:paraId="61E672B4" w14:textId="77777777" w:rsidR="00EC361A" w:rsidRDefault="00EC361A" w:rsidP="00EC361A">
      <w:pPr>
        <w:spacing w:after="0" w:line="240" w:lineRule="auto"/>
        <w:contextualSpacing/>
      </w:pPr>
      <w:r>
        <w:t xml:space="preserve">    </w:t>
      </w:r>
      <w:proofErr w:type="gramStart"/>
      <w:r>
        <w:t>race.hd</w:t>
      </w:r>
      <w:proofErr w:type="gramEnd"/>
      <w:r>
        <w:t xml:space="preserve">_2011 = </w:t>
      </w:r>
      <w:proofErr w:type="spellStart"/>
      <w:r>
        <w:t>case_when</w:t>
      </w:r>
      <w:proofErr w:type="spellEnd"/>
      <w:r>
        <w:t xml:space="preserve">(ER51903 %in% c(1, 2, 3, 4, 5, 7) ~ "Hispanic", </w:t>
      </w:r>
    </w:p>
    <w:p w14:paraId="60CB4EC3" w14:textId="77777777" w:rsidR="00EC361A" w:rsidRDefault="00EC361A" w:rsidP="00EC361A">
      <w:pPr>
        <w:spacing w:after="0" w:line="240" w:lineRule="auto"/>
        <w:contextualSpacing/>
      </w:pPr>
      <w:r>
        <w:t xml:space="preserve">                             ER51904 == 2 | ER51905 == 2 | ER51906 == 2 | ER51907 == 2 ~ "Black", </w:t>
      </w:r>
    </w:p>
    <w:p w14:paraId="729973D7" w14:textId="77777777" w:rsidR="00EC361A" w:rsidRDefault="00EC361A" w:rsidP="00EC361A">
      <w:pPr>
        <w:spacing w:after="0" w:line="240" w:lineRule="auto"/>
        <w:contextualSpacing/>
      </w:pPr>
      <w:r>
        <w:t xml:space="preserve">                             ER51904 %in% </w:t>
      </w:r>
      <w:proofErr w:type="gramStart"/>
      <w:r>
        <w:t>c(</w:t>
      </w:r>
      <w:proofErr w:type="gramEnd"/>
      <w:r>
        <w:t>3,4,5,7) | ER51905 %in% c(3,4,5,7) | ER51906 %in% c(3,4,5,7) | ER51907 %in% c(3,4,5,7) ~ "Other",</w:t>
      </w:r>
    </w:p>
    <w:p w14:paraId="03FDF99E" w14:textId="77777777" w:rsidR="00EC361A" w:rsidRDefault="00EC361A" w:rsidP="00EC361A">
      <w:pPr>
        <w:spacing w:after="0" w:line="240" w:lineRule="auto"/>
        <w:contextualSpacing/>
      </w:pPr>
      <w:r>
        <w:t xml:space="preserve">                             ER51904 == 1 | ER51905 == 1 | ER51906 == 1 | ER51907 == 1 ~ "White"), </w:t>
      </w:r>
    </w:p>
    <w:p w14:paraId="415DD546" w14:textId="77777777" w:rsidR="00EC361A" w:rsidRDefault="00EC361A" w:rsidP="00EC361A">
      <w:pPr>
        <w:spacing w:after="0" w:line="240" w:lineRule="auto"/>
        <w:contextualSpacing/>
      </w:pPr>
      <w:r>
        <w:t xml:space="preserve">    race.wf_2011 = </w:t>
      </w:r>
      <w:proofErr w:type="spellStart"/>
      <w:r>
        <w:t>case_</w:t>
      </w:r>
      <w:proofErr w:type="gramStart"/>
      <w:r>
        <w:t>when</w:t>
      </w:r>
      <w:proofErr w:type="spellEnd"/>
      <w:r>
        <w:t>(</w:t>
      </w:r>
      <w:proofErr w:type="gramEnd"/>
      <w:r>
        <w:t xml:space="preserve">ER51809 %in% c(1, 2, 3, 4, 5, 7) ~ "Hispanic", </w:t>
      </w:r>
    </w:p>
    <w:p w14:paraId="47CBC515" w14:textId="77777777" w:rsidR="00EC361A" w:rsidRDefault="00EC361A" w:rsidP="00EC361A">
      <w:pPr>
        <w:spacing w:after="0" w:line="240" w:lineRule="auto"/>
        <w:contextualSpacing/>
      </w:pPr>
      <w:r>
        <w:t xml:space="preserve">                             ER51810 == 2 | ER51811 == 2 | ER51812 == 2 | ER51813 == 2 ~ "Black", </w:t>
      </w:r>
    </w:p>
    <w:p w14:paraId="6F548A9F" w14:textId="77777777" w:rsidR="00EC361A" w:rsidRDefault="00EC361A" w:rsidP="00EC361A">
      <w:pPr>
        <w:spacing w:after="0" w:line="240" w:lineRule="auto"/>
        <w:contextualSpacing/>
      </w:pPr>
      <w:r>
        <w:t xml:space="preserve">                             ER51810 %in% </w:t>
      </w:r>
      <w:proofErr w:type="gramStart"/>
      <w:r>
        <w:t>c(</w:t>
      </w:r>
      <w:proofErr w:type="gramEnd"/>
      <w:r>
        <w:t>3,4,5,7) | ER51811 %in% c(3,4,5,7) | ER51812 %in% c(3,4,5,7) | ER51813 %in% c(3,4,5,7) ~ "Other",</w:t>
      </w:r>
    </w:p>
    <w:p w14:paraId="1956E75B" w14:textId="77777777" w:rsidR="00EC361A" w:rsidRDefault="00EC361A" w:rsidP="00EC361A">
      <w:pPr>
        <w:spacing w:after="0" w:line="240" w:lineRule="auto"/>
        <w:contextualSpacing/>
      </w:pPr>
      <w:r>
        <w:lastRenderedPageBreak/>
        <w:t xml:space="preserve">                             ER51810 == 1 | ER51811 == 1 | ER51812 == 1 | ER51813 == 1 ~ "White"),</w:t>
      </w:r>
    </w:p>
    <w:p w14:paraId="35F64F9F" w14:textId="77777777" w:rsidR="00EC361A" w:rsidRDefault="00EC361A" w:rsidP="00EC361A">
      <w:pPr>
        <w:spacing w:after="0" w:line="240" w:lineRule="auto"/>
        <w:contextualSpacing/>
      </w:pPr>
      <w:r>
        <w:t xml:space="preserve">    </w:t>
      </w:r>
      <w:proofErr w:type="gramStart"/>
      <w:r>
        <w:t>race.hd</w:t>
      </w:r>
      <w:proofErr w:type="gramEnd"/>
      <w:r>
        <w:t xml:space="preserve">_2013 = </w:t>
      </w:r>
      <w:proofErr w:type="spellStart"/>
      <w:r>
        <w:t>case_when</w:t>
      </w:r>
      <w:proofErr w:type="spellEnd"/>
      <w:r>
        <w:t xml:space="preserve">(ER57658 %in% c(1, 2, 3, 4, 5, 7) ~ "Hispanic", </w:t>
      </w:r>
    </w:p>
    <w:p w14:paraId="45595E21" w14:textId="77777777" w:rsidR="00EC361A" w:rsidRDefault="00EC361A" w:rsidP="00EC361A">
      <w:pPr>
        <w:spacing w:after="0" w:line="240" w:lineRule="auto"/>
        <w:contextualSpacing/>
      </w:pPr>
      <w:r>
        <w:t xml:space="preserve">                             ER57659 == 2 | ER57660 == 2 | ER57661 == 2 | ER57662 == 2 ~ "Black", </w:t>
      </w:r>
    </w:p>
    <w:p w14:paraId="107CE9E3" w14:textId="77777777" w:rsidR="00EC361A" w:rsidRDefault="00EC361A" w:rsidP="00EC361A">
      <w:pPr>
        <w:spacing w:after="0" w:line="240" w:lineRule="auto"/>
        <w:contextualSpacing/>
      </w:pPr>
      <w:r>
        <w:t xml:space="preserve">                             ER57659 %in% </w:t>
      </w:r>
      <w:proofErr w:type="gramStart"/>
      <w:r>
        <w:t>c(</w:t>
      </w:r>
      <w:proofErr w:type="gramEnd"/>
      <w:r>
        <w:t>3,4,5,7) | ER57660 %in% c(3,4,5,7) | ER57661 %in% c(3,4,5,7) | ER57662 %in% c(3,4,5,7) ~ "Other",</w:t>
      </w:r>
    </w:p>
    <w:p w14:paraId="23257166" w14:textId="77777777" w:rsidR="00EC361A" w:rsidRDefault="00EC361A" w:rsidP="00EC361A">
      <w:pPr>
        <w:spacing w:after="0" w:line="240" w:lineRule="auto"/>
        <w:contextualSpacing/>
      </w:pPr>
      <w:r>
        <w:t xml:space="preserve">                             ER57659 == 1 | ER57660 == 1 | ER57661 == 1 | ER57662 == 1 ~ "White"), </w:t>
      </w:r>
    </w:p>
    <w:p w14:paraId="6E7C17EA" w14:textId="77777777" w:rsidR="00EC361A" w:rsidRDefault="00EC361A" w:rsidP="00EC361A">
      <w:pPr>
        <w:spacing w:after="0" w:line="240" w:lineRule="auto"/>
        <w:contextualSpacing/>
      </w:pPr>
      <w:r>
        <w:t xml:space="preserve">    race.wf_2013 = </w:t>
      </w:r>
      <w:proofErr w:type="spellStart"/>
      <w:r>
        <w:t>case_</w:t>
      </w:r>
      <w:proofErr w:type="gramStart"/>
      <w:r>
        <w:t>when</w:t>
      </w:r>
      <w:proofErr w:type="spellEnd"/>
      <w:r>
        <w:t>(</w:t>
      </w:r>
      <w:proofErr w:type="gramEnd"/>
      <w:r>
        <w:t xml:space="preserve">ER57548 %in% c(1, 2, 3, 4, 5, 7) ~ "Hispanic", </w:t>
      </w:r>
    </w:p>
    <w:p w14:paraId="29AE5F40" w14:textId="77777777" w:rsidR="00EC361A" w:rsidRDefault="00EC361A" w:rsidP="00EC361A">
      <w:pPr>
        <w:spacing w:after="0" w:line="240" w:lineRule="auto"/>
        <w:contextualSpacing/>
      </w:pPr>
      <w:r>
        <w:t xml:space="preserve">                             ER57549 == 2 | ER57550 == 2 | ER57551 == 2 | ER57552 == 2 ~ "Black", </w:t>
      </w:r>
    </w:p>
    <w:p w14:paraId="2188DBD0" w14:textId="77777777" w:rsidR="00EC361A" w:rsidRDefault="00EC361A" w:rsidP="00EC361A">
      <w:pPr>
        <w:spacing w:after="0" w:line="240" w:lineRule="auto"/>
        <w:contextualSpacing/>
      </w:pPr>
      <w:r>
        <w:t xml:space="preserve">                             ER57549 %in% </w:t>
      </w:r>
      <w:proofErr w:type="gramStart"/>
      <w:r>
        <w:t>c(</w:t>
      </w:r>
      <w:proofErr w:type="gramEnd"/>
      <w:r>
        <w:t>3,4,5,7) | ER57550 %in% c(3,4,5,7) | ER57551 %in% c(3,4,5,7) | ER57552 %in% c(3,4,5,7) ~ "Other",</w:t>
      </w:r>
    </w:p>
    <w:p w14:paraId="1A6591EE" w14:textId="77777777" w:rsidR="00EC361A" w:rsidRDefault="00EC361A" w:rsidP="00EC361A">
      <w:pPr>
        <w:spacing w:after="0" w:line="240" w:lineRule="auto"/>
        <w:contextualSpacing/>
      </w:pPr>
      <w:r>
        <w:t xml:space="preserve">                             ER57549 == 1 | ER57550 == 1 | ER57551 == 1 | ER57552 == 1 ~ "White"),</w:t>
      </w:r>
    </w:p>
    <w:p w14:paraId="459C295C" w14:textId="77777777" w:rsidR="00EC361A" w:rsidRDefault="00EC361A" w:rsidP="00EC361A">
      <w:pPr>
        <w:spacing w:after="0" w:line="240" w:lineRule="auto"/>
        <w:contextualSpacing/>
      </w:pPr>
      <w:r>
        <w:t xml:space="preserve">    </w:t>
      </w:r>
      <w:proofErr w:type="gramStart"/>
      <w:r>
        <w:t>race.hd</w:t>
      </w:r>
      <w:proofErr w:type="gramEnd"/>
      <w:r>
        <w:t xml:space="preserve">_2015 = </w:t>
      </w:r>
      <w:proofErr w:type="spellStart"/>
      <w:r>
        <w:t>case_when</w:t>
      </w:r>
      <w:proofErr w:type="spellEnd"/>
      <w:r>
        <w:t xml:space="preserve">(ER64809 %in% c(1, 2, 3, 4, 5, 7) ~ "Hispanic", </w:t>
      </w:r>
    </w:p>
    <w:p w14:paraId="12EB765B" w14:textId="77777777" w:rsidR="00EC361A" w:rsidRDefault="00EC361A" w:rsidP="00EC361A">
      <w:pPr>
        <w:spacing w:after="0" w:line="240" w:lineRule="auto"/>
        <w:contextualSpacing/>
      </w:pPr>
      <w:r>
        <w:t xml:space="preserve">                             ER64810 == 2 | ER64811 == 2 | ER64812 == 2 | ER64813 == 2 ~ "Black", </w:t>
      </w:r>
    </w:p>
    <w:p w14:paraId="6E2842EB" w14:textId="77777777" w:rsidR="00EC361A" w:rsidRDefault="00EC361A" w:rsidP="00EC361A">
      <w:pPr>
        <w:spacing w:after="0" w:line="240" w:lineRule="auto"/>
        <w:contextualSpacing/>
      </w:pPr>
      <w:r>
        <w:t xml:space="preserve">                             ER64810 %in% </w:t>
      </w:r>
      <w:proofErr w:type="gramStart"/>
      <w:r>
        <w:t>c(</w:t>
      </w:r>
      <w:proofErr w:type="gramEnd"/>
      <w:r>
        <w:t>3,4,5,7) | ER64811 %in% c(3,4,5,7) | ER64812 %in% c(3,4,5,7) | ER64813 %in% c(3,4,5,7) ~ "Other",</w:t>
      </w:r>
    </w:p>
    <w:p w14:paraId="199C249D" w14:textId="77777777" w:rsidR="00EC361A" w:rsidRDefault="00EC361A" w:rsidP="00EC361A">
      <w:pPr>
        <w:spacing w:after="0" w:line="240" w:lineRule="auto"/>
        <w:contextualSpacing/>
      </w:pPr>
      <w:r>
        <w:t xml:space="preserve">                             ER64810 == 1 | ER64811 == 1 | ER64812 == 1 | ER64813 == 1 ~ "White"), </w:t>
      </w:r>
    </w:p>
    <w:p w14:paraId="16355C9A" w14:textId="77777777" w:rsidR="00EC361A" w:rsidRDefault="00EC361A" w:rsidP="00EC361A">
      <w:pPr>
        <w:spacing w:after="0" w:line="240" w:lineRule="auto"/>
        <w:contextualSpacing/>
      </w:pPr>
      <w:r>
        <w:t xml:space="preserve">    race.wf_2015 = </w:t>
      </w:r>
      <w:proofErr w:type="spellStart"/>
      <w:r>
        <w:t>case_</w:t>
      </w:r>
      <w:proofErr w:type="gramStart"/>
      <w:r>
        <w:t>when</w:t>
      </w:r>
      <w:proofErr w:type="spellEnd"/>
      <w:r>
        <w:t>(</w:t>
      </w:r>
      <w:proofErr w:type="gramEnd"/>
      <w:r>
        <w:t xml:space="preserve">ER64670 %in% c(1, 2, 3, 4, 5, 7) ~ "Hispanic", </w:t>
      </w:r>
    </w:p>
    <w:p w14:paraId="182E30F4" w14:textId="77777777" w:rsidR="00EC361A" w:rsidRDefault="00EC361A" w:rsidP="00EC361A">
      <w:pPr>
        <w:spacing w:after="0" w:line="240" w:lineRule="auto"/>
        <w:contextualSpacing/>
      </w:pPr>
      <w:r>
        <w:t xml:space="preserve">                             ER64671 == 2 | ER64672 == 2 | ER64673 == 2 | ER64674 == 2 ~ "Black", </w:t>
      </w:r>
    </w:p>
    <w:p w14:paraId="3F18AC2D" w14:textId="77777777" w:rsidR="00EC361A" w:rsidRDefault="00EC361A" w:rsidP="00EC361A">
      <w:pPr>
        <w:spacing w:after="0" w:line="240" w:lineRule="auto"/>
        <w:contextualSpacing/>
      </w:pPr>
      <w:r>
        <w:t xml:space="preserve">                             ER64671 %in% </w:t>
      </w:r>
      <w:proofErr w:type="gramStart"/>
      <w:r>
        <w:t>c(</w:t>
      </w:r>
      <w:proofErr w:type="gramEnd"/>
      <w:r>
        <w:t>3,4,5,7) | ER64672 %in% c(3,4,5,7) | ER64673 %in% c(3,4,5,7) | ER64674 %in% c(3,4,5,7) ~ "Other",</w:t>
      </w:r>
    </w:p>
    <w:p w14:paraId="30920248" w14:textId="77777777" w:rsidR="00EC361A" w:rsidRDefault="00EC361A" w:rsidP="00EC361A">
      <w:pPr>
        <w:spacing w:after="0" w:line="240" w:lineRule="auto"/>
        <w:contextualSpacing/>
      </w:pPr>
      <w:r>
        <w:t xml:space="preserve">                             ER64671 == 1 | ER64672 == 1 | ER64673 == 1 | ER64674 == 1 ~ "White"),</w:t>
      </w:r>
    </w:p>
    <w:p w14:paraId="6C6E4604" w14:textId="77777777" w:rsidR="00EC361A" w:rsidRDefault="00EC361A" w:rsidP="00EC361A">
      <w:pPr>
        <w:spacing w:after="0" w:line="240" w:lineRule="auto"/>
        <w:contextualSpacing/>
      </w:pPr>
      <w:r>
        <w:t xml:space="preserve">    </w:t>
      </w:r>
      <w:proofErr w:type="gramStart"/>
      <w:r>
        <w:t>race.hd</w:t>
      </w:r>
      <w:proofErr w:type="gramEnd"/>
      <w:r>
        <w:t xml:space="preserve">_2017 = </w:t>
      </w:r>
      <w:proofErr w:type="spellStart"/>
      <w:r>
        <w:t>case_when</w:t>
      </w:r>
      <w:proofErr w:type="spellEnd"/>
      <w:r>
        <w:t xml:space="preserve">(ER70881 %in% c(1, 2, 3, 4, 5, 7) ~ "Hispanic", </w:t>
      </w:r>
    </w:p>
    <w:p w14:paraId="5D80FAB1" w14:textId="77777777" w:rsidR="00EC361A" w:rsidRDefault="00EC361A" w:rsidP="00EC361A">
      <w:pPr>
        <w:spacing w:after="0" w:line="240" w:lineRule="auto"/>
        <w:contextualSpacing/>
      </w:pPr>
      <w:r>
        <w:t xml:space="preserve">                             ER70882 == 2 | ER70883 == 2 | ER70884 == 2 | ER70885 == 2 ~ "Black", </w:t>
      </w:r>
    </w:p>
    <w:p w14:paraId="381E403A" w14:textId="77777777" w:rsidR="00EC361A" w:rsidRDefault="00EC361A" w:rsidP="00EC361A">
      <w:pPr>
        <w:spacing w:after="0" w:line="240" w:lineRule="auto"/>
        <w:contextualSpacing/>
      </w:pPr>
      <w:r>
        <w:t xml:space="preserve">                             ER70882 %in% </w:t>
      </w:r>
      <w:proofErr w:type="gramStart"/>
      <w:r>
        <w:t>c(</w:t>
      </w:r>
      <w:proofErr w:type="gramEnd"/>
      <w:r>
        <w:t>3,4,5,7) | ER70883 %in% c(3,4,5,7) | ER70884 %in% c(3,4,5,7) | ER70885 %in% c(3,4,5,7) ~ "Other",</w:t>
      </w:r>
    </w:p>
    <w:p w14:paraId="7B92C86F" w14:textId="77777777" w:rsidR="00EC361A" w:rsidRDefault="00EC361A" w:rsidP="00EC361A">
      <w:pPr>
        <w:spacing w:after="0" w:line="240" w:lineRule="auto"/>
        <w:contextualSpacing/>
      </w:pPr>
      <w:r>
        <w:t xml:space="preserve">                             ER70882 == 1 | ER70883 == 1 | ER70884 == 1 | ER70885 == 1 ~ "White"), </w:t>
      </w:r>
    </w:p>
    <w:p w14:paraId="49204295" w14:textId="77777777" w:rsidR="00EC361A" w:rsidRDefault="00EC361A" w:rsidP="00EC361A">
      <w:pPr>
        <w:spacing w:after="0" w:line="240" w:lineRule="auto"/>
        <w:contextualSpacing/>
      </w:pPr>
      <w:r>
        <w:t xml:space="preserve">    race.wf_2017 = </w:t>
      </w:r>
      <w:proofErr w:type="spellStart"/>
      <w:r>
        <w:t>case_</w:t>
      </w:r>
      <w:proofErr w:type="gramStart"/>
      <w:r>
        <w:t>when</w:t>
      </w:r>
      <w:proofErr w:type="spellEnd"/>
      <w:r>
        <w:t>(</w:t>
      </w:r>
      <w:proofErr w:type="gramEnd"/>
      <w:r>
        <w:t xml:space="preserve">ER70743 %in% c(1, 2, 3, 4, 5, 7) ~ "Hispanic", </w:t>
      </w:r>
    </w:p>
    <w:p w14:paraId="75A73C7F" w14:textId="77777777" w:rsidR="00EC361A" w:rsidRDefault="00EC361A" w:rsidP="00EC361A">
      <w:pPr>
        <w:spacing w:after="0" w:line="240" w:lineRule="auto"/>
        <w:contextualSpacing/>
      </w:pPr>
      <w:r>
        <w:t xml:space="preserve">                             ER70744 == 2 | ER70745 == 2 | ER70746 == 2 | ER70747 == 2 ~ "Black", </w:t>
      </w:r>
    </w:p>
    <w:p w14:paraId="2BC8C355" w14:textId="77777777" w:rsidR="00EC361A" w:rsidRDefault="00EC361A" w:rsidP="00EC361A">
      <w:pPr>
        <w:spacing w:after="0" w:line="240" w:lineRule="auto"/>
        <w:contextualSpacing/>
      </w:pPr>
      <w:r>
        <w:t xml:space="preserve">                             ER70744 %in% </w:t>
      </w:r>
      <w:proofErr w:type="gramStart"/>
      <w:r>
        <w:t>c(</w:t>
      </w:r>
      <w:proofErr w:type="gramEnd"/>
      <w:r>
        <w:t>3,4,5,7) | ER70745 %in% c(3,4,5,7) | ER70746 %in% c(3,4,5,7) | ER70747 %in% c(3,4,5,7) ~ "Other",</w:t>
      </w:r>
    </w:p>
    <w:p w14:paraId="4FFA5CA2" w14:textId="77777777" w:rsidR="00EC361A" w:rsidRDefault="00EC361A" w:rsidP="00EC361A">
      <w:pPr>
        <w:spacing w:after="0" w:line="240" w:lineRule="auto"/>
        <w:contextualSpacing/>
      </w:pPr>
      <w:r>
        <w:t xml:space="preserve">                             ER70744 == 1 | ER70745 == 1 | ER70746 == 1 | ER70747 == 1 ~ "White"),</w:t>
      </w:r>
    </w:p>
    <w:p w14:paraId="52C09B00" w14:textId="77777777" w:rsidR="00EC361A" w:rsidRDefault="00EC361A" w:rsidP="00EC361A">
      <w:pPr>
        <w:spacing w:after="0" w:line="240" w:lineRule="auto"/>
        <w:contextualSpacing/>
      </w:pPr>
      <w:r>
        <w:t xml:space="preserve">    </w:t>
      </w:r>
      <w:proofErr w:type="gramStart"/>
      <w:r>
        <w:t>race.hd</w:t>
      </w:r>
      <w:proofErr w:type="gramEnd"/>
      <w:r>
        <w:t xml:space="preserve">_2019 = </w:t>
      </w:r>
      <w:proofErr w:type="spellStart"/>
      <w:r>
        <w:t>case_when</w:t>
      </w:r>
      <w:proofErr w:type="spellEnd"/>
      <w:r>
        <w:t xml:space="preserve">(ER76896 %in% c(1, 2, 3, 4, 5, 7) ~ "Hispanic", </w:t>
      </w:r>
    </w:p>
    <w:p w14:paraId="42073B46" w14:textId="77777777" w:rsidR="00EC361A" w:rsidRDefault="00EC361A" w:rsidP="00EC361A">
      <w:pPr>
        <w:spacing w:after="0" w:line="240" w:lineRule="auto"/>
        <w:contextualSpacing/>
      </w:pPr>
      <w:r>
        <w:t xml:space="preserve">                             ER76897 == 2 | ER76898 == 2 | ER76899 == 2 | ER76900 == 2 ~ "Black", </w:t>
      </w:r>
    </w:p>
    <w:p w14:paraId="2A79B1F7" w14:textId="77777777" w:rsidR="00EC361A" w:rsidRDefault="00EC361A" w:rsidP="00EC361A">
      <w:pPr>
        <w:spacing w:after="0" w:line="240" w:lineRule="auto"/>
        <w:contextualSpacing/>
      </w:pPr>
      <w:r>
        <w:t xml:space="preserve">                             ER76897 %in% </w:t>
      </w:r>
      <w:proofErr w:type="gramStart"/>
      <w:r>
        <w:t>c(</w:t>
      </w:r>
      <w:proofErr w:type="gramEnd"/>
      <w:r>
        <w:t>3,4,5,7) | ER76898 %in% c(3,4,5,7) | ER76899 %in% c(3,4,5,7) | ER76900 %in% c(3,4,5,7) ~ "Other",</w:t>
      </w:r>
    </w:p>
    <w:p w14:paraId="19AD19CA" w14:textId="77777777" w:rsidR="00EC361A" w:rsidRDefault="00EC361A" w:rsidP="00EC361A">
      <w:pPr>
        <w:spacing w:after="0" w:line="240" w:lineRule="auto"/>
        <w:contextualSpacing/>
      </w:pPr>
      <w:r>
        <w:t xml:space="preserve">                             ER76897 == 1 | ER76898 == 1 | ER76899 == 1 | ER76900 == 1 ~ "White"), </w:t>
      </w:r>
    </w:p>
    <w:p w14:paraId="20C311AF" w14:textId="77777777" w:rsidR="00EC361A" w:rsidRDefault="00EC361A" w:rsidP="00EC361A">
      <w:pPr>
        <w:spacing w:after="0" w:line="240" w:lineRule="auto"/>
        <w:contextualSpacing/>
      </w:pPr>
      <w:r>
        <w:t xml:space="preserve">    race.wf_2019 = </w:t>
      </w:r>
      <w:proofErr w:type="spellStart"/>
      <w:r>
        <w:t>case_</w:t>
      </w:r>
      <w:proofErr w:type="gramStart"/>
      <w:r>
        <w:t>when</w:t>
      </w:r>
      <w:proofErr w:type="spellEnd"/>
      <w:r>
        <w:t>(</w:t>
      </w:r>
      <w:proofErr w:type="gramEnd"/>
      <w:r>
        <w:t xml:space="preserve">ER76751 %in% c(1, 2, 3, 4, 5, 7) ~ "Hispanic", </w:t>
      </w:r>
    </w:p>
    <w:p w14:paraId="768A1BFF" w14:textId="77777777" w:rsidR="00EC361A" w:rsidRDefault="00EC361A" w:rsidP="00EC361A">
      <w:pPr>
        <w:spacing w:after="0" w:line="240" w:lineRule="auto"/>
        <w:contextualSpacing/>
      </w:pPr>
      <w:r>
        <w:t xml:space="preserve">                             ER76752 == 2 | ER76753 == 2 | ER76754 == 2 | ER76755 == 2 ~ "Black", </w:t>
      </w:r>
    </w:p>
    <w:p w14:paraId="2B60F309" w14:textId="77777777" w:rsidR="00EC361A" w:rsidRDefault="00EC361A" w:rsidP="00EC361A">
      <w:pPr>
        <w:spacing w:after="0" w:line="240" w:lineRule="auto"/>
        <w:contextualSpacing/>
      </w:pPr>
      <w:r>
        <w:t xml:space="preserve">                             ER76752 %in% </w:t>
      </w:r>
      <w:proofErr w:type="gramStart"/>
      <w:r>
        <w:t>c(</w:t>
      </w:r>
      <w:proofErr w:type="gramEnd"/>
      <w:r>
        <w:t>3,4,5,7) | ER76753 %in% c(3,4,5,7) | ER76754 %in% c(3,4,5,7) | ER76755 %in% c(3,4,5,7) ~ "Other",</w:t>
      </w:r>
    </w:p>
    <w:p w14:paraId="41585B3D" w14:textId="77777777" w:rsidR="00EC361A" w:rsidRDefault="00EC361A" w:rsidP="00EC361A">
      <w:pPr>
        <w:spacing w:after="0" w:line="240" w:lineRule="auto"/>
        <w:contextualSpacing/>
      </w:pPr>
      <w:r>
        <w:t xml:space="preserve">                             ER76752 == 1 | ER76753 == 1 | ER76754 == 1 | ER76755 == 1 ~ "White")</w:t>
      </w:r>
    </w:p>
    <w:p w14:paraId="75B10B1F" w14:textId="77777777" w:rsidR="00EC361A" w:rsidRDefault="00EC361A" w:rsidP="00EC361A">
      <w:pPr>
        <w:spacing w:after="0" w:line="240" w:lineRule="auto"/>
        <w:contextualSpacing/>
      </w:pPr>
      <w:r>
        <w:t xml:space="preserve">    ) %&gt;%</w:t>
      </w:r>
    </w:p>
    <w:p w14:paraId="2404ADE8" w14:textId="77777777" w:rsidR="00EC361A" w:rsidRDefault="00EC361A" w:rsidP="00EC361A">
      <w:pPr>
        <w:spacing w:after="0" w:line="240" w:lineRule="auto"/>
        <w:contextualSpacing/>
      </w:pPr>
      <w:commentRangeStart w:id="209"/>
      <w:commentRangeStart w:id="210"/>
      <w:r>
        <w:t xml:space="preserve">  </w:t>
      </w:r>
      <w:proofErr w:type="gramStart"/>
      <w:r>
        <w:t>gather(</w:t>
      </w:r>
      <w:proofErr w:type="gramEnd"/>
      <w:r>
        <w:t>key, value, -c(</w:t>
      </w:r>
      <w:proofErr w:type="spellStart"/>
      <w:r>
        <w:t>family_id</w:t>
      </w:r>
      <w:proofErr w:type="spellEnd"/>
      <w:r>
        <w:t xml:space="preserve">, </w:t>
      </w:r>
      <w:proofErr w:type="spellStart"/>
      <w:r>
        <w:t>person_number</w:t>
      </w:r>
      <w:proofErr w:type="spellEnd"/>
      <w:r>
        <w:t>, indiv.id)) %&gt;%</w:t>
      </w:r>
    </w:p>
    <w:p w14:paraId="62906AAE" w14:textId="77777777" w:rsidR="00EC361A" w:rsidRDefault="00EC361A" w:rsidP="00EC361A">
      <w:pPr>
        <w:spacing w:after="0" w:line="240" w:lineRule="auto"/>
        <w:contextualSpacing/>
      </w:pPr>
      <w:r>
        <w:t xml:space="preserve">  </w:t>
      </w:r>
      <w:proofErr w:type="gramStart"/>
      <w:r>
        <w:t>separate(</w:t>
      </w:r>
      <w:proofErr w:type="gramEnd"/>
      <w:r>
        <w:t xml:space="preserve">key, into = c("key", "year"), </w:t>
      </w:r>
      <w:proofErr w:type="spellStart"/>
      <w:r>
        <w:t>sep</w:t>
      </w:r>
      <w:proofErr w:type="spellEnd"/>
      <w:r>
        <w:t xml:space="preserve"> = "_") %&gt;%</w:t>
      </w:r>
    </w:p>
    <w:p w14:paraId="59598767" w14:textId="77777777" w:rsidR="00EC361A" w:rsidRDefault="00EC361A" w:rsidP="00EC361A">
      <w:pPr>
        <w:spacing w:after="0" w:line="240" w:lineRule="auto"/>
        <w:contextualSpacing/>
      </w:pPr>
      <w:r>
        <w:t xml:space="preserve">  # Grouping by individual id</w:t>
      </w:r>
    </w:p>
    <w:p w14:paraId="5AAC4D5D" w14:textId="77777777" w:rsidR="00EC361A" w:rsidRDefault="00EC361A" w:rsidP="00EC361A">
      <w:pPr>
        <w:spacing w:after="0" w:line="240" w:lineRule="auto"/>
        <w:contextualSpacing/>
      </w:pPr>
      <w:r>
        <w:t xml:space="preserve">  </w:t>
      </w:r>
      <w:proofErr w:type="spellStart"/>
      <w:r>
        <w:t>group_by</w:t>
      </w:r>
      <w:proofErr w:type="spellEnd"/>
      <w:r>
        <w:t>(indiv.id) %&gt;%</w:t>
      </w:r>
    </w:p>
    <w:p w14:paraId="1F20C58C" w14:textId="77777777" w:rsidR="00EC361A" w:rsidRDefault="00EC361A" w:rsidP="00EC361A">
      <w:pPr>
        <w:spacing w:after="0" w:line="240" w:lineRule="auto"/>
        <w:contextualSpacing/>
      </w:pPr>
      <w:r>
        <w:t xml:space="preserve">  # Turning data back to wide format, each record is a person-year</w:t>
      </w:r>
    </w:p>
    <w:p w14:paraId="474760C1" w14:textId="77777777" w:rsidR="00EC361A" w:rsidRDefault="00EC361A" w:rsidP="00EC361A">
      <w:pPr>
        <w:spacing w:after="0" w:line="240" w:lineRule="auto"/>
        <w:contextualSpacing/>
      </w:pPr>
      <w:r>
        <w:t xml:space="preserve">  </w:t>
      </w:r>
      <w:proofErr w:type="gramStart"/>
      <w:r>
        <w:t>spread(</w:t>
      </w:r>
      <w:proofErr w:type="gramEnd"/>
      <w:r>
        <w:t>key, value, convert = T) %&gt;%</w:t>
      </w:r>
      <w:commentRangeEnd w:id="209"/>
      <w:r w:rsidR="00F05B8D">
        <w:rPr>
          <w:rStyle w:val="CommentReference"/>
        </w:rPr>
        <w:commentReference w:id="209"/>
      </w:r>
      <w:commentRangeEnd w:id="210"/>
      <w:r w:rsidR="00444386">
        <w:rPr>
          <w:rStyle w:val="CommentReference"/>
        </w:rPr>
        <w:commentReference w:id="210"/>
      </w:r>
    </w:p>
    <w:p w14:paraId="18579E3D" w14:textId="77777777" w:rsidR="00EC361A" w:rsidRDefault="00EC361A" w:rsidP="00EC361A">
      <w:pPr>
        <w:spacing w:after="0" w:line="240" w:lineRule="auto"/>
        <w:contextualSpacing/>
      </w:pPr>
      <w:r>
        <w:t xml:space="preserve">  </w:t>
      </w:r>
      <w:proofErr w:type="gramStart"/>
      <w:r>
        <w:t>mutate(</w:t>
      </w:r>
      <w:proofErr w:type="gramEnd"/>
      <w:r>
        <w:t xml:space="preserve">race = </w:t>
      </w:r>
      <w:proofErr w:type="spellStart"/>
      <w:r>
        <w:t>case_when</w:t>
      </w:r>
      <w:proofErr w:type="spellEnd"/>
      <w:r>
        <w:t>(</w:t>
      </w:r>
      <w:proofErr w:type="spellStart"/>
      <w:r>
        <w:t>rel.head</w:t>
      </w:r>
      <w:proofErr w:type="spellEnd"/>
      <w:r>
        <w:t xml:space="preserve"> == 10 ~ </w:t>
      </w:r>
      <w:proofErr w:type="spellStart"/>
      <w:r>
        <w:t>race.hd</w:t>
      </w:r>
      <w:proofErr w:type="spellEnd"/>
      <w:r>
        <w:t xml:space="preserve">, # Coding race as race of head if R is head, </w:t>
      </w:r>
    </w:p>
    <w:p w14:paraId="745E40A1" w14:textId="77777777" w:rsidR="00EC361A" w:rsidRDefault="00EC361A" w:rsidP="00EC361A">
      <w:pPr>
        <w:spacing w:after="0" w:line="240" w:lineRule="auto"/>
        <w:contextualSpacing/>
      </w:pPr>
      <w:r>
        <w:t xml:space="preserve">                          </w:t>
      </w:r>
      <w:proofErr w:type="spellStart"/>
      <w:proofErr w:type="gramStart"/>
      <w:r>
        <w:t>rel.head</w:t>
      </w:r>
      <w:proofErr w:type="spellEnd"/>
      <w:proofErr w:type="gramEnd"/>
      <w:r>
        <w:t xml:space="preserve"> %in% c(20, 22) ~ race.wf)) %&gt;% # race of </w:t>
      </w:r>
      <w:proofErr w:type="spellStart"/>
      <w:r>
        <w:t>wive</w:t>
      </w:r>
      <w:proofErr w:type="spellEnd"/>
      <w:r>
        <w:t xml:space="preserve"> if R is wife</w:t>
      </w:r>
    </w:p>
    <w:p w14:paraId="5EE262B6"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select(indiv.id, year, race) %&gt;%</w:t>
      </w:r>
    </w:p>
    <w:p w14:paraId="2DF1D4A2" w14:textId="77777777" w:rsidR="00EC361A" w:rsidRDefault="00EC361A" w:rsidP="00EC361A">
      <w:pPr>
        <w:spacing w:after="0" w:line="240" w:lineRule="auto"/>
        <w:contextualSpacing/>
      </w:pPr>
      <w:r>
        <w:t xml:space="preserve">  # This gives us a wide dataset where each row is an individual &amp; each column is the coded race for that year</w:t>
      </w:r>
    </w:p>
    <w:p w14:paraId="31770FA3" w14:textId="77777777" w:rsidR="00EC361A" w:rsidRDefault="00EC361A" w:rsidP="00EC361A">
      <w:pPr>
        <w:spacing w:after="0" w:line="240" w:lineRule="auto"/>
        <w:contextualSpacing/>
      </w:pPr>
      <w:r>
        <w:lastRenderedPageBreak/>
        <w:t xml:space="preserve">  </w:t>
      </w:r>
      <w:proofErr w:type="gramStart"/>
      <w:r>
        <w:t>spread(</w:t>
      </w:r>
      <w:proofErr w:type="gramEnd"/>
      <w:r>
        <w:t xml:space="preserve">key = year, value = race) </w:t>
      </w:r>
    </w:p>
    <w:p w14:paraId="3F9FB050" w14:textId="77777777" w:rsidR="00EC361A" w:rsidRDefault="00EC361A" w:rsidP="00EC361A">
      <w:pPr>
        <w:spacing w:after="0" w:line="240" w:lineRule="auto"/>
        <w:contextualSpacing/>
      </w:pPr>
    </w:p>
    <w:p w14:paraId="6C3BCD91" w14:textId="77777777" w:rsidR="00EC361A" w:rsidRDefault="00EC361A" w:rsidP="00EC361A">
      <w:pPr>
        <w:spacing w:after="0" w:line="240" w:lineRule="auto"/>
        <w:contextualSpacing/>
      </w:pPr>
      <w:r>
        <w:t xml:space="preserve"># Creating a new </w:t>
      </w:r>
      <w:proofErr w:type="spellStart"/>
      <w:r>
        <w:t>dataframe</w:t>
      </w:r>
      <w:proofErr w:type="spellEnd"/>
      <w:r>
        <w:t xml:space="preserve"> that codes a respondent's race based on </w:t>
      </w:r>
      <w:proofErr w:type="gramStart"/>
      <w:r>
        <w:t>all of</w:t>
      </w:r>
      <w:proofErr w:type="gramEnd"/>
      <w:r>
        <w:t xml:space="preserve"> the answers </w:t>
      </w:r>
      <w:commentRangeStart w:id="211"/>
      <w:commentRangeStart w:id="212"/>
      <w:proofErr w:type="spellStart"/>
      <w:r>
        <w:t>hey've</w:t>
      </w:r>
      <w:commentRangeEnd w:id="211"/>
      <w:proofErr w:type="spellEnd"/>
      <w:r w:rsidR="00F05B8D">
        <w:rPr>
          <w:rStyle w:val="CommentReference"/>
        </w:rPr>
        <w:commentReference w:id="211"/>
      </w:r>
      <w:commentRangeEnd w:id="212"/>
      <w:r w:rsidR="00611E41">
        <w:rPr>
          <w:rStyle w:val="CommentReference"/>
        </w:rPr>
        <w:commentReference w:id="212"/>
      </w:r>
      <w:r>
        <w:t xml:space="preserve"> ever reported</w:t>
      </w:r>
    </w:p>
    <w:p w14:paraId="4D4A3214" w14:textId="77777777" w:rsidR="00EC361A" w:rsidRDefault="00EC361A" w:rsidP="00EC361A">
      <w:pPr>
        <w:spacing w:after="0" w:line="240" w:lineRule="auto"/>
        <w:contextualSpacing/>
      </w:pPr>
      <w:proofErr w:type="spellStart"/>
      <w:r>
        <w:t>psid_race_ever</w:t>
      </w:r>
      <w:proofErr w:type="spellEnd"/>
      <w:r>
        <w:t xml:space="preserve"> &lt;- </w:t>
      </w:r>
      <w:proofErr w:type="gramStart"/>
      <w:r>
        <w:t>unite(</w:t>
      </w:r>
      <w:proofErr w:type="spellStart"/>
      <w:proofErr w:type="gramEnd"/>
      <w:r>
        <w:t>psid_race</w:t>
      </w:r>
      <w:proofErr w:type="spellEnd"/>
      <w:r>
        <w:t xml:space="preserve">, </w:t>
      </w:r>
      <w:proofErr w:type="spellStart"/>
      <w:r>
        <w:t>newCol</w:t>
      </w:r>
      <w:proofErr w:type="spellEnd"/>
      <w:r>
        <w:t>, -indiv.id) %&gt;% # Creates a variable that strings together each year's race report</w:t>
      </w:r>
    </w:p>
    <w:p w14:paraId="32701397" w14:textId="77777777" w:rsidR="00EC361A" w:rsidRDefault="00EC361A" w:rsidP="00EC361A">
      <w:pPr>
        <w:spacing w:after="0" w:line="240" w:lineRule="auto"/>
        <w:contextualSpacing/>
      </w:pPr>
      <w:r>
        <w:t xml:space="preserve">  # Codes respondent's race as Hispanic if they ever report Hispanic ancestry, Black if they</w:t>
      </w:r>
    </w:p>
    <w:p w14:paraId="10AC5808" w14:textId="77777777" w:rsidR="00EC361A" w:rsidRDefault="00EC361A" w:rsidP="00EC361A">
      <w:pPr>
        <w:spacing w:after="0" w:line="240" w:lineRule="auto"/>
        <w:contextualSpacing/>
      </w:pPr>
      <w:r>
        <w:t xml:space="preserve">  # </w:t>
      </w:r>
      <w:proofErr w:type="gramStart"/>
      <w:r>
        <w:t>are</w:t>
      </w:r>
      <w:proofErr w:type="gramEnd"/>
      <w:r>
        <w:t xml:space="preserve"> ever coded as Black, Other if they are ever coded as Other, and White if they are never coded as</w:t>
      </w:r>
    </w:p>
    <w:p w14:paraId="3EB9EC05" w14:textId="77777777" w:rsidR="00EC361A" w:rsidRDefault="00EC361A" w:rsidP="00EC361A">
      <w:pPr>
        <w:spacing w:after="0" w:line="240" w:lineRule="auto"/>
        <w:contextualSpacing/>
      </w:pPr>
      <w:r>
        <w:t xml:space="preserve">  # </w:t>
      </w:r>
      <w:proofErr w:type="gramStart"/>
      <w:r>
        <w:t>any</w:t>
      </w:r>
      <w:proofErr w:type="gramEnd"/>
      <w:r>
        <w:t xml:space="preserve"> of the above but are ever coded as White. The remainder are set to missing implicitly by </w:t>
      </w:r>
      <w:proofErr w:type="spellStart"/>
      <w:r>
        <w:t>case_when</w:t>
      </w:r>
      <w:proofErr w:type="spellEnd"/>
    </w:p>
    <w:p w14:paraId="7DA04FBC" w14:textId="77777777" w:rsidR="00EC361A" w:rsidRDefault="00EC361A" w:rsidP="00EC361A">
      <w:pPr>
        <w:spacing w:after="0" w:line="240" w:lineRule="auto"/>
        <w:contextualSpacing/>
      </w:pPr>
      <w:r>
        <w:t xml:space="preserve">  </w:t>
      </w:r>
      <w:proofErr w:type="gramStart"/>
      <w:r>
        <w:t>mutate(</w:t>
      </w:r>
      <w:proofErr w:type="spellStart"/>
      <w:proofErr w:type="gramEnd"/>
      <w:r>
        <w:t>race.ever</w:t>
      </w:r>
      <w:proofErr w:type="spellEnd"/>
      <w:r>
        <w:t xml:space="preserve"> = </w:t>
      </w:r>
      <w:proofErr w:type="spellStart"/>
      <w:r>
        <w:t>case_when</w:t>
      </w:r>
      <w:proofErr w:type="spellEnd"/>
      <w:r>
        <w:t>(</w:t>
      </w:r>
      <w:proofErr w:type="spellStart"/>
      <w:r>
        <w:t>grepl</w:t>
      </w:r>
      <w:proofErr w:type="spellEnd"/>
      <w:r>
        <w:t xml:space="preserve">("Hispanic", </w:t>
      </w:r>
      <w:proofErr w:type="spellStart"/>
      <w:r>
        <w:t>newCol</w:t>
      </w:r>
      <w:proofErr w:type="spellEnd"/>
      <w:r>
        <w:t xml:space="preserve">) ~ "Hispanic", </w:t>
      </w:r>
    </w:p>
    <w:p w14:paraId="0A1FC9EC"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 xml:space="preserve">"Black", </w:t>
      </w:r>
      <w:proofErr w:type="spellStart"/>
      <w:r>
        <w:t>newCol</w:t>
      </w:r>
      <w:proofErr w:type="spellEnd"/>
      <w:r>
        <w:t xml:space="preserve">) ~ "Black", </w:t>
      </w:r>
    </w:p>
    <w:p w14:paraId="0092287F"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 xml:space="preserve">"Other", </w:t>
      </w:r>
      <w:proofErr w:type="spellStart"/>
      <w:r>
        <w:t>newCol</w:t>
      </w:r>
      <w:proofErr w:type="spellEnd"/>
      <w:r>
        <w:t xml:space="preserve">) ~ "Other", </w:t>
      </w:r>
    </w:p>
    <w:p w14:paraId="022847BD"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 xml:space="preserve">"White", </w:t>
      </w:r>
      <w:proofErr w:type="spellStart"/>
      <w:r>
        <w:t>newCol</w:t>
      </w:r>
      <w:proofErr w:type="spellEnd"/>
      <w:r>
        <w:t>) ~ "White")) %&gt;%</w:t>
      </w:r>
    </w:p>
    <w:p w14:paraId="5E54C898"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w:t>
      </w:r>
      <w:proofErr w:type="spellStart"/>
      <w:r>
        <w:t>newCol</w:t>
      </w:r>
      <w:proofErr w:type="spellEnd"/>
      <w:r>
        <w:t>)</w:t>
      </w:r>
    </w:p>
    <w:p w14:paraId="75A057A0" w14:textId="77777777" w:rsidR="00EC361A" w:rsidRDefault="00EC361A" w:rsidP="00EC361A">
      <w:pPr>
        <w:spacing w:after="0" w:line="240" w:lineRule="auto"/>
        <w:contextualSpacing/>
      </w:pPr>
    </w:p>
    <w:p w14:paraId="234E9601" w14:textId="77777777" w:rsidR="00EC361A" w:rsidRDefault="00EC361A" w:rsidP="00EC361A">
      <w:pPr>
        <w:spacing w:after="0" w:line="240" w:lineRule="auto"/>
        <w:contextualSpacing/>
      </w:pPr>
      <w:r>
        <w:t># Joining ever reported race to the observed data</w:t>
      </w:r>
    </w:p>
    <w:p w14:paraId="18DD6807" w14:textId="77777777" w:rsidR="00EC361A" w:rsidRDefault="00EC361A" w:rsidP="00EC361A">
      <w:pPr>
        <w:spacing w:after="0" w:line="240" w:lineRule="auto"/>
        <w:contextualSpacing/>
      </w:pPr>
      <w:proofErr w:type="spellStart"/>
      <w:r>
        <w:t>psid_obs</w:t>
      </w:r>
      <w:proofErr w:type="spellEnd"/>
      <w:r>
        <w:t xml:space="preserve"> &lt;- </w:t>
      </w:r>
      <w:proofErr w:type="spellStart"/>
      <w:r>
        <w:t>psid_clean</w:t>
      </w:r>
      <w:proofErr w:type="spellEnd"/>
      <w:r>
        <w:t xml:space="preserve"> %&gt;%</w:t>
      </w:r>
    </w:p>
    <w:p w14:paraId="00EC88D9" w14:textId="77777777" w:rsidR="00EC361A" w:rsidRDefault="00EC361A" w:rsidP="00EC361A">
      <w:pPr>
        <w:spacing w:after="0" w:line="240" w:lineRule="auto"/>
        <w:contextualSpacing/>
      </w:pPr>
      <w:r>
        <w:t xml:space="preserve">  </w:t>
      </w:r>
      <w:proofErr w:type="spellStart"/>
      <w:r>
        <w:t>left_</w:t>
      </w:r>
      <w:proofErr w:type="gramStart"/>
      <w:r>
        <w:t>join</w:t>
      </w:r>
      <w:proofErr w:type="spellEnd"/>
      <w:r>
        <w:t>(</w:t>
      </w:r>
      <w:proofErr w:type="gramEnd"/>
      <w:r>
        <w:t xml:space="preserve">., </w:t>
      </w:r>
      <w:proofErr w:type="spellStart"/>
      <w:r>
        <w:t>psid_race_ever</w:t>
      </w:r>
      <w:proofErr w:type="spellEnd"/>
      <w:r>
        <w:t>, by = "indiv.id") %&gt;%</w:t>
      </w:r>
    </w:p>
    <w:p w14:paraId="0D4A9812" w14:textId="77777777" w:rsidR="00EC361A" w:rsidRDefault="00EC361A" w:rsidP="00EC361A">
      <w:pPr>
        <w:spacing w:after="0" w:line="240" w:lineRule="auto"/>
        <w:contextualSpacing/>
      </w:pPr>
      <w:r>
        <w:t xml:space="preserve">  # Coding a respondent's race as the race they ever reported if available (~90%): if not, </w:t>
      </w:r>
    </w:p>
    <w:p w14:paraId="01B8969A" w14:textId="77777777" w:rsidR="00EC361A" w:rsidRDefault="00EC361A" w:rsidP="00EC361A">
      <w:pPr>
        <w:spacing w:after="0" w:line="240" w:lineRule="auto"/>
        <w:contextualSpacing/>
      </w:pPr>
      <w:r>
        <w:t xml:space="preserve">  # R is coded as race of the head (for ex. if respondent attrits prior to 1985 but is in </w:t>
      </w:r>
    </w:p>
    <w:p w14:paraId="2176496F" w14:textId="77777777" w:rsidR="00EC361A" w:rsidRDefault="00EC361A" w:rsidP="00EC361A">
      <w:pPr>
        <w:spacing w:after="0" w:line="240" w:lineRule="auto"/>
        <w:contextualSpacing/>
      </w:pPr>
      <w:r>
        <w:t xml:space="preserve">  # </w:t>
      </w:r>
      <w:proofErr w:type="gramStart"/>
      <w:r>
        <w:t>the</w:t>
      </w:r>
      <w:proofErr w:type="gramEnd"/>
      <w:r>
        <w:t xml:space="preserve"> data in 1981)</w:t>
      </w:r>
    </w:p>
    <w:p w14:paraId="51EBDAFD" w14:textId="77777777" w:rsidR="00EC361A" w:rsidRDefault="00EC361A" w:rsidP="00EC361A">
      <w:pPr>
        <w:spacing w:after="0" w:line="240" w:lineRule="auto"/>
        <w:contextualSpacing/>
      </w:pPr>
      <w:commentRangeStart w:id="213"/>
      <w:commentRangeStart w:id="214"/>
      <w:r>
        <w:t xml:space="preserve">  </w:t>
      </w:r>
      <w:proofErr w:type="gramStart"/>
      <w:r>
        <w:t>mutate(</w:t>
      </w:r>
      <w:proofErr w:type="gramEnd"/>
      <w:r>
        <w:t xml:space="preserve">race = </w:t>
      </w:r>
      <w:proofErr w:type="spellStart"/>
      <w:r>
        <w:t>ifelse</w:t>
      </w:r>
      <w:proofErr w:type="spellEnd"/>
      <w:r>
        <w:t>(is.na(</w:t>
      </w:r>
      <w:proofErr w:type="spellStart"/>
      <w:r>
        <w:t>race.ever</w:t>
      </w:r>
      <w:proofErr w:type="spellEnd"/>
      <w:r>
        <w:t xml:space="preserve">), </w:t>
      </w:r>
      <w:proofErr w:type="spellStart"/>
      <w:r>
        <w:t>racehd</w:t>
      </w:r>
      <w:proofErr w:type="spellEnd"/>
      <w:r>
        <w:t xml:space="preserve">, </w:t>
      </w:r>
      <w:proofErr w:type="spellStart"/>
      <w:r>
        <w:t>race.ever</w:t>
      </w:r>
      <w:proofErr w:type="spellEnd"/>
      <w:r>
        <w:t>))</w:t>
      </w:r>
      <w:commentRangeEnd w:id="213"/>
      <w:r w:rsidR="00B230EA">
        <w:rPr>
          <w:rStyle w:val="CommentReference"/>
        </w:rPr>
        <w:commentReference w:id="213"/>
      </w:r>
      <w:commentRangeEnd w:id="214"/>
      <w:r w:rsidR="00611E41">
        <w:rPr>
          <w:rStyle w:val="CommentReference"/>
        </w:rPr>
        <w:commentReference w:id="214"/>
      </w:r>
    </w:p>
    <w:p w14:paraId="603D02D3" w14:textId="77777777" w:rsidR="00EC361A" w:rsidRDefault="00EC361A" w:rsidP="00EC361A">
      <w:pPr>
        <w:spacing w:after="0" w:line="240" w:lineRule="auto"/>
        <w:contextualSpacing/>
      </w:pPr>
    </w:p>
    <w:p w14:paraId="1FA231D2" w14:textId="77777777" w:rsidR="00EC361A" w:rsidRDefault="00EC361A" w:rsidP="00EC361A">
      <w:pPr>
        <w:spacing w:after="0" w:line="240" w:lineRule="auto"/>
        <w:contextualSpacing/>
      </w:pPr>
      <w:commentRangeStart w:id="215"/>
      <w:commentRangeStart w:id="216"/>
      <w:r>
        <w:t># Generating the work experience variables using yearly hours worked &amp; reported experience variables</w:t>
      </w:r>
    </w:p>
    <w:p w14:paraId="2C5DFE9C" w14:textId="77777777" w:rsidR="00EC361A" w:rsidRDefault="00EC361A" w:rsidP="00EC361A">
      <w:pPr>
        <w:spacing w:after="0" w:line="240" w:lineRule="auto"/>
        <w:contextualSpacing/>
      </w:pPr>
      <w:proofErr w:type="spellStart"/>
      <w:r>
        <w:t>psid_exp</w:t>
      </w:r>
      <w:proofErr w:type="spellEnd"/>
      <w:r>
        <w:t xml:space="preserve"> &lt;- </w:t>
      </w:r>
      <w:proofErr w:type="spellStart"/>
      <w:proofErr w:type="gramStart"/>
      <w:r>
        <w:t>read.dta</w:t>
      </w:r>
      <w:proofErr w:type="spellEnd"/>
      <w:r>
        <w:t>(</w:t>
      </w:r>
      <w:proofErr w:type="gramEnd"/>
      <w:r>
        <w:t>"Raw Data/psid/</w:t>
      </w:r>
      <w:proofErr w:type="spellStart"/>
      <w:r>
        <w:t>psid_wrk.dta</w:t>
      </w:r>
      <w:proofErr w:type="spellEnd"/>
      <w:r>
        <w:t>") %&gt;%</w:t>
      </w:r>
      <w:commentRangeEnd w:id="215"/>
      <w:r w:rsidR="001835FC">
        <w:rPr>
          <w:rStyle w:val="CommentReference"/>
        </w:rPr>
        <w:commentReference w:id="215"/>
      </w:r>
      <w:commentRangeEnd w:id="216"/>
      <w:r w:rsidR="00E0283F">
        <w:rPr>
          <w:rStyle w:val="CommentReference"/>
        </w:rPr>
        <w:commentReference w:id="216"/>
      </w:r>
    </w:p>
    <w:p w14:paraId="2CFD7ECA" w14:textId="77777777" w:rsidR="00EC361A" w:rsidRDefault="00EC361A" w:rsidP="00EC361A">
      <w:pPr>
        <w:spacing w:after="0" w:line="240" w:lineRule="auto"/>
        <w:contextualSpacing/>
      </w:pPr>
      <w:r>
        <w:t xml:space="preserve">  # Selecting relevant variables &amp; renaming by year</w:t>
      </w:r>
    </w:p>
    <w:p w14:paraId="13F5D63D" w14:textId="77777777" w:rsidR="00EC361A" w:rsidRDefault="00EC361A" w:rsidP="00EC361A">
      <w:pPr>
        <w:spacing w:after="0" w:line="240" w:lineRule="auto"/>
        <w:contextualSpacing/>
      </w:pPr>
      <w:r>
        <w:t xml:space="preserve">  </w:t>
      </w:r>
      <w:proofErr w:type="gramStart"/>
      <w:r>
        <w:t>transmute(</w:t>
      </w:r>
      <w:proofErr w:type="gramEnd"/>
    </w:p>
    <w:p w14:paraId="5928A73E" w14:textId="77777777" w:rsidR="00EC361A" w:rsidRDefault="00EC361A" w:rsidP="00EC361A">
      <w:pPr>
        <w:spacing w:after="0" w:line="240" w:lineRule="auto"/>
        <w:contextualSpacing/>
      </w:pPr>
      <w:r>
        <w:t xml:space="preserve">    intnum68 = ER30001, pernum68 = ER</w:t>
      </w:r>
      <w:proofErr w:type="gramStart"/>
      <w:r>
        <w:t>30002,female</w:t>
      </w:r>
      <w:proofErr w:type="gramEnd"/>
      <w:r>
        <w:t xml:space="preserve"> = </w:t>
      </w:r>
      <w:proofErr w:type="spellStart"/>
      <w:r>
        <w:t>ifelse</w:t>
      </w:r>
      <w:proofErr w:type="spellEnd"/>
      <w:r>
        <w:t xml:space="preserve">(ER32000 == 2, 1, 0), </w:t>
      </w:r>
    </w:p>
    <w:p w14:paraId="07A4E180" w14:textId="77777777" w:rsidR="00EC361A" w:rsidRDefault="00EC361A" w:rsidP="00EC361A">
      <w:pPr>
        <w:spacing w:after="0" w:line="240" w:lineRule="auto"/>
        <w:contextualSpacing/>
      </w:pPr>
      <w:r>
        <w:t xml:space="preserve">    int.num_1976 = ER30188, seq.num_1976 = ER30189, </w:t>
      </w:r>
      <w:proofErr w:type="gramStart"/>
      <w:r>
        <w:t>rel.head</w:t>
      </w:r>
      <w:proofErr w:type="gramEnd"/>
      <w:r>
        <w:t>_1976 = ER30190, age_1976 = ER30191,</w:t>
      </w:r>
    </w:p>
    <w:p w14:paraId="5B6B9529" w14:textId="77777777" w:rsidR="00EC361A" w:rsidRDefault="00EC361A" w:rsidP="00EC361A">
      <w:pPr>
        <w:spacing w:after="0" w:line="240" w:lineRule="auto"/>
        <w:contextualSpacing/>
      </w:pPr>
      <w:r>
        <w:t xml:space="preserve">    yearswrk_hd_1976 = V4630, </w:t>
      </w:r>
      <w:proofErr w:type="gramStart"/>
      <w:r>
        <w:t>yearswrk.ft</w:t>
      </w:r>
      <w:proofErr w:type="gramEnd"/>
      <w:r>
        <w:t>_hd_1976 = V4631, yearswrk_wf_1976 = V4989, yearswrk.ft_wf_1976 = V4990,</w:t>
      </w:r>
    </w:p>
    <w:p w14:paraId="49461F6F" w14:textId="77777777" w:rsidR="00EC361A" w:rsidRDefault="00EC361A" w:rsidP="00EC361A">
      <w:pPr>
        <w:spacing w:after="0" w:line="240" w:lineRule="auto"/>
        <w:contextualSpacing/>
      </w:pPr>
      <w:r>
        <w:t xml:space="preserve">    int.num_1977 = ER30217, seq.num_1977 = ER30218, </w:t>
      </w:r>
      <w:proofErr w:type="gramStart"/>
      <w:r>
        <w:t>rel.head</w:t>
      </w:r>
      <w:proofErr w:type="gramEnd"/>
      <w:r>
        <w:t>_1977 = ER30219, age_1977 = ER30220,</w:t>
      </w:r>
    </w:p>
    <w:p w14:paraId="2230C17D" w14:textId="77777777" w:rsidR="00EC361A" w:rsidRDefault="00EC361A" w:rsidP="00EC361A">
      <w:pPr>
        <w:spacing w:after="0" w:line="240" w:lineRule="auto"/>
        <w:contextualSpacing/>
      </w:pPr>
      <w:r>
        <w:t xml:space="preserve">    ann.wrk.hrs_hd_1977 = V5232, ann.wrk.hrs_wf_1977 = V5244, </w:t>
      </w:r>
    </w:p>
    <w:p w14:paraId="437B9BEC" w14:textId="77777777" w:rsidR="00EC361A" w:rsidRDefault="00EC361A" w:rsidP="00EC361A">
      <w:pPr>
        <w:spacing w:after="0" w:line="240" w:lineRule="auto"/>
        <w:contextualSpacing/>
      </w:pPr>
      <w:r>
        <w:t xml:space="preserve">    yearswrk_hd_1977 = V5604, </w:t>
      </w:r>
      <w:proofErr w:type="gramStart"/>
      <w:r>
        <w:t>yearswrk.ft</w:t>
      </w:r>
      <w:proofErr w:type="gramEnd"/>
      <w:r>
        <w:t>_hd_1977 = V5605, yearswrk_wf_1977 = V5574, yearswrk.ft_wf_1977 = V5575,</w:t>
      </w:r>
    </w:p>
    <w:p w14:paraId="78197975" w14:textId="77777777" w:rsidR="00EC361A" w:rsidRDefault="00EC361A" w:rsidP="00EC361A">
      <w:pPr>
        <w:spacing w:after="0" w:line="240" w:lineRule="auto"/>
        <w:contextualSpacing/>
      </w:pPr>
      <w:r>
        <w:t xml:space="preserve">    int.num_1978 = ER30246, seq.num_1978 = ER30247, </w:t>
      </w:r>
      <w:proofErr w:type="gramStart"/>
      <w:r>
        <w:t>rel.head</w:t>
      </w:r>
      <w:proofErr w:type="gramEnd"/>
      <w:r>
        <w:t>_1978 = ER30248, age_1978 = ER30249,</w:t>
      </w:r>
    </w:p>
    <w:p w14:paraId="04557DB6" w14:textId="77777777" w:rsidR="00EC361A" w:rsidRDefault="00EC361A" w:rsidP="00EC361A">
      <w:pPr>
        <w:spacing w:after="0" w:line="240" w:lineRule="auto"/>
        <w:contextualSpacing/>
      </w:pPr>
      <w:r>
        <w:t xml:space="preserve">    ann.wrk.hrs_hd_1978 = V5731, ann.wrk.hrs_wf_1978 = V5743,</w:t>
      </w:r>
    </w:p>
    <w:p w14:paraId="5EC45A80" w14:textId="77777777" w:rsidR="00EC361A" w:rsidRDefault="00EC361A" w:rsidP="00EC361A">
      <w:pPr>
        <w:spacing w:after="0" w:line="240" w:lineRule="auto"/>
        <w:contextualSpacing/>
      </w:pPr>
      <w:r>
        <w:t xml:space="preserve">    yearswrk_hd_1978 = V6153, </w:t>
      </w:r>
      <w:proofErr w:type="gramStart"/>
      <w:r>
        <w:t>yearswrk.ft</w:t>
      </w:r>
      <w:proofErr w:type="gramEnd"/>
      <w:r>
        <w:t>_hd_1978 = V6154, yearswrk_wf_1978 = V6123, yearswrk.ft_wf_1978 = V6124,</w:t>
      </w:r>
    </w:p>
    <w:p w14:paraId="2DD0C0DC" w14:textId="77777777" w:rsidR="00EC361A" w:rsidRDefault="00EC361A" w:rsidP="00EC361A">
      <w:pPr>
        <w:spacing w:after="0" w:line="240" w:lineRule="auto"/>
        <w:contextualSpacing/>
      </w:pPr>
      <w:r>
        <w:t xml:space="preserve">    int.num_1979 = ER30283, seq.num_1979 = ER30284, </w:t>
      </w:r>
      <w:proofErr w:type="gramStart"/>
      <w:r>
        <w:t>rel.head</w:t>
      </w:r>
      <w:proofErr w:type="gramEnd"/>
      <w:r>
        <w:t xml:space="preserve">_1979 = ER30285, age_1979 = ER30286, </w:t>
      </w:r>
    </w:p>
    <w:p w14:paraId="3C838207" w14:textId="77777777" w:rsidR="00EC361A" w:rsidRDefault="00EC361A" w:rsidP="00EC361A">
      <w:pPr>
        <w:spacing w:after="0" w:line="240" w:lineRule="auto"/>
        <w:contextualSpacing/>
      </w:pPr>
      <w:r>
        <w:t xml:space="preserve">    age_1979 = ER30286, ann.wrk.hrs_hd_1979 = V6336, ann.wrk.hrs_wf_1979 = V6348,</w:t>
      </w:r>
    </w:p>
    <w:p w14:paraId="1C2012AC" w14:textId="77777777" w:rsidR="00EC361A" w:rsidRDefault="00EC361A" w:rsidP="00EC361A">
      <w:pPr>
        <w:spacing w:after="0" w:line="240" w:lineRule="auto"/>
        <w:contextualSpacing/>
      </w:pPr>
      <w:r>
        <w:t xml:space="preserve">    yearswrk_hd_1979 = V6750, </w:t>
      </w:r>
      <w:proofErr w:type="gramStart"/>
      <w:r>
        <w:t>yearswrk.ft</w:t>
      </w:r>
      <w:proofErr w:type="gramEnd"/>
      <w:r>
        <w:t>_hd_1979 = V6751, yearswrk_wf_1979 = V6720, yearswrk.ft_wf_1979 = V6721,</w:t>
      </w:r>
    </w:p>
    <w:p w14:paraId="157918F1" w14:textId="77777777" w:rsidR="00EC361A" w:rsidRDefault="00EC361A" w:rsidP="00EC361A">
      <w:pPr>
        <w:spacing w:after="0" w:line="240" w:lineRule="auto"/>
        <w:contextualSpacing/>
      </w:pPr>
      <w:r>
        <w:t xml:space="preserve">    int.num_1980 = ER30313, seq.num_1980 = ER30314, </w:t>
      </w:r>
      <w:proofErr w:type="gramStart"/>
      <w:r>
        <w:t>rel.head</w:t>
      </w:r>
      <w:proofErr w:type="gramEnd"/>
      <w:r>
        <w:t>_1980 = ER30315, age_1980 = ER30316,</w:t>
      </w:r>
    </w:p>
    <w:p w14:paraId="61BEA1D3" w14:textId="77777777" w:rsidR="00EC361A" w:rsidRDefault="00EC361A" w:rsidP="00EC361A">
      <w:pPr>
        <w:spacing w:after="0" w:line="240" w:lineRule="auto"/>
        <w:contextualSpacing/>
      </w:pPr>
      <w:r>
        <w:t xml:space="preserve">    age_1980 = ER30316, ann.wrk.hrs_hd_1980 = V6934, ann.wrk.hrs_wf_1980 = V6946,</w:t>
      </w:r>
    </w:p>
    <w:p w14:paraId="69531868" w14:textId="77777777" w:rsidR="00EC361A" w:rsidRDefault="00EC361A" w:rsidP="00EC361A">
      <w:pPr>
        <w:spacing w:after="0" w:line="240" w:lineRule="auto"/>
        <w:contextualSpacing/>
      </w:pPr>
      <w:r>
        <w:t xml:space="preserve">    yearswrk_hd_1980 = V7383, </w:t>
      </w:r>
      <w:proofErr w:type="gramStart"/>
      <w:r>
        <w:t>yearswrk.ft</w:t>
      </w:r>
      <w:proofErr w:type="gramEnd"/>
      <w:r>
        <w:t>_hd_1980 = V7384, yearswrk_wf_1980 = V7353, yearswrk.ft_wf_1980 = V7354,</w:t>
      </w:r>
    </w:p>
    <w:p w14:paraId="33DC382E" w14:textId="77777777" w:rsidR="00EC361A" w:rsidRDefault="00EC361A" w:rsidP="00EC361A">
      <w:pPr>
        <w:spacing w:after="0" w:line="240" w:lineRule="auto"/>
        <w:contextualSpacing/>
      </w:pPr>
      <w:r>
        <w:t xml:space="preserve">    int.num_1981 = ER30343, seq.num_1981 = ER30344, </w:t>
      </w:r>
      <w:proofErr w:type="gramStart"/>
      <w:r>
        <w:t>rel.head</w:t>
      </w:r>
      <w:proofErr w:type="gramEnd"/>
      <w:r>
        <w:t>_1981 = ER30345, age_1981 = ER30346,</w:t>
      </w:r>
    </w:p>
    <w:p w14:paraId="226413DB" w14:textId="77777777" w:rsidR="00EC361A" w:rsidRDefault="00EC361A" w:rsidP="00EC361A">
      <w:pPr>
        <w:spacing w:after="0" w:line="240" w:lineRule="auto"/>
        <w:contextualSpacing/>
      </w:pPr>
      <w:r>
        <w:t xml:space="preserve">    age_1981 = ER30346, ann.wrk.hrs_hd_1981 = V7530, ann.wrk.hrs_wf_1981 = V7540,</w:t>
      </w:r>
    </w:p>
    <w:p w14:paraId="745A758C" w14:textId="77777777" w:rsidR="00EC361A" w:rsidRDefault="00EC361A" w:rsidP="00EC361A">
      <w:pPr>
        <w:spacing w:after="0" w:line="240" w:lineRule="auto"/>
        <w:contextualSpacing/>
      </w:pPr>
      <w:r>
        <w:t xml:space="preserve">    yearswrk_hd_1981 = </w:t>
      </w:r>
      <w:commentRangeStart w:id="217"/>
      <w:commentRangeStart w:id="218"/>
      <w:r>
        <w:t>V7383</w:t>
      </w:r>
      <w:commentRangeEnd w:id="217"/>
      <w:r w:rsidR="00C9577C">
        <w:rPr>
          <w:rStyle w:val="CommentReference"/>
        </w:rPr>
        <w:commentReference w:id="217"/>
      </w:r>
      <w:commentRangeEnd w:id="218"/>
      <w:r w:rsidR="002E1CBC">
        <w:rPr>
          <w:rStyle w:val="CommentReference"/>
        </w:rPr>
        <w:commentReference w:id="218"/>
      </w:r>
      <w:r>
        <w:t xml:space="preserve">, </w:t>
      </w:r>
      <w:proofErr w:type="gramStart"/>
      <w:r>
        <w:t>yearswrk.ft</w:t>
      </w:r>
      <w:proofErr w:type="gramEnd"/>
      <w:r>
        <w:t xml:space="preserve">_hd_1981 = </w:t>
      </w:r>
      <w:commentRangeStart w:id="219"/>
      <w:commentRangeStart w:id="220"/>
      <w:r>
        <w:t>V7384</w:t>
      </w:r>
      <w:commentRangeEnd w:id="219"/>
      <w:r w:rsidR="00C9577C">
        <w:rPr>
          <w:rStyle w:val="CommentReference"/>
        </w:rPr>
        <w:commentReference w:id="219"/>
      </w:r>
      <w:commentRangeEnd w:id="220"/>
      <w:r w:rsidR="002E1CBC">
        <w:rPr>
          <w:rStyle w:val="CommentReference"/>
        </w:rPr>
        <w:commentReference w:id="220"/>
      </w:r>
      <w:r>
        <w:t xml:space="preserve">, yearswrk_wf_1981 = </w:t>
      </w:r>
      <w:commentRangeStart w:id="221"/>
      <w:commentRangeStart w:id="222"/>
      <w:r>
        <w:t>V7353</w:t>
      </w:r>
      <w:commentRangeEnd w:id="221"/>
      <w:r w:rsidR="00B31432">
        <w:rPr>
          <w:rStyle w:val="CommentReference"/>
        </w:rPr>
        <w:commentReference w:id="221"/>
      </w:r>
      <w:commentRangeEnd w:id="222"/>
      <w:r w:rsidR="002E1CBC">
        <w:rPr>
          <w:rStyle w:val="CommentReference"/>
        </w:rPr>
        <w:commentReference w:id="222"/>
      </w:r>
      <w:r>
        <w:t xml:space="preserve">, yearswrk.ft_wf_1981 = </w:t>
      </w:r>
      <w:commentRangeStart w:id="223"/>
      <w:commentRangeStart w:id="224"/>
      <w:r>
        <w:t>V7354</w:t>
      </w:r>
      <w:commentRangeEnd w:id="223"/>
      <w:r w:rsidR="00CA3F16">
        <w:rPr>
          <w:rStyle w:val="CommentReference"/>
        </w:rPr>
        <w:commentReference w:id="223"/>
      </w:r>
      <w:commentRangeEnd w:id="224"/>
      <w:r w:rsidR="002E1CBC">
        <w:rPr>
          <w:rStyle w:val="CommentReference"/>
        </w:rPr>
        <w:commentReference w:id="224"/>
      </w:r>
      <w:r>
        <w:t>,</w:t>
      </w:r>
    </w:p>
    <w:p w14:paraId="4D5C7684" w14:textId="77777777" w:rsidR="00EC361A" w:rsidRDefault="00EC361A" w:rsidP="00EC361A">
      <w:pPr>
        <w:spacing w:after="0" w:line="240" w:lineRule="auto"/>
        <w:contextualSpacing/>
      </w:pPr>
      <w:r>
        <w:t xml:space="preserve">    int.num_1982 = ER30373, seq.num_1982 = ER30374, </w:t>
      </w:r>
      <w:proofErr w:type="gramStart"/>
      <w:r>
        <w:t>rel.head</w:t>
      </w:r>
      <w:proofErr w:type="gramEnd"/>
      <w:r>
        <w:t>_1982 = ER30375, age_1982 = ER30376,</w:t>
      </w:r>
    </w:p>
    <w:p w14:paraId="6F3B8D20" w14:textId="77777777" w:rsidR="00EC361A" w:rsidRDefault="00EC361A" w:rsidP="00EC361A">
      <w:pPr>
        <w:spacing w:after="0" w:line="240" w:lineRule="auto"/>
        <w:contextualSpacing/>
      </w:pPr>
      <w:r>
        <w:t xml:space="preserve">    ann.wrk.hrs_hd_1982 = V8228, ann.wrk.hrs_wf_1982 = V8238,</w:t>
      </w:r>
    </w:p>
    <w:p w14:paraId="5AA20966" w14:textId="77777777" w:rsidR="00EC361A" w:rsidRDefault="00EC361A" w:rsidP="00EC361A">
      <w:pPr>
        <w:spacing w:after="0" w:line="240" w:lineRule="auto"/>
        <w:contextualSpacing/>
      </w:pPr>
      <w:r>
        <w:lastRenderedPageBreak/>
        <w:t xml:space="preserve">    yearswrk_hd_1982 = V8659, </w:t>
      </w:r>
      <w:proofErr w:type="gramStart"/>
      <w:r>
        <w:t>yearswrk.ft</w:t>
      </w:r>
      <w:proofErr w:type="gramEnd"/>
      <w:r>
        <w:t>_hd_1982 = V8660, yearswrk_wf_1982 = V8629, yearswrk.ft_wf_1982 = V8630,</w:t>
      </w:r>
    </w:p>
    <w:p w14:paraId="154F62CD" w14:textId="77777777" w:rsidR="00EC361A" w:rsidRDefault="00EC361A" w:rsidP="00EC361A">
      <w:pPr>
        <w:spacing w:after="0" w:line="240" w:lineRule="auto"/>
        <w:contextualSpacing/>
      </w:pPr>
      <w:r>
        <w:t xml:space="preserve">    int.num_1983 = ER30399, seq.num_1983 = ER30400, </w:t>
      </w:r>
      <w:proofErr w:type="gramStart"/>
      <w:r>
        <w:t>rel.head</w:t>
      </w:r>
      <w:proofErr w:type="gramEnd"/>
      <w:r>
        <w:t>_1983 = ER30401, age_1983 = ER30402,</w:t>
      </w:r>
    </w:p>
    <w:p w14:paraId="218E16A9" w14:textId="77777777" w:rsidR="00EC361A" w:rsidRDefault="00EC361A" w:rsidP="00EC361A">
      <w:pPr>
        <w:spacing w:after="0" w:line="240" w:lineRule="auto"/>
        <w:contextualSpacing/>
      </w:pPr>
      <w:r>
        <w:t xml:space="preserve">    ann.wrk.hrs_hd_1983 = V8830, ann.wrk.hrs_wf_1983 = V8840,</w:t>
      </w:r>
    </w:p>
    <w:p w14:paraId="6308101C" w14:textId="77777777" w:rsidR="00EC361A" w:rsidRDefault="00EC361A" w:rsidP="00EC361A">
      <w:pPr>
        <w:spacing w:after="0" w:line="240" w:lineRule="auto"/>
        <w:contextualSpacing/>
      </w:pPr>
      <w:r>
        <w:t xml:space="preserve">    yearswrk_hd_1983 = V9345, </w:t>
      </w:r>
      <w:proofErr w:type="gramStart"/>
      <w:r>
        <w:t>yearswrk.ft</w:t>
      </w:r>
      <w:proofErr w:type="gramEnd"/>
      <w:r>
        <w:t>_hd_1983 = V9346, yearswrk_wf_1983 = V9315, yearswrk.ft_wf_1983 = V9316,</w:t>
      </w:r>
    </w:p>
    <w:p w14:paraId="475EDD49" w14:textId="77777777" w:rsidR="00EC361A" w:rsidRDefault="00EC361A" w:rsidP="00EC361A">
      <w:pPr>
        <w:spacing w:after="0" w:line="240" w:lineRule="auto"/>
        <w:contextualSpacing/>
      </w:pPr>
      <w:r>
        <w:t xml:space="preserve">    int.num_1984 = ER30429, seq.num_1984 = ER30430, </w:t>
      </w:r>
      <w:proofErr w:type="gramStart"/>
      <w:r>
        <w:t>rel.head</w:t>
      </w:r>
      <w:proofErr w:type="gramEnd"/>
      <w:r>
        <w:t xml:space="preserve">_1984 = ER30431, age_1984 = ER30432, </w:t>
      </w:r>
    </w:p>
    <w:p w14:paraId="1D5C0E91" w14:textId="77777777" w:rsidR="00EC361A" w:rsidRDefault="00EC361A" w:rsidP="00EC361A">
      <w:pPr>
        <w:spacing w:after="0" w:line="240" w:lineRule="auto"/>
        <w:contextualSpacing/>
      </w:pPr>
      <w:r>
        <w:t xml:space="preserve">    ann.wrk.hrs_hd_1984 = V10037, ann.wrk.hrs_wf_1984 = V10131,</w:t>
      </w:r>
    </w:p>
    <w:p w14:paraId="6FA78A5E" w14:textId="77777777" w:rsidR="00EC361A" w:rsidRDefault="00EC361A" w:rsidP="00EC361A">
      <w:pPr>
        <w:spacing w:after="0" w:line="240" w:lineRule="auto"/>
        <w:contextualSpacing/>
      </w:pPr>
      <w:r>
        <w:t xml:space="preserve">    yearswrk_hd_1984 = V10992, </w:t>
      </w:r>
      <w:proofErr w:type="gramStart"/>
      <w:r>
        <w:t>yearswrk.ft</w:t>
      </w:r>
      <w:proofErr w:type="gramEnd"/>
      <w:r>
        <w:t>_hd_1984 = V10993, yearswrk_wf_1984 = V10962, yearswrk.ft_wf_1984 = V10963,</w:t>
      </w:r>
    </w:p>
    <w:p w14:paraId="0974331C" w14:textId="77777777" w:rsidR="00EC361A" w:rsidRDefault="00EC361A" w:rsidP="00EC361A">
      <w:pPr>
        <w:spacing w:after="0" w:line="240" w:lineRule="auto"/>
        <w:contextualSpacing/>
      </w:pPr>
      <w:r>
        <w:t xml:space="preserve">    int.num_1985 = ER30463, seq.num_1985 = ER30464, </w:t>
      </w:r>
      <w:proofErr w:type="gramStart"/>
      <w:r>
        <w:t>rel.head</w:t>
      </w:r>
      <w:proofErr w:type="gramEnd"/>
      <w:r>
        <w:t xml:space="preserve">_1985 = ER30465, age_1985 = ER30466, </w:t>
      </w:r>
    </w:p>
    <w:p w14:paraId="49D96F7F" w14:textId="77777777" w:rsidR="00EC361A" w:rsidRDefault="00EC361A" w:rsidP="00EC361A">
      <w:pPr>
        <w:spacing w:after="0" w:line="240" w:lineRule="auto"/>
        <w:contextualSpacing/>
      </w:pPr>
      <w:r>
        <w:t xml:space="preserve">    ann.wrk.hrs_hd_1985 = V11146, ann.wrk.hrs_wf_1985 = V11258,</w:t>
      </w:r>
    </w:p>
    <w:p w14:paraId="35972910" w14:textId="77777777" w:rsidR="00EC361A" w:rsidRDefault="00EC361A" w:rsidP="00EC361A">
      <w:pPr>
        <w:spacing w:after="0" w:line="240" w:lineRule="auto"/>
        <w:contextualSpacing/>
      </w:pPr>
      <w:commentRangeStart w:id="225"/>
      <w:commentRangeStart w:id="226"/>
      <w:r>
        <w:t xml:space="preserve">    yearswrk_hd_1985 = V11739, </w:t>
      </w:r>
      <w:proofErr w:type="gramStart"/>
      <w:r>
        <w:t>yearswrk.ft</w:t>
      </w:r>
      <w:proofErr w:type="gramEnd"/>
      <w:r>
        <w:t>_hd_1985 = V11740, yearswrk_wf_1985 = V12102, yearswrk.ft_wf_1985 = V12103</w:t>
      </w:r>
      <w:commentRangeEnd w:id="225"/>
      <w:r w:rsidR="00C9577C">
        <w:rPr>
          <w:rStyle w:val="CommentReference"/>
        </w:rPr>
        <w:commentReference w:id="225"/>
      </w:r>
      <w:commentRangeEnd w:id="226"/>
      <w:r w:rsidR="002E1CBC">
        <w:rPr>
          <w:rStyle w:val="CommentReference"/>
        </w:rPr>
        <w:commentReference w:id="226"/>
      </w:r>
      <w:r>
        <w:t>,</w:t>
      </w:r>
    </w:p>
    <w:p w14:paraId="030F210F" w14:textId="77777777" w:rsidR="00EC361A" w:rsidRDefault="00EC361A" w:rsidP="00EC361A">
      <w:pPr>
        <w:spacing w:after="0" w:line="240" w:lineRule="auto"/>
        <w:contextualSpacing/>
      </w:pPr>
      <w:r>
        <w:t xml:space="preserve">    int.num_1986 = ER30498, seq.num_1986 = ER30499, </w:t>
      </w:r>
      <w:proofErr w:type="gramStart"/>
      <w:r>
        <w:t>rel.head</w:t>
      </w:r>
      <w:proofErr w:type="gramEnd"/>
      <w:r>
        <w:t>_1986 = ER30500, age_1986 = ER30501,</w:t>
      </w:r>
    </w:p>
    <w:p w14:paraId="7673F28B" w14:textId="77777777" w:rsidR="00EC361A" w:rsidRDefault="00EC361A" w:rsidP="00EC361A">
      <w:pPr>
        <w:spacing w:after="0" w:line="240" w:lineRule="auto"/>
        <w:contextualSpacing/>
      </w:pPr>
      <w:r>
        <w:t xml:space="preserve">    ann.wrk.hrs_hd_1986 = V12545, ann.wrk.hrs_wf_1986 = V12657,</w:t>
      </w:r>
    </w:p>
    <w:p w14:paraId="592CC43F" w14:textId="77777777" w:rsidR="00EC361A" w:rsidRDefault="00EC361A" w:rsidP="00EC361A">
      <w:pPr>
        <w:spacing w:after="0" w:line="240" w:lineRule="auto"/>
        <w:contextualSpacing/>
      </w:pPr>
      <w:r>
        <w:t xml:space="preserve">    yearswrk_hd_1986 = V13605, </w:t>
      </w:r>
      <w:proofErr w:type="gramStart"/>
      <w:r>
        <w:t>yearswrk.ft</w:t>
      </w:r>
      <w:proofErr w:type="gramEnd"/>
      <w:r>
        <w:t>_hd_1986 = V13606, yearswrk_wf_1986 = V13531, yearswrk.ft_wf_1986 = V13532,</w:t>
      </w:r>
    </w:p>
    <w:p w14:paraId="25717822" w14:textId="77777777" w:rsidR="00EC361A" w:rsidRDefault="00EC361A" w:rsidP="00EC361A">
      <w:pPr>
        <w:spacing w:after="0" w:line="240" w:lineRule="auto"/>
        <w:contextualSpacing/>
      </w:pPr>
      <w:r>
        <w:t xml:space="preserve">    int.num_1987 = ER30535, seq.num_1987 = ER30536, </w:t>
      </w:r>
      <w:proofErr w:type="gramStart"/>
      <w:r>
        <w:t>rel.head</w:t>
      </w:r>
      <w:proofErr w:type="gramEnd"/>
      <w:r>
        <w:t>_1987 = ER30537, age_1987 = ER30538,</w:t>
      </w:r>
    </w:p>
    <w:p w14:paraId="0D1A82A0" w14:textId="77777777" w:rsidR="00EC361A" w:rsidRDefault="00EC361A" w:rsidP="00EC361A">
      <w:pPr>
        <w:spacing w:after="0" w:line="240" w:lineRule="auto"/>
        <w:contextualSpacing/>
      </w:pPr>
      <w:r>
        <w:t xml:space="preserve">    ann.wrk.hrs_hd_1987 = V13745, ann.wrk.hrs_wf_1987 = V13809,</w:t>
      </w:r>
    </w:p>
    <w:p w14:paraId="4D11F889" w14:textId="77777777" w:rsidR="00EC361A" w:rsidRDefault="00EC361A" w:rsidP="00EC361A">
      <w:pPr>
        <w:spacing w:after="0" w:line="240" w:lineRule="auto"/>
        <w:contextualSpacing/>
      </w:pPr>
      <w:r>
        <w:t xml:space="preserve">    yearswrk_hd_1987 = V14652, </w:t>
      </w:r>
      <w:proofErr w:type="gramStart"/>
      <w:r>
        <w:t>yearswrk.ft</w:t>
      </w:r>
      <w:proofErr w:type="gramEnd"/>
      <w:r>
        <w:t>_hd_1987 = V14653, yearswrk_wf_1987 = V14578, yearswrk.ft_wf_1987 = V14579,</w:t>
      </w:r>
    </w:p>
    <w:p w14:paraId="45787364" w14:textId="77777777" w:rsidR="00EC361A" w:rsidRDefault="00EC361A" w:rsidP="00EC361A">
      <w:pPr>
        <w:spacing w:after="0" w:line="240" w:lineRule="auto"/>
        <w:contextualSpacing/>
      </w:pPr>
      <w:r>
        <w:t xml:space="preserve">    int.num_1988 = ER30570, seq.num_1988 = ER30571, </w:t>
      </w:r>
      <w:proofErr w:type="gramStart"/>
      <w:r>
        <w:t>rel.head</w:t>
      </w:r>
      <w:proofErr w:type="gramEnd"/>
      <w:r>
        <w:t>_1988 = ER30572, age_1988 = ER30573,</w:t>
      </w:r>
    </w:p>
    <w:p w14:paraId="38EF9214" w14:textId="77777777" w:rsidR="00EC361A" w:rsidRDefault="00EC361A" w:rsidP="00EC361A">
      <w:pPr>
        <w:spacing w:after="0" w:line="240" w:lineRule="auto"/>
        <w:contextualSpacing/>
      </w:pPr>
      <w:r>
        <w:t xml:space="preserve">    ann.wrk.hrs_hd_1988 = V14835, ann.wrk.hrs_wf_1988 = V14865,</w:t>
      </w:r>
    </w:p>
    <w:p w14:paraId="59C3DF6F" w14:textId="77777777" w:rsidR="00EC361A" w:rsidRDefault="00EC361A" w:rsidP="00EC361A">
      <w:pPr>
        <w:spacing w:after="0" w:line="240" w:lineRule="auto"/>
        <w:contextualSpacing/>
      </w:pPr>
      <w:r>
        <w:t xml:space="preserve">    yearswrk_hd_1988 = V16126, </w:t>
      </w:r>
      <w:proofErr w:type="gramStart"/>
      <w:r>
        <w:t>yearswrk.ft</w:t>
      </w:r>
      <w:proofErr w:type="gramEnd"/>
      <w:r>
        <w:t>_hd_1988 = V16127, yearswrk_wf_1988 = V16052, yearswrk.ft_wf_1988 = V16053,</w:t>
      </w:r>
    </w:p>
    <w:p w14:paraId="4A5F7AD1" w14:textId="77777777" w:rsidR="00EC361A" w:rsidRDefault="00EC361A" w:rsidP="00EC361A">
      <w:pPr>
        <w:spacing w:after="0" w:line="240" w:lineRule="auto"/>
        <w:contextualSpacing/>
      </w:pPr>
      <w:r>
        <w:t xml:space="preserve">    int.num_1989 = ER30606, seq.num_1989 = ER30607, </w:t>
      </w:r>
      <w:proofErr w:type="gramStart"/>
      <w:r>
        <w:t>rel.head</w:t>
      </w:r>
      <w:proofErr w:type="gramEnd"/>
      <w:r>
        <w:t>_1989 = ER30608, age_1989 = ER30609,</w:t>
      </w:r>
    </w:p>
    <w:p w14:paraId="4BF7876E" w14:textId="77777777" w:rsidR="00EC361A" w:rsidRDefault="00EC361A" w:rsidP="00EC361A">
      <w:pPr>
        <w:spacing w:after="0" w:line="240" w:lineRule="auto"/>
        <w:contextualSpacing/>
      </w:pPr>
      <w:r>
        <w:t xml:space="preserve">    ann.wrk.hrs_hd_1989 = V16335, ann.wrk.hrs_wf_1989 = V16365,</w:t>
      </w:r>
    </w:p>
    <w:p w14:paraId="72136930" w14:textId="77777777" w:rsidR="00EC361A" w:rsidRDefault="00EC361A" w:rsidP="00EC361A">
      <w:pPr>
        <w:spacing w:after="0" w:line="240" w:lineRule="auto"/>
        <w:contextualSpacing/>
      </w:pPr>
      <w:r>
        <w:t xml:space="preserve">    yearswrk_hd_1989 = V17523, </w:t>
      </w:r>
      <w:proofErr w:type="gramStart"/>
      <w:r>
        <w:t>yearswrk.ft</w:t>
      </w:r>
      <w:proofErr w:type="gramEnd"/>
      <w:r>
        <w:t>_hd_1989 = V17524, yearswrk_wf_1989 = V17449, yearswrk.ft_wf_1989 = V17450,</w:t>
      </w:r>
    </w:p>
    <w:p w14:paraId="6DB75BA8" w14:textId="77777777" w:rsidR="00EC361A" w:rsidRDefault="00EC361A" w:rsidP="00EC361A">
      <w:pPr>
        <w:spacing w:after="0" w:line="240" w:lineRule="auto"/>
        <w:contextualSpacing/>
      </w:pPr>
      <w:r>
        <w:t xml:space="preserve">    int.num_1990 = ER30642, seq.num_1990 = ER30643, </w:t>
      </w:r>
      <w:proofErr w:type="gramStart"/>
      <w:r>
        <w:t>rel.head</w:t>
      </w:r>
      <w:proofErr w:type="gramEnd"/>
      <w:r>
        <w:t xml:space="preserve">_1990 = ER30644, age_1990 = ER30645, </w:t>
      </w:r>
    </w:p>
    <w:p w14:paraId="2E443ABD" w14:textId="77777777" w:rsidR="00EC361A" w:rsidRDefault="00EC361A" w:rsidP="00EC361A">
      <w:pPr>
        <w:spacing w:after="0" w:line="240" w:lineRule="auto"/>
        <w:contextualSpacing/>
      </w:pPr>
      <w:r>
        <w:t xml:space="preserve">    ann.wrk.hrs_hd_1990 = V17744, ann.wrk.hrs_wf_1990 = V17774,</w:t>
      </w:r>
    </w:p>
    <w:p w14:paraId="0A8E1E22" w14:textId="77777777" w:rsidR="00EC361A" w:rsidRDefault="00EC361A" w:rsidP="00EC361A">
      <w:pPr>
        <w:spacing w:after="0" w:line="240" w:lineRule="auto"/>
        <w:contextualSpacing/>
      </w:pPr>
      <w:r>
        <w:t xml:space="preserve">    yearswrk_hd_1990 = V18854, </w:t>
      </w:r>
      <w:proofErr w:type="gramStart"/>
      <w:r>
        <w:t>yearswrk.ft</w:t>
      </w:r>
      <w:proofErr w:type="gramEnd"/>
      <w:r>
        <w:t>_hd_1990 = V18855, yearswrk_wf_1990 = V18780, yearswrk.ft_wf_1990 = V18781,</w:t>
      </w:r>
    </w:p>
    <w:p w14:paraId="0926BE0B" w14:textId="77777777" w:rsidR="00EC361A" w:rsidRDefault="00EC361A" w:rsidP="00EC361A">
      <w:pPr>
        <w:spacing w:after="0" w:line="240" w:lineRule="auto"/>
        <w:contextualSpacing/>
      </w:pPr>
      <w:r>
        <w:t xml:space="preserve">    int.num_1991 = ER30689, seq.num_1991 = ER30690, </w:t>
      </w:r>
      <w:proofErr w:type="gramStart"/>
      <w:r>
        <w:t>rel.head</w:t>
      </w:r>
      <w:proofErr w:type="gramEnd"/>
      <w:r>
        <w:t>_1991 = ER30691, age_1991 = ER30692,</w:t>
      </w:r>
    </w:p>
    <w:p w14:paraId="2E556E9C" w14:textId="77777777" w:rsidR="00EC361A" w:rsidRDefault="00EC361A" w:rsidP="00EC361A">
      <w:pPr>
        <w:spacing w:after="0" w:line="240" w:lineRule="auto"/>
        <w:contextualSpacing/>
      </w:pPr>
      <w:r>
        <w:t xml:space="preserve">    ann.wrk.hrs_hd_1991 = V19044, ann.wrk.hrs_wf_1991 = V19074,</w:t>
      </w:r>
    </w:p>
    <w:p w14:paraId="1E811C82" w14:textId="77777777" w:rsidR="00EC361A" w:rsidRDefault="00EC361A" w:rsidP="00EC361A">
      <w:pPr>
        <w:spacing w:after="0" w:line="240" w:lineRule="auto"/>
        <w:contextualSpacing/>
      </w:pPr>
      <w:r>
        <w:t xml:space="preserve">    yearswrk_hd_1991 = V20154, </w:t>
      </w:r>
      <w:proofErr w:type="gramStart"/>
      <w:r>
        <w:t>yearswrk.ft</w:t>
      </w:r>
      <w:proofErr w:type="gramEnd"/>
      <w:r>
        <w:t>_hd_1991 = V20155, yearswrk_wf_1991 = V20080, yearswrk.ft_wf_1991 = V20081,</w:t>
      </w:r>
    </w:p>
    <w:p w14:paraId="5A2F65CA" w14:textId="77777777" w:rsidR="00EC361A" w:rsidRDefault="00EC361A" w:rsidP="00EC361A">
      <w:pPr>
        <w:spacing w:after="0" w:line="240" w:lineRule="auto"/>
        <w:contextualSpacing/>
      </w:pPr>
      <w:r>
        <w:t xml:space="preserve">    int.num_1992 = ER30733, seq.num_1992 = ER30734, </w:t>
      </w:r>
      <w:proofErr w:type="gramStart"/>
      <w:r>
        <w:t>rel.head</w:t>
      </w:r>
      <w:proofErr w:type="gramEnd"/>
      <w:r>
        <w:t>_1992 = ER30735, age_1992 = ER30736,</w:t>
      </w:r>
    </w:p>
    <w:p w14:paraId="6760E9EC" w14:textId="77777777" w:rsidR="00EC361A" w:rsidRDefault="00EC361A" w:rsidP="00EC361A">
      <w:pPr>
        <w:spacing w:after="0" w:line="240" w:lineRule="auto"/>
        <w:contextualSpacing/>
      </w:pPr>
      <w:r>
        <w:t xml:space="preserve">    ann.wrk.hrs_hd_1992 = V20344, ann.wrk.hrs_wf_1992 = V20374,</w:t>
      </w:r>
    </w:p>
    <w:p w14:paraId="0BFAE006" w14:textId="77777777" w:rsidR="00EC361A" w:rsidRDefault="00EC361A" w:rsidP="00EC361A">
      <w:pPr>
        <w:spacing w:after="0" w:line="240" w:lineRule="auto"/>
        <w:contextualSpacing/>
      </w:pPr>
      <w:r>
        <w:t xml:space="preserve">    yearswrk_hd_1992 = V21460, </w:t>
      </w:r>
      <w:proofErr w:type="gramStart"/>
      <w:r>
        <w:t>yearswrk.ft</w:t>
      </w:r>
      <w:proofErr w:type="gramEnd"/>
      <w:r>
        <w:t>_hd_1992 = V21461, yearswrk_wf_1992 = V21386, yearswrk.ft_wf_1992 = V21387,</w:t>
      </w:r>
    </w:p>
    <w:p w14:paraId="3270FF20" w14:textId="77777777" w:rsidR="00EC361A" w:rsidRDefault="00EC361A" w:rsidP="00EC361A">
      <w:pPr>
        <w:spacing w:after="0" w:line="240" w:lineRule="auto"/>
        <w:contextualSpacing/>
      </w:pPr>
      <w:r>
        <w:t xml:space="preserve">    int.num_1993 = ER30806, seq.num_1993 = ER30807, </w:t>
      </w:r>
      <w:proofErr w:type="gramStart"/>
      <w:r>
        <w:t>rel.head</w:t>
      </w:r>
      <w:proofErr w:type="gramEnd"/>
      <w:r>
        <w:t xml:space="preserve">_1993 = ER30808, age_1993 = ER30809, </w:t>
      </w:r>
    </w:p>
    <w:p w14:paraId="33F84A43" w14:textId="77777777" w:rsidR="00EC361A" w:rsidRDefault="00EC361A" w:rsidP="00EC361A">
      <w:pPr>
        <w:spacing w:after="0" w:line="240" w:lineRule="auto"/>
        <w:contextualSpacing/>
      </w:pPr>
      <w:r>
        <w:t xml:space="preserve">    ann.wrk.hrs_hd_1993 = V21634, ann.wrk.hrs_wf_1993 = V21670, </w:t>
      </w:r>
    </w:p>
    <w:p w14:paraId="5745CBCC" w14:textId="77777777" w:rsidR="00EC361A" w:rsidRDefault="00EC361A" w:rsidP="00EC361A">
      <w:pPr>
        <w:spacing w:after="0" w:line="240" w:lineRule="auto"/>
        <w:contextualSpacing/>
      </w:pPr>
      <w:r>
        <w:t xml:space="preserve">    yearswrk_hd_1993 = V23316, </w:t>
      </w:r>
      <w:proofErr w:type="gramStart"/>
      <w:r>
        <w:t>yearswrk.ft</w:t>
      </w:r>
      <w:proofErr w:type="gramEnd"/>
      <w:r>
        <w:t>_hd_1993 = V23317, yearswrk_wf_1993 = V23243, yearswrk.ft_wf_1993 = V23244,</w:t>
      </w:r>
    </w:p>
    <w:p w14:paraId="2BA83AAF" w14:textId="77777777" w:rsidR="00EC361A" w:rsidRDefault="00EC361A" w:rsidP="00EC361A">
      <w:pPr>
        <w:spacing w:after="0" w:line="240" w:lineRule="auto"/>
        <w:contextualSpacing/>
      </w:pPr>
      <w:r>
        <w:t xml:space="preserve">    int.num_1994 = ER33101, seq.num_1994 = ER33102, </w:t>
      </w:r>
      <w:proofErr w:type="gramStart"/>
      <w:r>
        <w:t>rel.head</w:t>
      </w:r>
      <w:proofErr w:type="gramEnd"/>
      <w:r>
        <w:t xml:space="preserve">_1994 = ER33103, age_1994 = ER33104, </w:t>
      </w:r>
    </w:p>
    <w:p w14:paraId="6FE022CA" w14:textId="77777777" w:rsidR="00EC361A" w:rsidRDefault="00EC361A" w:rsidP="00EC361A">
      <w:pPr>
        <w:spacing w:after="0" w:line="240" w:lineRule="auto"/>
        <w:contextualSpacing/>
      </w:pPr>
      <w:r>
        <w:t xml:space="preserve">    ann.wrk.hrs_hd_1994 = ER4096, ann.wrk.hrs_wf_1994 = ER4107,</w:t>
      </w:r>
    </w:p>
    <w:p w14:paraId="04A389B6" w14:textId="77777777" w:rsidR="00EC361A" w:rsidRDefault="00EC361A" w:rsidP="00EC361A">
      <w:pPr>
        <w:spacing w:after="0" w:line="240" w:lineRule="auto"/>
        <w:contextualSpacing/>
      </w:pPr>
      <w:r>
        <w:t xml:space="preserve">    yearswrk_hd_1994 = ER3985, </w:t>
      </w:r>
      <w:proofErr w:type="gramStart"/>
      <w:r>
        <w:t>yearswrk.ft</w:t>
      </w:r>
      <w:proofErr w:type="gramEnd"/>
      <w:r>
        <w:t>_hd_1994 = ER3986, yearswrk_wf_1994 = ER3915, yearswrk.ft_wf_1994 = ER3916,</w:t>
      </w:r>
    </w:p>
    <w:p w14:paraId="10E6B501" w14:textId="77777777" w:rsidR="00EC361A" w:rsidRDefault="00EC361A" w:rsidP="00EC361A">
      <w:pPr>
        <w:spacing w:after="0" w:line="240" w:lineRule="auto"/>
        <w:contextualSpacing/>
      </w:pPr>
      <w:r>
        <w:t xml:space="preserve">    int.num_1995 = ER33201, seq.num_1995 = ER33202, </w:t>
      </w:r>
      <w:proofErr w:type="gramStart"/>
      <w:r>
        <w:t>rel.head</w:t>
      </w:r>
      <w:proofErr w:type="gramEnd"/>
      <w:r>
        <w:t xml:space="preserve">_1995 = ER33203, age_1995 = ER33204, </w:t>
      </w:r>
    </w:p>
    <w:p w14:paraId="7DBAAF71" w14:textId="77777777" w:rsidR="00EC361A" w:rsidRDefault="00EC361A" w:rsidP="00EC361A">
      <w:pPr>
        <w:spacing w:after="0" w:line="240" w:lineRule="auto"/>
        <w:contextualSpacing/>
      </w:pPr>
      <w:r>
        <w:t xml:space="preserve">    ann.wrk.hrs_hd_1995 = ER6936, ann.wrk.hrs_wf_1995 = ER6947, </w:t>
      </w:r>
    </w:p>
    <w:p w14:paraId="7DE97836" w14:textId="77777777" w:rsidR="00EC361A" w:rsidRDefault="00EC361A" w:rsidP="00EC361A">
      <w:pPr>
        <w:spacing w:after="0" w:line="240" w:lineRule="auto"/>
        <w:contextualSpacing/>
      </w:pPr>
      <w:r>
        <w:lastRenderedPageBreak/>
        <w:t xml:space="preserve">    yearswrk_hd_1995 = ER6855, </w:t>
      </w:r>
      <w:proofErr w:type="gramStart"/>
      <w:r>
        <w:t>yearswrk.ft</w:t>
      </w:r>
      <w:proofErr w:type="gramEnd"/>
      <w:r>
        <w:t>_hd_1995 = ER6856, yearswrk_wf_1995 = ER6785, yearswrk.ft_wf_1995 = ER6786,</w:t>
      </w:r>
    </w:p>
    <w:p w14:paraId="00B59AB2" w14:textId="77777777" w:rsidR="00EC361A" w:rsidRDefault="00EC361A" w:rsidP="00EC361A">
      <w:pPr>
        <w:spacing w:after="0" w:line="240" w:lineRule="auto"/>
        <w:contextualSpacing/>
      </w:pPr>
      <w:r>
        <w:t xml:space="preserve">    int.num_1996 = ER33301, seq.num_1996 = ER33302, </w:t>
      </w:r>
      <w:proofErr w:type="gramStart"/>
      <w:r>
        <w:t>rel.head</w:t>
      </w:r>
      <w:proofErr w:type="gramEnd"/>
      <w:r>
        <w:t>_1996 = ER33303, age_1996 = ER33304,</w:t>
      </w:r>
    </w:p>
    <w:p w14:paraId="51FC4181" w14:textId="77777777" w:rsidR="00EC361A" w:rsidRDefault="00EC361A" w:rsidP="00EC361A">
      <w:pPr>
        <w:spacing w:after="0" w:line="240" w:lineRule="auto"/>
        <w:contextualSpacing/>
      </w:pPr>
      <w:r>
        <w:t xml:space="preserve">    ann.wrk.hrs_hd_1996 = ER9187, ann.wrk.hrs_wf_1996 = ER9198,</w:t>
      </w:r>
    </w:p>
    <w:p w14:paraId="5569DD76" w14:textId="77777777" w:rsidR="00EC361A" w:rsidRDefault="00EC361A" w:rsidP="00EC361A">
      <w:pPr>
        <w:spacing w:after="0" w:line="240" w:lineRule="auto"/>
        <w:contextualSpacing/>
      </w:pPr>
      <w:r>
        <w:t xml:space="preserve">    yearswrk_hd_1996 = ER9101, </w:t>
      </w:r>
      <w:proofErr w:type="gramStart"/>
      <w:r>
        <w:t>yearswrk.ft</w:t>
      </w:r>
      <w:proofErr w:type="gramEnd"/>
      <w:r>
        <w:t>_hd_1996 = ER9102, yearswrk_wf_1996 = ER9031, yearswrk.ft_wf_1996 = ER9032,</w:t>
      </w:r>
    </w:p>
    <w:p w14:paraId="5961D6E0" w14:textId="77777777" w:rsidR="00EC361A" w:rsidRDefault="00EC361A" w:rsidP="00EC361A">
      <w:pPr>
        <w:spacing w:after="0" w:line="240" w:lineRule="auto"/>
        <w:contextualSpacing/>
      </w:pPr>
      <w:r>
        <w:t xml:space="preserve">    int.num_1997 = ER33401, seq.num_1997 = ER33402, </w:t>
      </w:r>
      <w:proofErr w:type="gramStart"/>
      <w:r>
        <w:t>rel.head</w:t>
      </w:r>
      <w:proofErr w:type="gramEnd"/>
      <w:r>
        <w:t>_1997 = ER33403, age_1997 = ER33404,</w:t>
      </w:r>
    </w:p>
    <w:p w14:paraId="197D3581" w14:textId="77777777" w:rsidR="00EC361A" w:rsidRDefault="00EC361A" w:rsidP="00EC361A">
      <w:pPr>
        <w:spacing w:after="0" w:line="240" w:lineRule="auto"/>
        <w:contextualSpacing/>
      </w:pPr>
      <w:r>
        <w:t xml:space="preserve">    ann.wrk.hrs_hd_1997 = ER12174, ann.wrk.hrs_wf_1997 = ER12185,</w:t>
      </w:r>
    </w:p>
    <w:p w14:paraId="737A5F71" w14:textId="77777777" w:rsidR="00EC361A" w:rsidRDefault="00EC361A" w:rsidP="00EC361A">
      <w:pPr>
        <w:spacing w:after="0" w:line="240" w:lineRule="auto"/>
        <w:contextualSpacing/>
      </w:pPr>
      <w:r>
        <w:t xml:space="preserve">    yearswrk_hd_1997 = ER11897, </w:t>
      </w:r>
      <w:proofErr w:type="gramStart"/>
      <w:r>
        <w:t>yearswrk.ft</w:t>
      </w:r>
      <w:proofErr w:type="gramEnd"/>
      <w:r>
        <w:t>_hd_1997 = ER11898, yearswrk_wf_1997 = ER11809, yearswrk.ft_wf_1997 = ER11810,</w:t>
      </w:r>
    </w:p>
    <w:p w14:paraId="38AC5A21" w14:textId="77777777" w:rsidR="00EC361A" w:rsidRDefault="00EC361A" w:rsidP="00EC361A">
      <w:pPr>
        <w:spacing w:after="0" w:line="240" w:lineRule="auto"/>
        <w:contextualSpacing/>
      </w:pPr>
      <w:commentRangeStart w:id="227"/>
      <w:commentRangeStart w:id="228"/>
      <w:r>
        <w:t xml:space="preserve">    </w:t>
      </w:r>
      <w:r w:rsidRPr="00096115">
        <w:rPr>
          <w:highlight w:val="yellow"/>
        </w:rPr>
        <w:t># Expand for missing- 1998</w:t>
      </w:r>
      <w:commentRangeEnd w:id="227"/>
      <w:r w:rsidR="00AD0C92">
        <w:rPr>
          <w:rStyle w:val="CommentReference"/>
        </w:rPr>
        <w:commentReference w:id="227"/>
      </w:r>
      <w:commentRangeEnd w:id="228"/>
      <w:r w:rsidR="00D22FE6">
        <w:rPr>
          <w:rStyle w:val="CommentReference"/>
        </w:rPr>
        <w:commentReference w:id="228"/>
      </w:r>
    </w:p>
    <w:p w14:paraId="470A6301" w14:textId="77777777" w:rsidR="00EC361A" w:rsidRDefault="00EC361A" w:rsidP="00EC361A">
      <w:pPr>
        <w:spacing w:after="0" w:line="240" w:lineRule="auto"/>
        <w:contextualSpacing/>
      </w:pPr>
      <w:r>
        <w:t xml:space="preserve">    int.num_1998 = ER33501, seq.num_1998 = ER33502, </w:t>
      </w:r>
      <w:proofErr w:type="gramStart"/>
      <w:r>
        <w:t>rel.head</w:t>
      </w:r>
      <w:proofErr w:type="gramEnd"/>
      <w:r>
        <w:t>_1998 = ER33503, wkswrktot_1998 = ER33536C, monthswrk_1998 = ER33536P,</w:t>
      </w:r>
    </w:p>
    <w:p w14:paraId="7484EDFC" w14:textId="77777777" w:rsidR="00EC361A" w:rsidRDefault="00EC361A" w:rsidP="00EC361A">
      <w:pPr>
        <w:spacing w:after="0" w:line="240" w:lineRule="auto"/>
        <w:contextualSpacing/>
      </w:pPr>
      <w:commentRangeStart w:id="229"/>
      <w:commentRangeStart w:id="230"/>
      <w:r>
        <w:t xml:space="preserve">    wkspermonth</w:t>
      </w:r>
      <w:commentRangeEnd w:id="229"/>
      <w:r w:rsidR="00AD0C92">
        <w:rPr>
          <w:rStyle w:val="CommentReference"/>
        </w:rPr>
        <w:commentReference w:id="229"/>
      </w:r>
      <w:commentRangeEnd w:id="230"/>
      <w:r w:rsidR="00C56C21">
        <w:rPr>
          <w:rStyle w:val="CommentReference"/>
        </w:rPr>
        <w:commentReference w:id="230"/>
      </w:r>
      <w:r>
        <w:t xml:space="preserve">_1998 = ER33536Q, yearswrk_hd_1998 = NA, </w:t>
      </w:r>
      <w:proofErr w:type="gramStart"/>
      <w:r>
        <w:t>yearswrk.ft</w:t>
      </w:r>
      <w:proofErr w:type="gramEnd"/>
      <w:r>
        <w:t>_hd_1998 = NA, yearswrk_wf_1998 = NA, yearswrk.ft_wf_1998 = NA,</w:t>
      </w:r>
    </w:p>
    <w:p w14:paraId="2AAAC779" w14:textId="77777777" w:rsidR="00EC361A" w:rsidRDefault="00EC361A" w:rsidP="00EC361A">
      <w:pPr>
        <w:spacing w:after="0" w:line="240" w:lineRule="auto"/>
        <w:contextualSpacing/>
      </w:pPr>
      <w:r>
        <w:t xml:space="preserve">    ann.wrk.hrs_hd_1998 = NA, ann.wrk.hrs_wf_1998 = NA,</w:t>
      </w:r>
    </w:p>
    <w:p w14:paraId="74B32839" w14:textId="77777777" w:rsidR="00EC361A" w:rsidRDefault="00EC361A" w:rsidP="00EC361A">
      <w:pPr>
        <w:spacing w:after="0" w:line="240" w:lineRule="auto"/>
        <w:contextualSpacing/>
      </w:pPr>
      <w:r>
        <w:t xml:space="preserve">    int.num_1999 = ER33501, seq.num_1999 = ER33502, </w:t>
      </w:r>
      <w:proofErr w:type="gramStart"/>
      <w:r>
        <w:t>rel.head</w:t>
      </w:r>
      <w:proofErr w:type="gramEnd"/>
      <w:r>
        <w:t>_1999 = ER33503, age_1999 = ER33504,</w:t>
      </w:r>
    </w:p>
    <w:p w14:paraId="181B068D" w14:textId="77777777" w:rsidR="00EC361A" w:rsidRDefault="00EC361A" w:rsidP="00EC361A">
      <w:pPr>
        <w:spacing w:after="0" w:line="240" w:lineRule="auto"/>
        <w:contextualSpacing/>
      </w:pPr>
      <w:r>
        <w:t xml:space="preserve">    ann.wrk.hrs_hd_1999 = ER16471, ann.wrk.hrs_wf_1999 = ER16482,</w:t>
      </w:r>
    </w:p>
    <w:p w14:paraId="5FD6FBCE" w14:textId="77777777" w:rsidR="00EC361A" w:rsidRDefault="00EC361A" w:rsidP="00EC361A">
      <w:pPr>
        <w:spacing w:after="0" w:line="240" w:lineRule="auto"/>
        <w:contextualSpacing/>
      </w:pPr>
      <w:r>
        <w:t xml:space="preserve">    yearswrk_hd_1999 = ER15979, </w:t>
      </w:r>
      <w:proofErr w:type="gramStart"/>
      <w:r>
        <w:t>yearswrk.ft</w:t>
      </w:r>
      <w:proofErr w:type="gramEnd"/>
      <w:r>
        <w:t>_hd_1999 = ER15980, yearswrk_wf_1999 = ER15886, yearswrk.ft_wf_1999 = ER15887,</w:t>
      </w:r>
    </w:p>
    <w:p w14:paraId="5586EA99" w14:textId="77777777" w:rsidR="00EC361A" w:rsidRDefault="00EC361A" w:rsidP="00EC361A">
      <w:pPr>
        <w:spacing w:after="0" w:line="240" w:lineRule="auto"/>
        <w:contextualSpacing/>
      </w:pPr>
      <w:r>
        <w:t xml:space="preserve">    </w:t>
      </w:r>
      <w:r w:rsidRPr="00AD0C92">
        <w:t># Expand for missing- 2000</w:t>
      </w:r>
    </w:p>
    <w:p w14:paraId="33E2C47A" w14:textId="77777777" w:rsidR="00EC361A" w:rsidRDefault="00EC361A" w:rsidP="00EC361A">
      <w:pPr>
        <w:spacing w:after="0" w:line="240" w:lineRule="auto"/>
        <w:contextualSpacing/>
      </w:pPr>
      <w:r>
        <w:t xml:space="preserve">    int.num_2000 = ER33601, seq.num_2000 = ER33602, </w:t>
      </w:r>
      <w:proofErr w:type="gramStart"/>
      <w:r>
        <w:t>rel.head</w:t>
      </w:r>
      <w:proofErr w:type="gramEnd"/>
      <w:r>
        <w:t>_2000 = ER33603, wkswrktot_2000 = ER33627C, monthswrk_2000 = ER33627P,</w:t>
      </w:r>
    </w:p>
    <w:p w14:paraId="1D984E72" w14:textId="77777777" w:rsidR="00EC361A" w:rsidRDefault="00EC361A" w:rsidP="00EC361A">
      <w:pPr>
        <w:spacing w:after="0" w:line="240" w:lineRule="auto"/>
        <w:contextualSpacing/>
      </w:pPr>
      <w:r>
        <w:t xml:space="preserve">    wkspermonth_2000 = ER33627Q, yearswrk_hd_2000 = NA, </w:t>
      </w:r>
      <w:proofErr w:type="gramStart"/>
      <w:r>
        <w:t>yearswrk.ft</w:t>
      </w:r>
      <w:proofErr w:type="gramEnd"/>
      <w:r>
        <w:t>_hd_2000 = NA, yearswrk_wf_2000 = NA, yearswrk.ft_wf_2000 = NA,</w:t>
      </w:r>
    </w:p>
    <w:p w14:paraId="770621E2" w14:textId="77777777" w:rsidR="00EC361A" w:rsidRDefault="00EC361A" w:rsidP="00EC361A">
      <w:pPr>
        <w:spacing w:after="0" w:line="240" w:lineRule="auto"/>
        <w:contextualSpacing/>
      </w:pPr>
      <w:r>
        <w:t xml:space="preserve">    ann.wrk.hrs_hd_2000 = NA, ann.wrk.hrs_wf_2000 = NA,</w:t>
      </w:r>
    </w:p>
    <w:p w14:paraId="414EDD54" w14:textId="77777777" w:rsidR="00EC361A" w:rsidRDefault="00EC361A" w:rsidP="00EC361A">
      <w:pPr>
        <w:spacing w:after="0" w:line="240" w:lineRule="auto"/>
        <w:contextualSpacing/>
      </w:pPr>
      <w:r>
        <w:t xml:space="preserve">    int.num_2001 = ER33601, seq.num_2001 = ER33602, </w:t>
      </w:r>
      <w:proofErr w:type="gramStart"/>
      <w:r>
        <w:t>rel.head</w:t>
      </w:r>
      <w:proofErr w:type="gramEnd"/>
      <w:r>
        <w:t>_2001 = ER33603, age_2001 = ER33604,</w:t>
      </w:r>
    </w:p>
    <w:p w14:paraId="098DADAB" w14:textId="77777777" w:rsidR="00EC361A" w:rsidRDefault="00EC361A" w:rsidP="00EC361A">
      <w:pPr>
        <w:spacing w:after="0" w:line="240" w:lineRule="auto"/>
        <w:contextualSpacing/>
      </w:pPr>
      <w:r>
        <w:t xml:space="preserve">    ann.wrk.hrs_hd_2001 = ER20399, ann.wrk.hrs_wf_2001 = ER20410,</w:t>
      </w:r>
    </w:p>
    <w:p w14:paraId="1B4C3DE8" w14:textId="77777777" w:rsidR="00EC361A" w:rsidRDefault="00EC361A" w:rsidP="00EC361A">
      <w:pPr>
        <w:spacing w:after="0" w:line="240" w:lineRule="auto"/>
        <w:contextualSpacing/>
      </w:pPr>
      <w:r>
        <w:t xml:space="preserve">    yearswrk_hd_2001 = ER20040, </w:t>
      </w:r>
      <w:proofErr w:type="gramStart"/>
      <w:r>
        <w:t>yearswrk.ft</w:t>
      </w:r>
      <w:proofErr w:type="gramEnd"/>
      <w:r>
        <w:t>_hd_2001 = ER20041, yearswrk_wf_2001 = ER19947, yearswrk.ft_wf_2001 = ER19948,</w:t>
      </w:r>
    </w:p>
    <w:p w14:paraId="56EFBD61" w14:textId="77777777" w:rsidR="00EC361A" w:rsidRDefault="00EC361A" w:rsidP="00EC361A">
      <w:pPr>
        <w:spacing w:after="0" w:line="240" w:lineRule="auto"/>
        <w:contextualSpacing/>
      </w:pPr>
      <w:r>
        <w:t xml:space="preserve">    int.num_2002 = ER33701, seq.num_2002 = ER33702, </w:t>
      </w:r>
      <w:proofErr w:type="gramStart"/>
      <w:r>
        <w:t>rel.head</w:t>
      </w:r>
      <w:proofErr w:type="gramEnd"/>
      <w:r>
        <w:t>_2002 = ER33703, yearswrk_hd_2002 = NA, yearswrk.ft_hd_2002 = NA,</w:t>
      </w:r>
    </w:p>
    <w:p w14:paraId="464112BF" w14:textId="77777777" w:rsidR="00EC361A" w:rsidRDefault="00EC361A" w:rsidP="00EC361A">
      <w:pPr>
        <w:spacing w:after="0" w:line="240" w:lineRule="auto"/>
        <w:contextualSpacing/>
      </w:pPr>
      <w:r>
        <w:t xml:space="preserve">    yearswrk_wf_2002 = NA, </w:t>
      </w:r>
      <w:proofErr w:type="gramStart"/>
      <w:r>
        <w:t>yearswrk.ft</w:t>
      </w:r>
      <w:proofErr w:type="gramEnd"/>
      <w:r>
        <w:t>_wf_2002 = NA, ann.wrk.hrs_hd_2002 = NA, ann.wrk.hrs_wf_2002 = NA,</w:t>
      </w:r>
    </w:p>
    <w:p w14:paraId="4979016D" w14:textId="77777777" w:rsidR="00EC361A" w:rsidRPr="00096115" w:rsidRDefault="00EC361A" w:rsidP="00EC361A">
      <w:pPr>
        <w:spacing w:after="0" w:line="240" w:lineRule="auto"/>
        <w:contextualSpacing/>
      </w:pPr>
      <w:r>
        <w:t xml:space="preserve">    </w:t>
      </w:r>
      <w:r w:rsidRPr="00096115">
        <w:t>employed_hd_2002 = ER23702D2, employed_wf_2002 = ER23702J5, wkswrk_hd_2002 = ER23702D3, wkswrk_wf_2002 = ER23702J6,</w:t>
      </w:r>
    </w:p>
    <w:p w14:paraId="42389CD9" w14:textId="77777777" w:rsidR="00EC361A" w:rsidRPr="00096115" w:rsidRDefault="00EC361A" w:rsidP="00EC361A">
      <w:pPr>
        <w:spacing w:after="0" w:line="240" w:lineRule="auto"/>
        <w:contextualSpacing/>
      </w:pPr>
      <w:r w:rsidRPr="00096115">
        <w:t xml:space="preserve">    </w:t>
      </w:r>
      <w:proofErr w:type="gramStart"/>
      <w:r w:rsidRPr="00096115">
        <w:t>hrs.per.wk</w:t>
      </w:r>
      <w:proofErr w:type="gramEnd"/>
      <w:r w:rsidRPr="00096115">
        <w:t>_hd_2002 = ER23702E8, hrs.per.wk_wf_2002 = ER23702L2,</w:t>
      </w:r>
    </w:p>
    <w:p w14:paraId="10E5FA0A" w14:textId="77777777" w:rsidR="00EC361A" w:rsidRPr="00096115" w:rsidRDefault="00EC361A" w:rsidP="00EC361A">
      <w:pPr>
        <w:spacing w:after="0" w:line="240" w:lineRule="auto"/>
        <w:contextualSpacing/>
      </w:pPr>
      <w:r w:rsidRPr="00096115">
        <w:t xml:space="preserve">    int.num_2003 = ER33701, seq.num_2003 = ER33702, </w:t>
      </w:r>
      <w:proofErr w:type="gramStart"/>
      <w:r w:rsidRPr="00096115">
        <w:t>rel.head</w:t>
      </w:r>
      <w:proofErr w:type="gramEnd"/>
      <w:r w:rsidRPr="00096115">
        <w:t xml:space="preserve">_2003 = ER33703, age_2003 = ER33704, </w:t>
      </w:r>
    </w:p>
    <w:p w14:paraId="61B616DD" w14:textId="77777777" w:rsidR="00EC361A" w:rsidRPr="00096115" w:rsidRDefault="00EC361A" w:rsidP="00EC361A">
      <w:pPr>
        <w:spacing w:after="0" w:line="240" w:lineRule="auto"/>
        <w:contextualSpacing/>
      </w:pPr>
      <w:r w:rsidRPr="00096115">
        <w:t xml:space="preserve">    ann.wrk.hrs_hd_2003 = ER24080, ann.wrk.hrs_wf_2003 = ER24091,</w:t>
      </w:r>
    </w:p>
    <w:p w14:paraId="21981632" w14:textId="77777777" w:rsidR="00EC361A" w:rsidRPr="00096115" w:rsidRDefault="00EC361A" w:rsidP="00EC361A">
      <w:pPr>
        <w:spacing w:after="0" w:line="240" w:lineRule="auto"/>
        <w:contextualSpacing/>
      </w:pPr>
      <w:r w:rsidRPr="00096115">
        <w:t xml:space="preserve">    yearswrk_hd_2003 = ER23476, </w:t>
      </w:r>
      <w:proofErr w:type="gramStart"/>
      <w:r w:rsidRPr="00096115">
        <w:t>yearswrk.ft</w:t>
      </w:r>
      <w:proofErr w:type="gramEnd"/>
      <w:r w:rsidRPr="00096115">
        <w:t>_hd_2003 = ER23477, yearswrk_wf_2003 = ER23384, yearswrk.ft_wf_2003 = ER23385,</w:t>
      </w:r>
    </w:p>
    <w:p w14:paraId="629843F2" w14:textId="77777777" w:rsidR="00EC361A" w:rsidRPr="00096115" w:rsidRDefault="00EC361A" w:rsidP="00EC361A">
      <w:pPr>
        <w:spacing w:after="0" w:line="240" w:lineRule="auto"/>
        <w:contextualSpacing/>
      </w:pPr>
      <w:r w:rsidRPr="00096115">
        <w:t xml:space="preserve">    int.num_2004 = ER33801, seq.num_2004 = ER33802, </w:t>
      </w:r>
      <w:proofErr w:type="gramStart"/>
      <w:r w:rsidRPr="00096115">
        <w:t>rel.head</w:t>
      </w:r>
      <w:proofErr w:type="gramEnd"/>
      <w:r w:rsidRPr="00096115">
        <w:t>_2004 = ER33803, yearswrk_hd_2004 = NA, yearswrk.ft_hd_2004 = NA,</w:t>
      </w:r>
    </w:p>
    <w:p w14:paraId="06737535" w14:textId="77777777" w:rsidR="00EC361A" w:rsidRPr="00096115" w:rsidRDefault="00EC361A" w:rsidP="00EC361A">
      <w:pPr>
        <w:spacing w:after="0" w:line="240" w:lineRule="auto"/>
        <w:contextualSpacing/>
      </w:pPr>
      <w:r w:rsidRPr="00096115">
        <w:t xml:space="preserve">    yearswrk_wf_2004 = NA, </w:t>
      </w:r>
      <w:proofErr w:type="gramStart"/>
      <w:r w:rsidRPr="00096115">
        <w:t>yearswrk.ft</w:t>
      </w:r>
      <w:proofErr w:type="gramEnd"/>
      <w:r w:rsidRPr="00096115">
        <w:t>_wf_2004 = NA, ann.wrk.hrs_hd_2004 = NA, ann.wrk.hrs_wf_2004 = NA,</w:t>
      </w:r>
    </w:p>
    <w:p w14:paraId="16642103" w14:textId="77777777" w:rsidR="00EC361A" w:rsidRPr="00096115" w:rsidRDefault="00EC361A" w:rsidP="00EC361A">
      <w:pPr>
        <w:spacing w:after="0" w:line="240" w:lineRule="auto"/>
        <w:contextualSpacing/>
      </w:pPr>
      <w:r w:rsidRPr="00096115">
        <w:t xml:space="preserve">    employed_hd_2004 = ER27711D2, employed_wf_2004 = ER27711J5, wkswrk_hd_2004 = ER27711D3, wkswrk_wf_2004 = ER27711J6,</w:t>
      </w:r>
    </w:p>
    <w:p w14:paraId="1A5330C1" w14:textId="77777777" w:rsidR="00EC361A" w:rsidRPr="00096115" w:rsidRDefault="00EC361A" w:rsidP="00EC361A">
      <w:pPr>
        <w:spacing w:after="0" w:line="240" w:lineRule="auto"/>
        <w:contextualSpacing/>
      </w:pPr>
      <w:r w:rsidRPr="00096115">
        <w:t xml:space="preserve">    </w:t>
      </w:r>
      <w:proofErr w:type="gramStart"/>
      <w:r w:rsidRPr="00096115">
        <w:t>hrs.per.wk</w:t>
      </w:r>
      <w:proofErr w:type="gramEnd"/>
      <w:r w:rsidRPr="00096115">
        <w:t>_hd_2004 = ER27711E8, hrs.per.wk_wf_2004 = ER27711L2,</w:t>
      </w:r>
    </w:p>
    <w:p w14:paraId="04822C97" w14:textId="77777777" w:rsidR="00EC361A" w:rsidRPr="00096115" w:rsidRDefault="00EC361A" w:rsidP="00EC361A">
      <w:pPr>
        <w:spacing w:after="0" w:line="240" w:lineRule="auto"/>
        <w:contextualSpacing/>
      </w:pPr>
      <w:r w:rsidRPr="00096115">
        <w:t xml:space="preserve">    int.num_2005 = ER33801, seq.num_2005 = ER33802, </w:t>
      </w:r>
      <w:proofErr w:type="gramStart"/>
      <w:r w:rsidRPr="00096115">
        <w:t>rel.head</w:t>
      </w:r>
      <w:proofErr w:type="gramEnd"/>
      <w:r w:rsidRPr="00096115">
        <w:t xml:space="preserve">_2005 = ER33803, age_2005 = ER33804, </w:t>
      </w:r>
    </w:p>
    <w:p w14:paraId="10F5537B" w14:textId="77777777" w:rsidR="00EC361A" w:rsidRPr="00096115" w:rsidRDefault="00EC361A" w:rsidP="00EC361A">
      <w:pPr>
        <w:spacing w:after="0" w:line="240" w:lineRule="auto"/>
        <w:contextualSpacing/>
      </w:pPr>
      <w:r w:rsidRPr="00096115">
        <w:t xml:space="preserve">    ann.wrk.hrs_hd_2005 = ER27886, ann.wrk.hrs_wf_2005 = ER27897,</w:t>
      </w:r>
    </w:p>
    <w:p w14:paraId="2E90591F" w14:textId="77777777" w:rsidR="00EC361A" w:rsidRPr="00096115" w:rsidRDefault="00EC361A" w:rsidP="00EC361A">
      <w:pPr>
        <w:spacing w:after="0" w:line="240" w:lineRule="auto"/>
        <w:contextualSpacing/>
      </w:pPr>
      <w:r w:rsidRPr="00096115">
        <w:t xml:space="preserve">    yearswrk_hd_2005 = ER27444, </w:t>
      </w:r>
      <w:proofErr w:type="gramStart"/>
      <w:r w:rsidRPr="00096115">
        <w:t>yearswrk.ft</w:t>
      </w:r>
      <w:proofErr w:type="gramEnd"/>
      <w:r w:rsidRPr="00096115">
        <w:t>_hd_2005 = ER27445, yearswrk_wf_2005 = ER27348, yearswrk.ft_wf_2005 = ER27349,</w:t>
      </w:r>
    </w:p>
    <w:p w14:paraId="72B7C004" w14:textId="77777777" w:rsidR="00EC361A" w:rsidRPr="00096115" w:rsidRDefault="00EC361A" w:rsidP="00EC361A">
      <w:pPr>
        <w:spacing w:after="0" w:line="240" w:lineRule="auto"/>
        <w:contextualSpacing/>
      </w:pPr>
      <w:r w:rsidRPr="00096115">
        <w:t xml:space="preserve">    int.num_2006 = ER33901, seq.num_2006 = ER33902, </w:t>
      </w:r>
      <w:proofErr w:type="gramStart"/>
      <w:r w:rsidRPr="00096115">
        <w:t>rel.head</w:t>
      </w:r>
      <w:proofErr w:type="gramEnd"/>
      <w:r w:rsidRPr="00096115">
        <w:t>_2006 = ER33903, yearswrk_hd_2006 = NA, yearswrk.ft_hd_2006 = NA,</w:t>
      </w:r>
    </w:p>
    <w:p w14:paraId="0E4E5DC8" w14:textId="77777777" w:rsidR="00EC361A" w:rsidRPr="00096115" w:rsidRDefault="00EC361A" w:rsidP="00EC361A">
      <w:pPr>
        <w:spacing w:after="0" w:line="240" w:lineRule="auto"/>
        <w:contextualSpacing/>
      </w:pPr>
      <w:r w:rsidRPr="00096115">
        <w:lastRenderedPageBreak/>
        <w:t xml:space="preserve">    yearswrk_wf_2006 = NA, </w:t>
      </w:r>
      <w:proofErr w:type="gramStart"/>
      <w:r w:rsidRPr="00096115">
        <w:t>yearswrk.ft</w:t>
      </w:r>
      <w:proofErr w:type="gramEnd"/>
      <w:r w:rsidRPr="00096115">
        <w:t xml:space="preserve">_wf_2006 = NA, ann.wrk.hrs_hd_2006 = NA, ann.wrk.hrs_wf_2006 = NA, </w:t>
      </w:r>
    </w:p>
    <w:p w14:paraId="6F706CBD" w14:textId="77777777" w:rsidR="00EC361A" w:rsidRPr="00096115" w:rsidRDefault="00EC361A" w:rsidP="00EC361A">
      <w:pPr>
        <w:spacing w:after="0" w:line="240" w:lineRule="auto"/>
        <w:contextualSpacing/>
      </w:pPr>
      <w:r w:rsidRPr="00096115">
        <w:t xml:space="preserve">    employed_hd_2006 = ER40686D2, employed_wf_2006 = ER40686J5, wkswrk_hd_2006 = ER40686D3, wkswrk_wf_2006 = ER40686J6,</w:t>
      </w:r>
    </w:p>
    <w:p w14:paraId="47087982" w14:textId="77777777" w:rsidR="00EC361A" w:rsidRPr="00096115" w:rsidRDefault="00EC361A" w:rsidP="00EC361A">
      <w:pPr>
        <w:spacing w:after="0" w:line="240" w:lineRule="auto"/>
        <w:contextualSpacing/>
      </w:pPr>
      <w:r w:rsidRPr="00096115">
        <w:t xml:space="preserve">    </w:t>
      </w:r>
      <w:proofErr w:type="gramStart"/>
      <w:r w:rsidRPr="00096115">
        <w:t>hrs.per.wk</w:t>
      </w:r>
      <w:proofErr w:type="gramEnd"/>
      <w:r w:rsidRPr="00096115">
        <w:t>_hd_2006 = ER40686E8, hrs.per.wk_wf_2006 = ER40686L2,</w:t>
      </w:r>
    </w:p>
    <w:p w14:paraId="2B2A4AF7" w14:textId="77777777" w:rsidR="00EC361A" w:rsidRPr="00096115" w:rsidRDefault="00EC361A" w:rsidP="00EC361A">
      <w:pPr>
        <w:spacing w:after="0" w:line="240" w:lineRule="auto"/>
        <w:contextualSpacing/>
      </w:pPr>
      <w:r w:rsidRPr="00096115">
        <w:t xml:space="preserve">    int.num_2007 = ER33901, seq.num_2007 = ER33902, </w:t>
      </w:r>
      <w:proofErr w:type="gramStart"/>
      <w:r w:rsidRPr="00096115">
        <w:t>rel.head</w:t>
      </w:r>
      <w:proofErr w:type="gramEnd"/>
      <w:r w:rsidRPr="00096115">
        <w:t>_2007 = ER33903, age_2007 = ER33904,</w:t>
      </w:r>
    </w:p>
    <w:p w14:paraId="108ABE4D" w14:textId="77777777" w:rsidR="00EC361A" w:rsidRPr="00096115" w:rsidRDefault="00EC361A" w:rsidP="00EC361A">
      <w:pPr>
        <w:spacing w:after="0" w:line="240" w:lineRule="auto"/>
        <w:contextualSpacing/>
      </w:pPr>
      <w:r w:rsidRPr="00096115">
        <w:t xml:space="preserve">    ann.wrk.hrs_hd_2007 = ER40876, ann.wrk.hrs_wf_2007 = ER40887, </w:t>
      </w:r>
    </w:p>
    <w:p w14:paraId="35B337E9" w14:textId="77777777" w:rsidR="00EC361A" w:rsidRPr="00096115" w:rsidRDefault="00EC361A" w:rsidP="00EC361A">
      <w:pPr>
        <w:spacing w:after="0" w:line="240" w:lineRule="auto"/>
        <w:contextualSpacing/>
      </w:pPr>
      <w:r w:rsidRPr="00096115">
        <w:t xml:space="preserve">    yearswrk_hd_2007 = ER40616, </w:t>
      </w:r>
      <w:proofErr w:type="gramStart"/>
      <w:r w:rsidRPr="00096115">
        <w:t>yearswrk.ft</w:t>
      </w:r>
      <w:proofErr w:type="gramEnd"/>
      <w:r w:rsidRPr="00096115">
        <w:t>_hd_2007 = ER40617, yearswrk_wf_2007 = ER40523, yearswrk.ft_wf_2007 = ER40524,</w:t>
      </w:r>
    </w:p>
    <w:p w14:paraId="3774B85E" w14:textId="77777777" w:rsidR="00EC361A" w:rsidRPr="00096115" w:rsidRDefault="00EC361A" w:rsidP="00EC361A">
      <w:pPr>
        <w:spacing w:after="0" w:line="240" w:lineRule="auto"/>
        <w:contextualSpacing/>
      </w:pPr>
      <w:r w:rsidRPr="00096115">
        <w:t xml:space="preserve">    int.num_2008 = ER34001, seq.num_2008 = ER34002, </w:t>
      </w:r>
      <w:proofErr w:type="gramStart"/>
      <w:r w:rsidRPr="00096115">
        <w:t>rel.head</w:t>
      </w:r>
      <w:proofErr w:type="gramEnd"/>
      <w:r w:rsidRPr="00096115">
        <w:t>_2008 = ER34003, yearswrk_hd_2008 = NA, yearswrk.ft_hd_2008 = NA,</w:t>
      </w:r>
    </w:p>
    <w:p w14:paraId="13D1B602" w14:textId="77777777" w:rsidR="00EC361A" w:rsidRPr="00096115" w:rsidRDefault="00EC361A" w:rsidP="00EC361A">
      <w:pPr>
        <w:spacing w:after="0" w:line="240" w:lineRule="auto"/>
        <w:contextualSpacing/>
      </w:pPr>
      <w:r w:rsidRPr="00096115">
        <w:t xml:space="preserve">    yearswrk_wf_2008 = NA, </w:t>
      </w:r>
      <w:proofErr w:type="gramStart"/>
      <w:r w:rsidRPr="00096115">
        <w:t>yearswrk.ft</w:t>
      </w:r>
      <w:proofErr w:type="gramEnd"/>
      <w:r w:rsidRPr="00096115">
        <w:t>_wf_2008 = NA, ann.wrk.hrs_hd_2008 = NA, ann.wrk.hrs_wf_2008 = NA,</w:t>
      </w:r>
    </w:p>
    <w:p w14:paraId="6F40259E" w14:textId="77777777" w:rsidR="00EC361A" w:rsidRPr="00096115" w:rsidRDefault="00EC361A" w:rsidP="00EC361A">
      <w:pPr>
        <w:spacing w:after="0" w:line="240" w:lineRule="auto"/>
        <w:contextualSpacing/>
      </w:pPr>
      <w:r w:rsidRPr="00096115">
        <w:t xml:space="preserve">    employed_hd_2008 = ER46669, employed_wf_2008 = ER46680, wkswrk_hd_2008 = ER46670, wkswrk_wf_2008 = ER46681,</w:t>
      </w:r>
    </w:p>
    <w:p w14:paraId="0AF015C3" w14:textId="77777777" w:rsidR="00EC361A" w:rsidRPr="00096115" w:rsidRDefault="00EC361A" w:rsidP="00EC361A">
      <w:pPr>
        <w:spacing w:after="0" w:line="240" w:lineRule="auto"/>
        <w:contextualSpacing/>
      </w:pPr>
      <w:r w:rsidRPr="00096115">
        <w:t xml:space="preserve">    </w:t>
      </w:r>
      <w:proofErr w:type="gramStart"/>
      <w:r w:rsidRPr="00096115">
        <w:t>hrs.per.wk</w:t>
      </w:r>
      <w:proofErr w:type="gramEnd"/>
      <w:r w:rsidRPr="00096115">
        <w:t>_hd_2008 = ER46671, hrs.per.wk_wf_2008 = ER46682,</w:t>
      </w:r>
    </w:p>
    <w:p w14:paraId="377F9AF4" w14:textId="77777777" w:rsidR="00EC361A" w:rsidRPr="00096115" w:rsidRDefault="00EC361A" w:rsidP="00EC361A">
      <w:pPr>
        <w:spacing w:after="0" w:line="240" w:lineRule="auto"/>
        <w:contextualSpacing/>
      </w:pPr>
      <w:r w:rsidRPr="00096115">
        <w:t xml:space="preserve">    int.num_2009 = ER34001, seq.num_2009 = ER34002, </w:t>
      </w:r>
      <w:proofErr w:type="gramStart"/>
      <w:r w:rsidRPr="00096115">
        <w:t>rel.head</w:t>
      </w:r>
      <w:proofErr w:type="gramEnd"/>
      <w:r w:rsidRPr="00096115">
        <w:t xml:space="preserve">_2009 = ER34003, age_2009 = ER34004, </w:t>
      </w:r>
    </w:p>
    <w:p w14:paraId="35685690" w14:textId="77777777" w:rsidR="00EC361A" w:rsidRPr="00096115" w:rsidRDefault="00EC361A" w:rsidP="00EC361A">
      <w:pPr>
        <w:spacing w:after="0" w:line="240" w:lineRule="auto"/>
        <w:contextualSpacing/>
      </w:pPr>
      <w:r w:rsidRPr="00096115">
        <w:t xml:space="preserve">    ann.wrk.hrs_hd_2009 = ER46767, ann.wrk.hrs_wf_2009 = ER46788, </w:t>
      </w:r>
    </w:p>
    <w:p w14:paraId="7ECD9692" w14:textId="77777777" w:rsidR="00EC361A" w:rsidRPr="00096115" w:rsidRDefault="00EC361A" w:rsidP="00EC361A">
      <w:pPr>
        <w:spacing w:after="0" w:line="240" w:lineRule="auto"/>
        <w:contextualSpacing/>
      </w:pPr>
      <w:r w:rsidRPr="00096115">
        <w:t xml:space="preserve">    yearswrk_hd_2009 = ER46594, </w:t>
      </w:r>
      <w:proofErr w:type="gramStart"/>
      <w:r w:rsidRPr="00096115">
        <w:t>yearswrk.ft</w:t>
      </w:r>
      <w:proofErr w:type="gramEnd"/>
      <w:r w:rsidRPr="00096115">
        <w:t>_hd_2009 = ER46595, yearswrk_wf_2009 = ER46500, yearswrk.ft_wf_2009 = ER46501,</w:t>
      </w:r>
    </w:p>
    <w:p w14:paraId="30164B16" w14:textId="77777777" w:rsidR="00EC361A" w:rsidRPr="00096115" w:rsidRDefault="00EC361A" w:rsidP="00EC361A">
      <w:pPr>
        <w:spacing w:after="0" w:line="240" w:lineRule="auto"/>
        <w:contextualSpacing/>
      </w:pPr>
      <w:r w:rsidRPr="00096115">
        <w:t xml:space="preserve">    int.num_2010 = ER34101, seq.num_2010 = ER34102, </w:t>
      </w:r>
      <w:proofErr w:type="gramStart"/>
      <w:r w:rsidRPr="00096115">
        <w:t>rel.head</w:t>
      </w:r>
      <w:proofErr w:type="gramEnd"/>
      <w:r w:rsidRPr="00096115">
        <w:t>_2010 = ER34103, yearswrk_hd_2010 = NA, yearswrk.ft_hd_2010 = NA,</w:t>
      </w:r>
    </w:p>
    <w:p w14:paraId="624B6222" w14:textId="77777777" w:rsidR="00EC361A" w:rsidRPr="00096115" w:rsidRDefault="00EC361A" w:rsidP="00EC361A">
      <w:pPr>
        <w:spacing w:after="0" w:line="240" w:lineRule="auto"/>
        <w:contextualSpacing/>
      </w:pPr>
      <w:r w:rsidRPr="00096115">
        <w:t xml:space="preserve">    yearswrk_wf_2010 = NA, </w:t>
      </w:r>
      <w:proofErr w:type="gramStart"/>
      <w:r w:rsidRPr="00096115">
        <w:t>yearswrk.ft</w:t>
      </w:r>
      <w:proofErr w:type="gramEnd"/>
      <w:r w:rsidRPr="00096115">
        <w:t>_wf_2010 = NA, ann.wrk.hrs_hd_2010 = NA, ann.wrk.hrs_wf_2010 = NA,</w:t>
      </w:r>
    </w:p>
    <w:p w14:paraId="010095B6" w14:textId="77777777" w:rsidR="00EC361A" w:rsidRPr="00096115" w:rsidRDefault="00EC361A" w:rsidP="00EC361A">
      <w:pPr>
        <w:spacing w:after="0" w:line="240" w:lineRule="auto"/>
        <w:contextualSpacing/>
      </w:pPr>
      <w:r w:rsidRPr="00096115">
        <w:t xml:space="preserve">    employed_hd_2010 = ER52070, employed_wf_2010 = ER52081, wkswrk_hd_2010 = ER52071, wkswrk_wf_2010 = ER52082,</w:t>
      </w:r>
    </w:p>
    <w:p w14:paraId="0E7C150D" w14:textId="77777777" w:rsidR="00EC361A" w:rsidRPr="00096115" w:rsidRDefault="00EC361A" w:rsidP="00EC361A">
      <w:pPr>
        <w:spacing w:after="0" w:line="240" w:lineRule="auto"/>
        <w:contextualSpacing/>
      </w:pPr>
      <w:r w:rsidRPr="00096115">
        <w:t xml:space="preserve">    </w:t>
      </w:r>
      <w:proofErr w:type="gramStart"/>
      <w:r w:rsidRPr="00096115">
        <w:t>hrs.per.wk</w:t>
      </w:r>
      <w:proofErr w:type="gramEnd"/>
      <w:r w:rsidRPr="00096115">
        <w:t>_hd_2010 = ER52072, hrs.per.wk_wf_2010 = ER52083,</w:t>
      </w:r>
    </w:p>
    <w:p w14:paraId="49405476" w14:textId="77777777" w:rsidR="00EC361A" w:rsidRPr="00096115" w:rsidRDefault="00EC361A" w:rsidP="00EC361A">
      <w:pPr>
        <w:spacing w:after="0" w:line="240" w:lineRule="auto"/>
        <w:contextualSpacing/>
      </w:pPr>
      <w:r w:rsidRPr="00096115">
        <w:t xml:space="preserve">    int.num_2011 = ER34101, seq.num_2011 = ER34102, </w:t>
      </w:r>
      <w:proofErr w:type="gramStart"/>
      <w:r w:rsidRPr="00096115">
        <w:t>rel.head</w:t>
      </w:r>
      <w:proofErr w:type="gramEnd"/>
      <w:r w:rsidRPr="00096115">
        <w:t xml:space="preserve">_2011 = ER34103, age_2011 = ER34104, </w:t>
      </w:r>
    </w:p>
    <w:p w14:paraId="43F515CF" w14:textId="77777777" w:rsidR="00EC361A" w:rsidRPr="00096115" w:rsidRDefault="00EC361A" w:rsidP="00EC361A">
      <w:pPr>
        <w:spacing w:after="0" w:line="240" w:lineRule="auto"/>
        <w:contextualSpacing/>
      </w:pPr>
      <w:r w:rsidRPr="00096115">
        <w:t xml:space="preserve">    ann.wrk.hrs_hd_2011 = ER52175, ann.wrk.hrs_wf_2011 = ER52196, </w:t>
      </w:r>
    </w:p>
    <w:p w14:paraId="2C528DC0" w14:textId="77777777" w:rsidR="00EC361A" w:rsidRPr="00096115" w:rsidRDefault="00EC361A" w:rsidP="00EC361A">
      <w:pPr>
        <w:spacing w:after="0" w:line="240" w:lineRule="auto"/>
        <w:contextualSpacing/>
      </w:pPr>
      <w:r w:rsidRPr="00096115">
        <w:t xml:space="preserve">    yearswrk_hd_2011 = ER51955, </w:t>
      </w:r>
      <w:proofErr w:type="gramStart"/>
      <w:r w:rsidRPr="00096115">
        <w:t>yearswrk.ft</w:t>
      </w:r>
      <w:proofErr w:type="gramEnd"/>
      <w:r w:rsidRPr="00096115">
        <w:t>_hd_2011 = ER51956, yearswrk_wf_2011 = ER51861, yearswrk.ft_wf_2011 = ER51862,</w:t>
      </w:r>
    </w:p>
    <w:p w14:paraId="7614D9A3" w14:textId="77777777" w:rsidR="00EC361A" w:rsidRPr="00096115" w:rsidRDefault="00EC361A" w:rsidP="00EC361A">
      <w:pPr>
        <w:spacing w:after="0" w:line="240" w:lineRule="auto"/>
        <w:contextualSpacing/>
      </w:pPr>
      <w:r w:rsidRPr="00096115">
        <w:t xml:space="preserve">    int.num_2012 = ER34201, seq.num_2012 = ER34202, </w:t>
      </w:r>
      <w:proofErr w:type="gramStart"/>
      <w:r w:rsidRPr="00096115">
        <w:t>rel.head</w:t>
      </w:r>
      <w:proofErr w:type="gramEnd"/>
      <w:r w:rsidRPr="00096115">
        <w:t>_2012 = ER34203, yearswrk_hd_2012 = NA, yearswrk.ft_hd_2012 = NA,</w:t>
      </w:r>
    </w:p>
    <w:p w14:paraId="18EE28B8" w14:textId="77777777" w:rsidR="00EC361A" w:rsidRPr="00096115" w:rsidRDefault="00EC361A" w:rsidP="00EC361A">
      <w:pPr>
        <w:spacing w:after="0" w:line="240" w:lineRule="auto"/>
        <w:contextualSpacing/>
      </w:pPr>
      <w:r w:rsidRPr="00096115">
        <w:t xml:space="preserve">    yearswrk_wf_2012 = NA, </w:t>
      </w:r>
      <w:proofErr w:type="gramStart"/>
      <w:r w:rsidRPr="00096115">
        <w:t>yearswrk.ft</w:t>
      </w:r>
      <w:proofErr w:type="gramEnd"/>
      <w:r w:rsidRPr="00096115">
        <w:t xml:space="preserve">_wf_2012 = NA, ann.wrk.hrs_hd_2012 = NA, ann.wrk.hrs_wf_2012 = NA, </w:t>
      </w:r>
    </w:p>
    <w:p w14:paraId="039CE0E8" w14:textId="77777777" w:rsidR="00EC361A" w:rsidRPr="00096115" w:rsidRDefault="00EC361A" w:rsidP="00EC361A">
      <w:pPr>
        <w:spacing w:after="0" w:line="240" w:lineRule="auto"/>
        <w:contextualSpacing/>
      </w:pPr>
      <w:r w:rsidRPr="00096115">
        <w:t xml:space="preserve">    employed_hd_2012 = ER57824, employed_wf_2012 = ER57872, wkswrk_hd_2012 = ER57825, wkswrk_wf_2012 = ER57873,</w:t>
      </w:r>
    </w:p>
    <w:p w14:paraId="346CD164" w14:textId="77777777" w:rsidR="00EC361A" w:rsidRPr="00096115" w:rsidRDefault="00EC361A" w:rsidP="00EC361A">
      <w:pPr>
        <w:spacing w:after="0" w:line="240" w:lineRule="auto"/>
        <w:contextualSpacing/>
      </w:pPr>
      <w:r w:rsidRPr="00096115">
        <w:t xml:space="preserve">    </w:t>
      </w:r>
      <w:proofErr w:type="gramStart"/>
      <w:r w:rsidRPr="00096115">
        <w:t>hrs.per.wk</w:t>
      </w:r>
      <w:proofErr w:type="gramEnd"/>
      <w:r w:rsidRPr="00096115">
        <w:t>_hd_2012 = ER57839, hrs.per.wk_wf_2012 = ER57887,</w:t>
      </w:r>
    </w:p>
    <w:p w14:paraId="4DA9AA24" w14:textId="77777777" w:rsidR="00EC361A" w:rsidRPr="00096115" w:rsidRDefault="00EC361A" w:rsidP="00EC361A">
      <w:pPr>
        <w:spacing w:after="0" w:line="240" w:lineRule="auto"/>
        <w:contextualSpacing/>
      </w:pPr>
      <w:r w:rsidRPr="00096115">
        <w:t xml:space="preserve">    int.num_2013 = ER34201, seq.num_2013 = ER34202, </w:t>
      </w:r>
      <w:proofErr w:type="gramStart"/>
      <w:r w:rsidRPr="00096115">
        <w:t>rel.head</w:t>
      </w:r>
      <w:proofErr w:type="gramEnd"/>
      <w:r w:rsidRPr="00096115">
        <w:t xml:space="preserve">_2013 = ER34203, age_2013 = ER34204, </w:t>
      </w:r>
    </w:p>
    <w:p w14:paraId="00F1057E" w14:textId="77777777" w:rsidR="00EC361A" w:rsidRPr="00096115" w:rsidRDefault="00EC361A" w:rsidP="00EC361A">
      <w:pPr>
        <w:spacing w:after="0" w:line="240" w:lineRule="auto"/>
        <w:contextualSpacing/>
      </w:pPr>
      <w:r w:rsidRPr="00096115">
        <w:t xml:space="preserve">    ann.wrk.hrs_hd_2013 = ER57976, ann.wrk.hrs_wf_2013 = ER57997, </w:t>
      </w:r>
    </w:p>
    <w:p w14:paraId="396C6128" w14:textId="77777777" w:rsidR="00EC361A" w:rsidRPr="00096115" w:rsidRDefault="00EC361A" w:rsidP="00EC361A">
      <w:pPr>
        <w:spacing w:after="0" w:line="240" w:lineRule="auto"/>
        <w:contextualSpacing/>
      </w:pPr>
      <w:r w:rsidRPr="00096115">
        <w:t xml:space="preserve">    yearswrk_hd_2013 = ER57711, </w:t>
      </w:r>
      <w:proofErr w:type="gramStart"/>
      <w:r w:rsidRPr="00096115">
        <w:t>yearswrk.ft</w:t>
      </w:r>
      <w:proofErr w:type="gramEnd"/>
      <w:r w:rsidRPr="00096115">
        <w:t>_hd_2013 = ER57712, yearswrk_wf_2013 = ER57601, yearswrk.ft_wf_2013 = ER57602,</w:t>
      </w:r>
    </w:p>
    <w:p w14:paraId="0DD7FFB8" w14:textId="77777777" w:rsidR="00EC361A" w:rsidRPr="00096115" w:rsidRDefault="00EC361A" w:rsidP="00EC361A">
      <w:pPr>
        <w:spacing w:after="0" w:line="240" w:lineRule="auto"/>
        <w:contextualSpacing/>
      </w:pPr>
      <w:r w:rsidRPr="00096115">
        <w:t xml:space="preserve">    int.num_2014 = ER34301, seq.num_2014 = ER34302, </w:t>
      </w:r>
      <w:proofErr w:type="gramStart"/>
      <w:r w:rsidRPr="00096115">
        <w:t>rel.head</w:t>
      </w:r>
      <w:proofErr w:type="gramEnd"/>
      <w:r w:rsidRPr="00096115">
        <w:t>_2014 = ER34303, yearswrk_hd_2014 = NA, yearswrk.ft_hd_2014 = NA,</w:t>
      </w:r>
    </w:p>
    <w:p w14:paraId="327A0006" w14:textId="77777777" w:rsidR="00EC361A" w:rsidRPr="00096115" w:rsidRDefault="00EC361A" w:rsidP="00EC361A">
      <w:pPr>
        <w:spacing w:after="0" w:line="240" w:lineRule="auto"/>
        <w:contextualSpacing/>
      </w:pPr>
      <w:r w:rsidRPr="00096115">
        <w:t xml:space="preserve">    yearswrk_wf_2014 = NA, </w:t>
      </w:r>
      <w:proofErr w:type="gramStart"/>
      <w:r w:rsidRPr="00096115">
        <w:t>yearswrk.ft</w:t>
      </w:r>
      <w:proofErr w:type="gramEnd"/>
      <w:r w:rsidRPr="00096115">
        <w:t>_wf_2014 = NA, ann.wrk.hrs_hd_2014 = NA, ann.wrk.hrs_wf_2014 = NA,</w:t>
      </w:r>
    </w:p>
    <w:p w14:paraId="0D5FB947" w14:textId="77777777" w:rsidR="00EC361A" w:rsidRPr="00096115" w:rsidRDefault="00EC361A" w:rsidP="00EC361A">
      <w:pPr>
        <w:spacing w:after="0" w:line="240" w:lineRule="auto"/>
        <w:contextualSpacing/>
      </w:pPr>
      <w:r w:rsidRPr="00096115">
        <w:t xml:space="preserve">    employed_hd_2014 = ER65004, employed_wf_2014 = ER65052, wkswrk_hd_2014 = ER65005, wkswrk_wf_2014 = ER65053,</w:t>
      </w:r>
    </w:p>
    <w:p w14:paraId="2C539D21" w14:textId="77777777" w:rsidR="00EC361A" w:rsidRPr="00096115" w:rsidRDefault="00EC361A" w:rsidP="00EC361A">
      <w:pPr>
        <w:spacing w:after="0" w:line="240" w:lineRule="auto"/>
        <w:contextualSpacing/>
      </w:pPr>
      <w:r w:rsidRPr="00096115">
        <w:t xml:space="preserve">    </w:t>
      </w:r>
      <w:proofErr w:type="gramStart"/>
      <w:r w:rsidRPr="00096115">
        <w:t>hrs.per.wk</w:t>
      </w:r>
      <w:proofErr w:type="gramEnd"/>
      <w:r w:rsidRPr="00096115">
        <w:t>_hd_2014 = ER65019, hrs.per.wk_wf_2014 = ER65067,</w:t>
      </w:r>
    </w:p>
    <w:p w14:paraId="1EBFC7A4" w14:textId="77777777" w:rsidR="00EC361A" w:rsidRPr="00096115" w:rsidRDefault="00EC361A" w:rsidP="00EC361A">
      <w:pPr>
        <w:spacing w:after="0" w:line="240" w:lineRule="auto"/>
        <w:contextualSpacing/>
      </w:pPr>
      <w:r w:rsidRPr="00096115">
        <w:t xml:space="preserve">    int.num_2015 = ER34301, seq.num_2015 = ER34302, </w:t>
      </w:r>
      <w:proofErr w:type="gramStart"/>
      <w:r w:rsidRPr="00096115">
        <w:t>rel.head</w:t>
      </w:r>
      <w:proofErr w:type="gramEnd"/>
      <w:r w:rsidRPr="00096115">
        <w:t>_2015 = ER34303, age_2015 = ER34305,</w:t>
      </w:r>
    </w:p>
    <w:p w14:paraId="3E5AB173" w14:textId="77777777" w:rsidR="00EC361A" w:rsidRPr="00096115" w:rsidRDefault="00EC361A" w:rsidP="00EC361A">
      <w:pPr>
        <w:spacing w:after="0" w:line="240" w:lineRule="auto"/>
        <w:contextualSpacing/>
      </w:pPr>
      <w:r w:rsidRPr="00096115">
        <w:t xml:space="preserve">    ann.wrk.hrs_hd_2015 = ER65156, ann.wrk.hrs_wf_2015 = ER65177, </w:t>
      </w:r>
    </w:p>
    <w:p w14:paraId="38565E92" w14:textId="77777777" w:rsidR="00EC361A" w:rsidRPr="00096115" w:rsidRDefault="00EC361A" w:rsidP="00EC361A">
      <w:pPr>
        <w:spacing w:after="0" w:line="240" w:lineRule="auto"/>
        <w:contextualSpacing/>
      </w:pPr>
      <w:r w:rsidRPr="00096115">
        <w:t xml:space="preserve">    yearswrk_hd_2015 = ER64871, </w:t>
      </w:r>
      <w:proofErr w:type="gramStart"/>
      <w:r w:rsidRPr="00096115">
        <w:t>yearswrk.ft</w:t>
      </w:r>
      <w:proofErr w:type="gramEnd"/>
      <w:r w:rsidRPr="00096115">
        <w:t>_hd_2015 = ER64872, yearswrk_wf_2015 = ER64732, yearswrk.ft_wf_2015 = ER64733,</w:t>
      </w:r>
    </w:p>
    <w:p w14:paraId="6476E00D" w14:textId="77777777" w:rsidR="00EC361A" w:rsidRPr="00096115" w:rsidRDefault="00EC361A" w:rsidP="00EC361A">
      <w:pPr>
        <w:spacing w:after="0" w:line="240" w:lineRule="auto"/>
        <w:contextualSpacing/>
      </w:pPr>
      <w:r w:rsidRPr="00096115">
        <w:t xml:space="preserve">    int.num_2016 = ER34501, seq.num_2016 = ER34502, </w:t>
      </w:r>
      <w:proofErr w:type="gramStart"/>
      <w:r w:rsidRPr="00096115">
        <w:t>rel.head</w:t>
      </w:r>
      <w:proofErr w:type="gramEnd"/>
      <w:r w:rsidRPr="00096115">
        <w:t>_2016 = ER34503, yearswrk_hd_2016 = NA, yearswrk.ft_hd_2016 = NA,</w:t>
      </w:r>
    </w:p>
    <w:p w14:paraId="3F7E4AD5" w14:textId="77777777" w:rsidR="00EC361A" w:rsidRPr="00096115" w:rsidRDefault="00EC361A" w:rsidP="00EC361A">
      <w:pPr>
        <w:spacing w:after="0" w:line="240" w:lineRule="auto"/>
        <w:contextualSpacing/>
      </w:pPr>
      <w:r w:rsidRPr="00096115">
        <w:t xml:space="preserve">    yearswrk_wf_2016 = NA, </w:t>
      </w:r>
      <w:proofErr w:type="gramStart"/>
      <w:r w:rsidRPr="00096115">
        <w:t>yearswrk.ft</w:t>
      </w:r>
      <w:proofErr w:type="gramEnd"/>
      <w:r w:rsidRPr="00096115">
        <w:t>_wf_2016 = NA, ann.wrk.hrs_hd_2016 = NA, ann.wrk.hrs_wf_2016 = NA,</w:t>
      </w:r>
    </w:p>
    <w:p w14:paraId="6B09ADBC" w14:textId="77777777" w:rsidR="00EC361A" w:rsidRPr="00096115" w:rsidRDefault="00EC361A" w:rsidP="00EC361A">
      <w:pPr>
        <w:spacing w:after="0" w:line="240" w:lineRule="auto"/>
        <w:contextualSpacing/>
      </w:pPr>
      <w:r w:rsidRPr="00096115">
        <w:lastRenderedPageBreak/>
        <w:t xml:space="preserve">    employed_hd_2016 = ER71096, employed_wf_2016 = ER71144, wkswrk_hd_2016 = ER71097, wkswrk_wf_2016 = ER71145,</w:t>
      </w:r>
    </w:p>
    <w:p w14:paraId="6D5AF5C3" w14:textId="77777777" w:rsidR="00EC361A" w:rsidRPr="00096115" w:rsidRDefault="00EC361A" w:rsidP="00EC361A">
      <w:pPr>
        <w:spacing w:after="0" w:line="240" w:lineRule="auto"/>
        <w:contextualSpacing/>
      </w:pPr>
      <w:r w:rsidRPr="00096115">
        <w:t xml:space="preserve">    </w:t>
      </w:r>
      <w:proofErr w:type="gramStart"/>
      <w:r w:rsidRPr="00096115">
        <w:t>hrs.per.wk</w:t>
      </w:r>
      <w:proofErr w:type="gramEnd"/>
      <w:r w:rsidRPr="00096115">
        <w:t>_hd_2016 = ER71111, hrs.per.wk_wf_2016 = ER71159,</w:t>
      </w:r>
    </w:p>
    <w:p w14:paraId="55932C67" w14:textId="77777777" w:rsidR="00EC361A" w:rsidRPr="00096115" w:rsidRDefault="00EC361A" w:rsidP="00EC361A">
      <w:pPr>
        <w:spacing w:after="0" w:line="240" w:lineRule="auto"/>
        <w:contextualSpacing/>
      </w:pPr>
      <w:r w:rsidRPr="00096115">
        <w:t xml:space="preserve">    int.num_2017 = ER34501, seq.num_2017 = ER34502, </w:t>
      </w:r>
      <w:proofErr w:type="gramStart"/>
      <w:r w:rsidRPr="00096115">
        <w:t>rel.head</w:t>
      </w:r>
      <w:proofErr w:type="gramEnd"/>
      <w:r w:rsidRPr="00096115">
        <w:t xml:space="preserve">_2017 = ER34503, age_2017 = ER34504, </w:t>
      </w:r>
    </w:p>
    <w:p w14:paraId="0A1B6149" w14:textId="77777777" w:rsidR="00EC361A" w:rsidRPr="00096115" w:rsidRDefault="00EC361A" w:rsidP="00EC361A">
      <w:pPr>
        <w:spacing w:after="0" w:line="240" w:lineRule="auto"/>
        <w:contextualSpacing/>
      </w:pPr>
      <w:r w:rsidRPr="00096115">
        <w:t xml:space="preserve">    ann.wrk.hrs_hd_2017 = ER71233, ann.wrk.hrs_wf_2017 = ER71254, </w:t>
      </w:r>
    </w:p>
    <w:p w14:paraId="576FD648" w14:textId="77777777" w:rsidR="00EC361A" w:rsidRPr="00096115" w:rsidRDefault="00EC361A" w:rsidP="00EC361A">
      <w:pPr>
        <w:spacing w:after="0" w:line="240" w:lineRule="auto"/>
        <w:contextualSpacing/>
      </w:pPr>
      <w:r w:rsidRPr="00096115">
        <w:t xml:space="preserve">    yearswrk_hd_2017 = ER70943, </w:t>
      </w:r>
      <w:proofErr w:type="gramStart"/>
      <w:r w:rsidRPr="00096115">
        <w:t>yearswrk.ft</w:t>
      </w:r>
      <w:proofErr w:type="gramEnd"/>
      <w:r w:rsidRPr="00096115">
        <w:t>_hd_2017 = ER70944, yearswrk_wf_2017 = ER70805, yearswrk.ft_wf_2017 = ER70806,</w:t>
      </w:r>
    </w:p>
    <w:p w14:paraId="787C5ACD" w14:textId="77777777" w:rsidR="00EC361A" w:rsidRPr="00096115" w:rsidRDefault="00EC361A" w:rsidP="00EC361A">
      <w:pPr>
        <w:spacing w:after="0" w:line="240" w:lineRule="auto"/>
        <w:contextualSpacing/>
      </w:pPr>
      <w:r w:rsidRPr="00096115">
        <w:t xml:space="preserve">    int.num_2018 = ER34701, seq.num_2018 = ER34702, </w:t>
      </w:r>
      <w:proofErr w:type="gramStart"/>
      <w:r w:rsidRPr="00096115">
        <w:t>rel.head</w:t>
      </w:r>
      <w:proofErr w:type="gramEnd"/>
      <w:r w:rsidRPr="00096115">
        <w:t>_2018 = ER34703, yearswrk_hd_2018 = NA, yearswrk.ft_hd_2018 = NA,</w:t>
      </w:r>
    </w:p>
    <w:p w14:paraId="55B451B9" w14:textId="77777777" w:rsidR="00EC361A" w:rsidRPr="00096115" w:rsidRDefault="00EC361A" w:rsidP="00EC361A">
      <w:pPr>
        <w:spacing w:after="0" w:line="240" w:lineRule="auto"/>
        <w:contextualSpacing/>
      </w:pPr>
      <w:r w:rsidRPr="00096115">
        <w:t xml:space="preserve">    yearswrk_wf_2018 = NA, </w:t>
      </w:r>
      <w:proofErr w:type="gramStart"/>
      <w:r w:rsidRPr="00096115">
        <w:t>yearswrk.ft</w:t>
      </w:r>
      <w:proofErr w:type="gramEnd"/>
      <w:r w:rsidRPr="00096115">
        <w:t>_wf_2018 = NA, ann.wrk.hrs_hd_2018 = NA, ann.wrk.hrs_wf_2018 = NA,</w:t>
      </w:r>
    </w:p>
    <w:p w14:paraId="01B00BBD" w14:textId="77777777" w:rsidR="00EC361A" w:rsidRPr="00096115" w:rsidRDefault="00EC361A" w:rsidP="00EC361A">
      <w:pPr>
        <w:spacing w:after="0" w:line="240" w:lineRule="auto"/>
        <w:contextualSpacing/>
      </w:pPr>
      <w:r w:rsidRPr="00096115">
        <w:t xml:space="preserve">    employed_hd_2018 = ER77118, employed_wf_2018 = ER77166, wkswrk_hd_2018 = ER77119, wkswrk_wf_2018 = ER77167,</w:t>
      </w:r>
    </w:p>
    <w:p w14:paraId="59BF09DB" w14:textId="77777777" w:rsidR="00EC361A" w:rsidRDefault="00EC361A" w:rsidP="00EC361A">
      <w:pPr>
        <w:spacing w:after="0" w:line="240" w:lineRule="auto"/>
        <w:contextualSpacing/>
      </w:pPr>
      <w:r w:rsidRPr="00096115">
        <w:t xml:space="preserve">    </w:t>
      </w:r>
      <w:proofErr w:type="gramStart"/>
      <w:r w:rsidRPr="00096115">
        <w:t>hrs.per.wk</w:t>
      </w:r>
      <w:proofErr w:type="gramEnd"/>
      <w:r w:rsidRPr="00096115">
        <w:t>_hd_2018 = ER77133, hrs.per.wk_wf_2018 = ER77181,</w:t>
      </w:r>
    </w:p>
    <w:p w14:paraId="10E9F93F" w14:textId="77777777" w:rsidR="00EC361A" w:rsidRDefault="00EC361A" w:rsidP="00EC361A">
      <w:pPr>
        <w:spacing w:after="0" w:line="240" w:lineRule="auto"/>
        <w:contextualSpacing/>
      </w:pPr>
      <w:r>
        <w:t xml:space="preserve">    int.num_2019 = ER34701, seq.num_2019 = ER34702, </w:t>
      </w:r>
      <w:proofErr w:type="gramStart"/>
      <w:r>
        <w:t>rel.head</w:t>
      </w:r>
      <w:proofErr w:type="gramEnd"/>
      <w:r>
        <w:t xml:space="preserve">_2019 = ER34703, age_2019 = ER34704, </w:t>
      </w:r>
    </w:p>
    <w:p w14:paraId="7B0B9277" w14:textId="77777777" w:rsidR="00EC361A" w:rsidRDefault="00EC361A" w:rsidP="00EC361A">
      <w:pPr>
        <w:spacing w:after="0" w:line="240" w:lineRule="auto"/>
        <w:contextualSpacing/>
      </w:pPr>
      <w:r>
        <w:t xml:space="preserve">    ann.wrk.hrs_hd_2019 = ER77255, ann.wrk.hrs_wf_2019 = ER77276, </w:t>
      </w:r>
    </w:p>
    <w:p w14:paraId="05FEE25C" w14:textId="77777777" w:rsidR="00EC361A" w:rsidRDefault="00EC361A" w:rsidP="00EC361A">
      <w:pPr>
        <w:spacing w:after="0" w:line="240" w:lineRule="auto"/>
        <w:contextualSpacing/>
      </w:pPr>
      <w:r>
        <w:t xml:space="preserve">    yearswrk_hd_2019 = ER76961, </w:t>
      </w:r>
      <w:proofErr w:type="gramStart"/>
      <w:r>
        <w:t>yearswrk.ft</w:t>
      </w:r>
      <w:proofErr w:type="gramEnd"/>
      <w:r>
        <w:t>_hd_2019 = ER76962, yearswrk_wf_2019 = ER76816, yearswrk.ft_wf_2019 = ER76817</w:t>
      </w:r>
    </w:p>
    <w:p w14:paraId="1E3E921B" w14:textId="77777777" w:rsidR="00EC361A" w:rsidRDefault="00EC361A" w:rsidP="00EC361A">
      <w:pPr>
        <w:spacing w:after="0" w:line="240" w:lineRule="auto"/>
        <w:contextualSpacing/>
      </w:pPr>
      <w:r>
        <w:t xml:space="preserve">    ) %&gt;%</w:t>
      </w:r>
    </w:p>
    <w:p w14:paraId="6177CF80" w14:textId="77777777" w:rsidR="00EC361A" w:rsidRDefault="00EC361A" w:rsidP="00EC361A">
      <w:pPr>
        <w:spacing w:after="0" w:line="240" w:lineRule="auto"/>
        <w:contextualSpacing/>
      </w:pPr>
      <w:r>
        <w:t xml:space="preserve">  # Turning to long format where key = </w:t>
      </w:r>
      <w:proofErr w:type="spellStart"/>
      <w:r>
        <w:t>varname</w:t>
      </w:r>
      <w:proofErr w:type="spellEnd"/>
      <w:r>
        <w:t xml:space="preserve"> for all vars except </w:t>
      </w:r>
    </w:p>
    <w:p w14:paraId="4C605C75" w14:textId="77777777" w:rsidR="00EC361A" w:rsidRDefault="00EC361A" w:rsidP="00EC361A">
      <w:pPr>
        <w:spacing w:after="0" w:line="240" w:lineRule="auto"/>
        <w:contextualSpacing/>
      </w:pPr>
      <w:r>
        <w:t xml:space="preserve">  # </w:t>
      </w:r>
      <w:proofErr w:type="gramStart"/>
      <w:r>
        <w:t>sex</w:t>
      </w:r>
      <w:proofErr w:type="gramEnd"/>
      <w:r>
        <w:t>, 1968 household and person numbers</w:t>
      </w:r>
    </w:p>
    <w:p w14:paraId="27C7D11E" w14:textId="77777777" w:rsidR="00EC361A" w:rsidRDefault="00EC361A" w:rsidP="00EC361A">
      <w:pPr>
        <w:spacing w:after="0" w:line="240" w:lineRule="auto"/>
        <w:contextualSpacing/>
      </w:pPr>
      <w:r>
        <w:t xml:space="preserve">  </w:t>
      </w:r>
      <w:proofErr w:type="gramStart"/>
      <w:r>
        <w:t>gather(</w:t>
      </w:r>
      <w:proofErr w:type="gramEnd"/>
      <w:r>
        <w:t>key, value, -c(pernum68, intnum68, female)) %&gt;%</w:t>
      </w:r>
    </w:p>
    <w:p w14:paraId="37AE32DB" w14:textId="77777777" w:rsidR="00EC361A" w:rsidRDefault="00EC361A" w:rsidP="00EC361A">
      <w:pPr>
        <w:spacing w:after="0" w:line="240" w:lineRule="auto"/>
        <w:contextualSpacing/>
      </w:pPr>
      <w:r>
        <w:t xml:space="preserve">  # Create individual id, year column, removing year from variable label</w:t>
      </w:r>
    </w:p>
    <w:p w14:paraId="30E1D5EC" w14:textId="77777777" w:rsidR="00EC361A" w:rsidRDefault="00EC361A" w:rsidP="00EC361A">
      <w:pPr>
        <w:spacing w:after="0" w:line="240" w:lineRule="auto"/>
        <w:contextualSpacing/>
      </w:pPr>
      <w:r>
        <w:t xml:space="preserve">  </w:t>
      </w:r>
      <w:proofErr w:type="gramStart"/>
      <w:r>
        <w:t>mutate(</w:t>
      </w:r>
      <w:proofErr w:type="gramEnd"/>
      <w:r>
        <w:t xml:space="preserve">indiv.id = paste(intnum68, pernum68, </w:t>
      </w:r>
      <w:proofErr w:type="spellStart"/>
      <w:r>
        <w:t>sep</w:t>
      </w:r>
      <w:proofErr w:type="spellEnd"/>
      <w:r>
        <w:t xml:space="preserve"> = "_"),</w:t>
      </w:r>
    </w:p>
    <w:p w14:paraId="62D89AD2" w14:textId="77777777" w:rsidR="00EC361A" w:rsidRDefault="00EC361A" w:rsidP="00EC361A">
      <w:pPr>
        <w:spacing w:after="0" w:line="240" w:lineRule="auto"/>
        <w:contextualSpacing/>
      </w:pPr>
      <w:r>
        <w:t xml:space="preserve">         year = </w:t>
      </w:r>
      <w:proofErr w:type="spellStart"/>
      <w:proofErr w:type="gramStart"/>
      <w:r>
        <w:t>as.numeric</w:t>
      </w:r>
      <w:proofErr w:type="spellEnd"/>
      <w:proofErr w:type="gramEnd"/>
      <w:r>
        <w:t>(</w:t>
      </w:r>
      <w:proofErr w:type="spellStart"/>
      <w:r>
        <w:t>str_match</w:t>
      </w:r>
      <w:proofErr w:type="spellEnd"/>
      <w:r>
        <w:t>(key, "[0-9]+")),</w:t>
      </w:r>
    </w:p>
    <w:p w14:paraId="2AB84D32" w14:textId="77777777" w:rsidR="00EC361A" w:rsidRDefault="00EC361A" w:rsidP="00EC361A">
      <w:pPr>
        <w:spacing w:after="0" w:line="240" w:lineRule="auto"/>
        <w:contextualSpacing/>
      </w:pPr>
      <w:r>
        <w:t xml:space="preserve">         var = </w:t>
      </w:r>
      <w:proofErr w:type="spellStart"/>
      <w:r>
        <w:t>str_</w:t>
      </w:r>
      <w:proofErr w:type="gramStart"/>
      <w:r>
        <w:t>remove</w:t>
      </w:r>
      <w:proofErr w:type="spellEnd"/>
      <w:r>
        <w:t>(</w:t>
      </w:r>
      <w:proofErr w:type="gramEnd"/>
      <w:r>
        <w:t>key, "_[0-9]+[0-9]+")) %&gt;%</w:t>
      </w:r>
    </w:p>
    <w:p w14:paraId="7B764802"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select(-key) %&gt;%</w:t>
      </w:r>
    </w:p>
    <w:p w14:paraId="03B5748F" w14:textId="77777777" w:rsidR="00EC361A" w:rsidRDefault="00EC361A" w:rsidP="00EC361A">
      <w:pPr>
        <w:spacing w:after="0" w:line="240" w:lineRule="auto"/>
        <w:contextualSpacing/>
      </w:pPr>
      <w:r>
        <w:t xml:space="preserve">  # Grouping by individual id</w:t>
      </w:r>
    </w:p>
    <w:p w14:paraId="634540ED" w14:textId="77777777" w:rsidR="00EC361A" w:rsidRDefault="00EC361A" w:rsidP="00EC361A">
      <w:pPr>
        <w:spacing w:after="0" w:line="240" w:lineRule="auto"/>
        <w:contextualSpacing/>
      </w:pPr>
      <w:r>
        <w:t xml:space="preserve">  </w:t>
      </w:r>
      <w:proofErr w:type="spellStart"/>
      <w:r>
        <w:t>group_by</w:t>
      </w:r>
      <w:proofErr w:type="spellEnd"/>
      <w:r>
        <w:t>(indiv.id) %&gt;%</w:t>
      </w:r>
    </w:p>
    <w:p w14:paraId="72D8C007" w14:textId="77777777" w:rsidR="00EC361A" w:rsidRDefault="00EC361A" w:rsidP="00EC361A">
      <w:pPr>
        <w:spacing w:after="0" w:line="240" w:lineRule="auto"/>
        <w:contextualSpacing/>
      </w:pPr>
      <w:r>
        <w:t xml:space="preserve">  # Turning data back to wide format, each record is a person-year</w:t>
      </w:r>
    </w:p>
    <w:p w14:paraId="004BB705" w14:textId="77777777" w:rsidR="00EC361A" w:rsidRDefault="00EC361A" w:rsidP="00EC361A">
      <w:pPr>
        <w:spacing w:after="0" w:line="240" w:lineRule="auto"/>
        <w:contextualSpacing/>
      </w:pPr>
      <w:r>
        <w:t xml:space="preserve">  </w:t>
      </w:r>
      <w:proofErr w:type="gramStart"/>
      <w:r>
        <w:t>spread(</w:t>
      </w:r>
      <w:proofErr w:type="gramEnd"/>
      <w:r>
        <w:t>var, value, convert = T) %&gt;%</w:t>
      </w:r>
    </w:p>
    <w:p w14:paraId="73B8F2A3" w14:textId="77777777" w:rsidR="00EC361A" w:rsidRDefault="00EC361A" w:rsidP="00EC361A">
      <w:pPr>
        <w:spacing w:after="0" w:line="240" w:lineRule="auto"/>
        <w:contextualSpacing/>
      </w:pPr>
      <w:r>
        <w:t xml:space="preserve">  </w:t>
      </w:r>
      <w:proofErr w:type="gramStart"/>
      <w:r>
        <w:t>mutate(</w:t>
      </w:r>
      <w:proofErr w:type="spellStart"/>
      <w:proofErr w:type="gramEnd"/>
      <w:r>
        <w:t>rel.head</w:t>
      </w:r>
      <w:proofErr w:type="spellEnd"/>
      <w:r>
        <w:t xml:space="preserve"> =  </w:t>
      </w:r>
      <w:proofErr w:type="spellStart"/>
      <w:r>
        <w:t>ifelse</w:t>
      </w:r>
      <w:proofErr w:type="spellEnd"/>
      <w:r>
        <w:t>(</w:t>
      </w:r>
      <w:proofErr w:type="spellStart"/>
      <w:r>
        <w:t>rel.head</w:t>
      </w:r>
      <w:proofErr w:type="spellEnd"/>
      <w:r>
        <w:t xml:space="preserve"> %in% c(1, 10), "head", </w:t>
      </w:r>
      <w:proofErr w:type="spellStart"/>
      <w:r>
        <w:t>ifelse</w:t>
      </w:r>
      <w:proofErr w:type="spellEnd"/>
      <w:r>
        <w:t>(</w:t>
      </w:r>
      <w:proofErr w:type="spellStart"/>
      <w:r>
        <w:t>rel.head</w:t>
      </w:r>
      <w:proofErr w:type="spellEnd"/>
      <w:r>
        <w:t xml:space="preserve"> %in% c(2, 20, 22), "wife", "other")),</w:t>
      </w:r>
    </w:p>
    <w:p w14:paraId="19413D6C" w14:textId="77777777" w:rsidR="00EC361A" w:rsidRDefault="00EC361A" w:rsidP="00EC361A">
      <w:pPr>
        <w:spacing w:after="0" w:line="240" w:lineRule="auto"/>
        <w:contextualSpacing/>
      </w:pPr>
      <w:r>
        <w:t xml:space="preserve">         </w:t>
      </w:r>
      <w:proofErr w:type="spellStart"/>
      <w:r>
        <w:t>wkswrktot</w:t>
      </w:r>
      <w:proofErr w:type="spellEnd"/>
      <w:r>
        <w:t xml:space="preserve"> = </w:t>
      </w:r>
      <w:proofErr w:type="spellStart"/>
      <w:proofErr w:type="gramStart"/>
      <w:r>
        <w:t>ifelse</w:t>
      </w:r>
      <w:proofErr w:type="spellEnd"/>
      <w:r>
        <w:t>(</w:t>
      </w:r>
      <w:proofErr w:type="spellStart"/>
      <w:proofErr w:type="gramEnd"/>
      <w:r>
        <w:t>wkswrktot</w:t>
      </w:r>
      <w:proofErr w:type="spellEnd"/>
      <w:r>
        <w:t xml:space="preserve"> &gt; 52, NA, </w:t>
      </w:r>
      <w:proofErr w:type="spellStart"/>
      <w:r>
        <w:t>wkswrktot</w:t>
      </w:r>
      <w:proofErr w:type="spellEnd"/>
      <w:r>
        <w:t>), # Recoding missing values as missing</w:t>
      </w:r>
    </w:p>
    <w:p w14:paraId="76DE10CD" w14:textId="77777777" w:rsidR="00EC361A" w:rsidRDefault="00EC361A" w:rsidP="00EC361A">
      <w:pPr>
        <w:spacing w:after="0" w:line="240" w:lineRule="auto"/>
        <w:contextualSpacing/>
      </w:pPr>
      <w:r>
        <w:t xml:space="preserve">         </w:t>
      </w:r>
      <w:proofErr w:type="spellStart"/>
      <w:r>
        <w:t>wkspermonth</w:t>
      </w:r>
      <w:proofErr w:type="spellEnd"/>
      <w:r>
        <w:t xml:space="preserve"> = </w:t>
      </w:r>
      <w:proofErr w:type="spellStart"/>
      <w:proofErr w:type="gramStart"/>
      <w:r>
        <w:t>ifelse</w:t>
      </w:r>
      <w:proofErr w:type="spellEnd"/>
      <w:r>
        <w:t>(</w:t>
      </w:r>
      <w:proofErr w:type="spellStart"/>
      <w:proofErr w:type="gramEnd"/>
      <w:r>
        <w:t>wkspermonth</w:t>
      </w:r>
      <w:proofErr w:type="spellEnd"/>
      <w:r>
        <w:t xml:space="preserve"> &gt; 112, NA, </w:t>
      </w:r>
      <w:proofErr w:type="spellStart"/>
      <w:r>
        <w:t>wkspermonth</w:t>
      </w:r>
      <w:proofErr w:type="spellEnd"/>
      <w:r>
        <w:t>), # Recoding missing values as missing</w:t>
      </w:r>
    </w:p>
    <w:p w14:paraId="40378DFF" w14:textId="77777777" w:rsidR="00EC361A" w:rsidRDefault="00EC361A" w:rsidP="00EC361A">
      <w:pPr>
        <w:spacing w:after="0" w:line="240" w:lineRule="auto"/>
        <w:contextualSpacing/>
      </w:pPr>
      <w:r>
        <w:t xml:space="preserve">         </w:t>
      </w:r>
      <w:proofErr w:type="spellStart"/>
      <w:r>
        <w:t>monthswrk</w:t>
      </w:r>
      <w:proofErr w:type="spellEnd"/>
      <w:r>
        <w:t xml:space="preserve"> = </w:t>
      </w:r>
      <w:proofErr w:type="spellStart"/>
      <w:proofErr w:type="gramStart"/>
      <w:r>
        <w:t>ifelse</w:t>
      </w:r>
      <w:proofErr w:type="spellEnd"/>
      <w:r>
        <w:t>(</w:t>
      </w:r>
      <w:proofErr w:type="spellStart"/>
      <w:proofErr w:type="gramEnd"/>
      <w:r>
        <w:t>monthswrk</w:t>
      </w:r>
      <w:proofErr w:type="spellEnd"/>
      <w:r>
        <w:t xml:space="preserve"> &gt; 12, NA, </w:t>
      </w:r>
      <w:proofErr w:type="spellStart"/>
      <w:r>
        <w:t>monthswrk</w:t>
      </w:r>
      <w:proofErr w:type="spellEnd"/>
      <w:r>
        <w:t>)) %&gt;% # Recoding missing values as missing</w:t>
      </w:r>
    </w:p>
    <w:p w14:paraId="2E4F3D7D" w14:textId="77777777" w:rsidR="00EC361A" w:rsidRDefault="00EC361A" w:rsidP="00EC361A">
      <w:pPr>
        <w:spacing w:after="0" w:line="240" w:lineRule="auto"/>
        <w:contextualSpacing/>
      </w:pPr>
      <w:r>
        <w:t xml:space="preserve">  # Selecting only the individuals in our sample</w:t>
      </w:r>
    </w:p>
    <w:p w14:paraId="30F6B3AF" w14:textId="77777777" w:rsidR="00EC361A" w:rsidRDefault="00EC361A" w:rsidP="00EC361A">
      <w:pPr>
        <w:spacing w:after="0" w:line="240" w:lineRule="auto"/>
        <w:contextualSpacing/>
      </w:pPr>
      <w:r>
        <w:t xml:space="preserve">  </w:t>
      </w:r>
      <w:proofErr w:type="gramStart"/>
      <w:r>
        <w:t>filter(</w:t>
      </w:r>
      <w:proofErr w:type="gramEnd"/>
      <w:r>
        <w:t>indiv.id %in% unique(psid_obs$indiv.id))</w:t>
      </w:r>
    </w:p>
    <w:p w14:paraId="03582129" w14:textId="77777777" w:rsidR="00EC361A" w:rsidRDefault="00EC361A" w:rsidP="00EC361A">
      <w:pPr>
        <w:spacing w:after="0" w:line="240" w:lineRule="auto"/>
        <w:contextualSpacing/>
      </w:pPr>
    </w:p>
    <w:p w14:paraId="66FCDA8A" w14:textId="77777777" w:rsidR="00EC361A" w:rsidRDefault="00EC361A" w:rsidP="00EC361A">
      <w:pPr>
        <w:spacing w:after="0" w:line="240" w:lineRule="auto"/>
        <w:contextualSpacing/>
      </w:pPr>
      <w:r>
        <w:t xml:space="preserve"># Labelling gap years for annual hours worked predictions: two </w:t>
      </w:r>
      <w:proofErr w:type="gramStart"/>
      <w:r>
        <w:t>separate</w:t>
      </w:r>
      <w:proofErr w:type="gramEnd"/>
    </w:p>
    <w:p w14:paraId="0D58C643" w14:textId="77777777" w:rsidR="00EC361A" w:rsidRDefault="00EC361A" w:rsidP="00EC361A">
      <w:pPr>
        <w:spacing w:after="0" w:line="240" w:lineRule="auto"/>
        <w:contextualSpacing/>
      </w:pPr>
      <w:r>
        <w:t xml:space="preserve"># </w:t>
      </w:r>
      <w:proofErr w:type="gramStart"/>
      <w:r>
        <w:t>labels</w:t>
      </w:r>
      <w:proofErr w:type="gramEnd"/>
      <w:r>
        <w:t xml:space="preserve"> because for </w:t>
      </w:r>
      <w:commentRangeStart w:id="231"/>
      <w:commentRangeStart w:id="232"/>
      <w:proofErr w:type="spellStart"/>
      <w:r>
        <w:t>e</w:t>
      </w:r>
      <w:commentRangeEnd w:id="231"/>
      <w:r w:rsidR="00906FA8">
        <w:rPr>
          <w:rStyle w:val="CommentReference"/>
        </w:rPr>
        <w:commentReference w:id="231"/>
      </w:r>
      <w:commentRangeEnd w:id="232"/>
      <w:r w:rsidR="00E0283F">
        <w:rPr>
          <w:rStyle w:val="CommentReference"/>
        </w:rPr>
        <w:commentReference w:id="232"/>
      </w:r>
      <w:r>
        <w:t>each</w:t>
      </w:r>
      <w:proofErr w:type="spellEnd"/>
      <w:r>
        <w:t xml:space="preserve"> group of years, we use a different set of available</w:t>
      </w:r>
    </w:p>
    <w:p w14:paraId="21BAC1EC" w14:textId="77777777" w:rsidR="00EC361A" w:rsidRDefault="00EC361A" w:rsidP="00EC361A">
      <w:pPr>
        <w:spacing w:after="0" w:line="240" w:lineRule="auto"/>
        <w:contextualSpacing/>
      </w:pPr>
      <w:r>
        <w:t xml:space="preserve"># </w:t>
      </w:r>
      <w:proofErr w:type="gramStart"/>
      <w:r>
        <w:t>variables</w:t>
      </w:r>
      <w:proofErr w:type="gramEnd"/>
      <w:r>
        <w:t xml:space="preserve"> to generate annual hours worked in the gap year predictions</w:t>
      </w:r>
    </w:p>
    <w:p w14:paraId="14AE3C73" w14:textId="77777777" w:rsidR="00EC361A" w:rsidRDefault="00EC361A" w:rsidP="00EC361A">
      <w:pPr>
        <w:spacing w:after="0" w:line="240" w:lineRule="auto"/>
        <w:contextualSpacing/>
      </w:pPr>
      <w:proofErr w:type="spellStart"/>
      <w:proofErr w:type="gramStart"/>
      <w:r>
        <w:t>gapyr.initial</w:t>
      </w:r>
      <w:proofErr w:type="spellEnd"/>
      <w:proofErr w:type="gramEnd"/>
      <w:r>
        <w:t xml:space="preserve"> &lt;- c(2000, 1998)</w:t>
      </w:r>
    </w:p>
    <w:p w14:paraId="7B51C6B7" w14:textId="77777777" w:rsidR="00EC361A" w:rsidRDefault="00EC361A" w:rsidP="00EC361A">
      <w:pPr>
        <w:spacing w:after="0" w:line="240" w:lineRule="auto"/>
        <w:contextualSpacing/>
      </w:pPr>
      <w:proofErr w:type="spellStart"/>
      <w:proofErr w:type="gramStart"/>
      <w:r>
        <w:t>gapyr.later</w:t>
      </w:r>
      <w:proofErr w:type="spellEnd"/>
      <w:proofErr w:type="gramEnd"/>
      <w:r>
        <w:t xml:space="preserve"> &lt;- c(2002, 2004, 2006, 2008, 2010, 2012, 2014, 2016, 2018)</w:t>
      </w:r>
    </w:p>
    <w:p w14:paraId="0B414A80" w14:textId="77777777" w:rsidR="00EC361A" w:rsidRDefault="00EC361A" w:rsidP="00EC361A">
      <w:pPr>
        <w:spacing w:after="0" w:line="240" w:lineRule="auto"/>
        <w:contextualSpacing/>
      </w:pPr>
    </w:p>
    <w:p w14:paraId="62D3D941" w14:textId="77777777" w:rsidR="00EC361A" w:rsidRDefault="00EC361A" w:rsidP="00EC361A">
      <w:pPr>
        <w:spacing w:after="0" w:line="240" w:lineRule="auto"/>
        <w:contextualSpacing/>
      </w:pPr>
      <w:r>
        <w:t># Creating a new object cleaning the experience variables</w:t>
      </w:r>
    </w:p>
    <w:p w14:paraId="74427AC3" w14:textId="77777777" w:rsidR="00EC361A" w:rsidRDefault="00EC361A" w:rsidP="00EC361A">
      <w:pPr>
        <w:spacing w:after="0" w:line="240" w:lineRule="auto"/>
        <w:contextualSpacing/>
      </w:pPr>
      <w:proofErr w:type="spellStart"/>
      <w:r>
        <w:t>psid_</w:t>
      </w:r>
      <w:proofErr w:type="gramStart"/>
      <w:r>
        <w:t>exp.clean</w:t>
      </w:r>
      <w:proofErr w:type="spellEnd"/>
      <w:proofErr w:type="gramEnd"/>
      <w:r>
        <w:t xml:space="preserve"> &lt;-</w:t>
      </w:r>
      <w:proofErr w:type="spellStart"/>
      <w:r>
        <w:t>psid_exp</w:t>
      </w:r>
      <w:proofErr w:type="spellEnd"/>
      <w:r>
        <w:t xml:space="preserve"> %&gt;%</w:t>
      </w:r>
    </w:p>
    <w:p w14:paraId="356C771D" w14:textId="77777777" w:rsidR="00EC361A" w:rsidRDefault="00EC361A" w:rsidP="00EC361A">
      <w:pPr>
        <w:spacing w:after="0" w:line="240" w:lineRule="auto"/>
        <w:contextualSpacing/>
      </w:pPr>
      <w:r>
        <w:t xml:space="preserve">  </w:t>
      </w:r>
      <w:proofErr w:type="gramStart"/>
      <w:r>
        <w:t>mutate(</w:t>
      </w:r>
      <w:proofErr w:type="gramEnd"/>
    </w:p>
    <w:p w14:paraId="1D225925" w14:textId="77777777" w:rsidR="00EC361A" w:rsidRDefault="00EC361A" w:rsidP="00EC361A">
      <w:pPr>
        <w:spacing w:after="0" w:line="240" w:lineRule="auto"/>
        <w:contextualSpacing/>
      </w:pPr>
      <w:r>
        <w:t xml:space="preserve">    age = </w:t>
      </w:r>
      <w:proofErr w:type="spellStart"/>
      <w:r>
        <w:t>na_</w:t>
      </w:r>
      <w:proofErr w:type="gramStart"/>
      <w:r>
        <w:t>if</w:t>
      </w:r>
      <w:proofErr w:type="spellEnd"/>
      <w:r>
        <w:t>(</w:t>
      </w:r>
      <w:proofErr w:type="gramEnd"/>
      <w:r>
        <w:t>age, 999),</w:t>
      </w:r>
    </w:p>
    <w:p w14:paraId="49C2B077" w14:textId="77777777" w:rsidR="00EC361A" w:rsidRDefault="00EC361A" w:rsidP="00EC361A">
      <w:pPr>
        <w:spacing w:after="0" w:line="240" w:lineRule="auto"/>
        <w:contextualSpacing/>
      </w:pPr>
      <w:r>
        <w:t xml:space="preserve">    # Assigning variables corresponding to heads to Rs who are heads, same with wives </w:t>
      </w:r>
    </w:p>
    <w:p w14:paraId="4CF89EC5" w14:textId="77777777" w:rsidR="00EC361A" w:rsidRDefault="00EC361A" w:rsidP="00EC361A">
      <w:pPr>
        <w:spacing w:after="0" w:line="240" w:lineRule="auto"/>
        <w:contextualSpacing/>
      </w:pPr>
      <w:r>
        <w:t xml:space="preserve">    # Also setting missing codes to missing</w:t>
      </w:r>
    </w:p>
    <w:p w14:paraId="78EFC7BA" w14:textId="77777777" w:rsidR="00EC361A" w:rsidRDefault="00EC361A" w:rsidP="00EC361A">
      <w:pPr>
        <w:spacing w:after="0" w:line="240" w:lineRule="auto"/>
        <w:contextualSpacing/>
      </w:pPr>
      <w:r>
        <w:t xml:space="preserve">    #age = </w:t>
      </w:r>
      <w:proofErr w:type="spellStart"/>
      <w:proofErr w:type="gramStart"/>
      <w:r>
        <w:t>ifelse</w:t>
      </w:r>
      <w:proofErr w:type="spellEnd"/>
      <w:r>
        <w:t>(</w:t>
      </w:r>
      <w:proofErr w:type="spellStart"/>
      <w:proofErr w:type="gramEnd"/>
      <w:r>
        <w:t>rel.head</w:t>
      </w:r>
      <w:proofErr w:type="spellEnd"/>
      <w:r>
        <w:t xml:space="preserve"> == "head", </w:t>
      </w:r>
      <w:proofErr w:type="spellStart"/>
      <w:r>
        <w:t>age_hd</w:t>
      </w:r>
      <w:proofErr w:type="spellEnd"/>
      <w:r>
        <w:t xml:space="preserve">, </w:t>
      </w:r>
      <w:commentRangeStart w:id="233"/>
      <w:commentRangeStart w:id="234"/>
      <w:proofErr w:type="spellStart"/>
      <w:r>
        <w:t>age_wf</w:t>
      </w:r>
      <w:commentRangeEnd w:id="233"/>
      <w:proofErr w:type="spellEnd"/>
      <w:r w:rsidR="001C3FFD">
        <w:rPr>
          <w:rStyle w:val="CommentReference"/>
        </w:rPr>
        <w:commentReference w:id="233"/>
      </w:r>
      <w:commentRangeEnd w:id="234"/>
      <w:r w:rsidR="00F803C3">
        <w:rPr>
          <w:rStyle w:val="CommentReference"/>
        </w:rPr>
        <w:commentReference w:id="234"/>
      </w:r>
      <w:r>
        <w:t xml:space="preserve">), </w:t>
      </w:r>
      <w:commentRangeStart w:id="235"/>
      <w:commentRangeStart w:id="236"/>
      <w:r>
        <w:t xml:space="preserve">age = </w:t>
      </w:r>
      <w:proofErr w:type="spellStart"/>
      <w:r>
        <w:t>ifelse</w:t>
      </w:r>
      <w:proofErr w:type="spellEnd"/>
      <w:r>
        <w:t>(age &gt;= 99, NA, age</w:t>
      </w:r>
      <w:commentRangeEnd w:id="235"/>
      <w:r w:rsidR="00566B6C">
        <w:rPr>
          <w:rStyle w:val="CommentReference"/>
        </w:rPr>
        <w:commentReference w:id="235"/>
      </w:r>
      <w:commentRangeEnd w:id="236"/>
      <w:r w:rsidR="00F803C3">
        <w:rPr>
          <w:rStyle w:val="CommentReference"/>
        </w:rPr>
        <w:commentReference w:id="236"/>
      </w:r>
      <w:r>
        <w:t xml:space="preserve">), </w:t>
      </w:r>
    </w:p>
    <w:p w14:paraId="21CE1472" w14:textId="77777777" w:rsidR="00EC361A" w:rsidRDefault="00EC361A" w:rsidP="00EC361A">
      <w:pPr>
        <w:spacing w:after="0" w:line="240" w:lineRule="auto"/>
        <w:contextualSpacing/>
      </w:pPr>
      <w:r>
        <w:t xml:space="preserve">    </w:t>
      </w:r>
      <w:proofErr w:type="spellStart"/>
      <w:r>
        <w:t>yrswrk</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yearswrk_hd</w:t>
      </w:r>
      <w:proofErr w:type="spellEnd"/>
      <w:r>
        <w:t xml:space="preserve">, </w:t>
      </w:r>
      <w:proofErr w:type="spellStart"/>
      <w:r>
        <w:t>yearswrk_wf</w:t>
      </w:r>
      <w:proofErr w:type="spellEnd"/>
      <w:r>
        <w:t xml:space="preserve">), </w:t>
      </w:r>
    </w:p>
    <w:p w14:paraId="79F32636" w14:textId="77777777" w:rsidR="00EC361A" w:rsidRDefault="00EC361A" w:rsidP="00EC361A">
      <w:pPr>
        <w:spacing w:after="0" w:line="240" w:lineRule="auto"/>
        <w:contextualSpacing/>
      </w:pPr>
      <w:r>
        <w:t xml:space="preserve">    </w:t>
      </w:r>
      <w:proofErr w:type="spellStart"/>
      <w:proofErr w:type="gramStart"/>
      <w:r>
        <w:t>yrswrk.clean</w:t>
      </w:r>
      <w:proofErr w:type="spellEnd"/>
      <w:proofErr w:type="gramEnd"/>
      <w:r>
        <w:t xml:space="preserve"> = </w:t>
      </w:r>
      <w:proofErr w:type="spellStart"/>
      <w:r>
        <w:t>ifelse</w:t>
      </w:r>
      <w:proofErr w:type="spellEnd"/>
      <w:r>
        <w:t>(</w:t>
      </w:r>
      <w:proofErr w:type="spellStart"/>
      <w:r>
        <w:t>yrswrk</w:t>
      </w:r>
      <w:proofErr w:type="spellEnd"/>
      <w:r>
        <w:t xml:space="preserve"> &gt; 97, NA, </w:t>
      </w:r>
      <w:proofErr w:type="spellStart"/>
      <w:r>
        <w:t>yrswrk</w:t>
      </w:r>
      <w:proofErr w:type="spellEnd"/>
      <w:r>
        <w:t xml:space="preserve">), </w:t>
      </w:r>
    </w:p>
    <w:p w14:paraId="000DECCB" w14:textId="77777777" w:rsidR="00EC361A" w:rsidRDefault="00EC361A" w:rsidP="00EC361A">
      <w:pPr>
        <w:spacing w:after="0" w:line="240" w:lineRule="auto"/>
        <w:contextualSpacing/>
      </w:pPr>
      <w:r>
        <w:lastRenderedPageBreak/>
        <w:t xml:space="preserve">    </w:t>
      </w:r>
      <w:proofErr w:type="spellStart"/>
      <w:proofErr w:type="gramStart"/>
      <w:r>
        <w:t>yrswrk.ft</w:t>
      </w:r>
      <w:proofErr w:type="spellEnd"/>
      <w:proofErr w:type="gramEnd"/>
      <w:r>
        <w:t xml:space="preserve"> = </w:t>
      </w:r>
      <w:proofErr w:type="spellStart"/>
      <w:r>
        <w:t>ifelse</w:t>
      </w:r>
      <w:proofErr w:type="spellEnd"/>
      <w:r>
        <w:t>(</w:t>
      </w:r>
      <w:proofErr w:type="spellStart"/>
      <w:r>
        <w:t>rel.head</w:t>
      </w:r>
      <w:proofErr w:type="spellEnd"/>
      <w:r>
        <w:t xml:space="preserve"> == "head", </w:t>
      </w:r>
      <w:proofErr w:type="spellStart"/>
      <w:r>
        <w:t>yearswrk.ft_hd</w:t>
      </w:r>
      <w:proofErr w:type="spellEnd"/>
      <w:r>
        <w:t xml:space="preserve">, </w:t>
      </w:r>
      <w:proofErr w:type="spellStart"/>
      <w:r>
        <w:t>yearswrk.ft_wf</w:t>
      </w:r>
      <w:proofErr w:type="spellEnd"/>
      <w:r>
        <w:t xml:space="preserve">), </w:t>
      </w:r>
      <w:proofErr w:type="spellStart"/>
      <w:r>
        <w:t>yrswrk.ft.clean</w:t>
      </w:r>
      <w:proofErr w:type="spellEnd"/>
      <w:r>
        <w:t xml:space="preserve"> = </w:t>
      </w:r>
      <w:proofErr w:type="spellStart"/>
      <w:r>
        <w:t>ifelse</w:t>
      </w:r>
      <w:proofErr w:type="spellEnd"/>
      <w:r>
        <w:t>(</w:t>
      </w:r>
      <w:proofErr w:type="spellStart"/>
      <w:r>
        <w:t>yrswrk.ft</w:t>
      </w:r>
      <w:proofErr w:type="spellEnd"/>
      <w:r>
        <w:t xml:space="preserve"> &gt; 97, NA, </w:t>
      </w:r>
      <w:proofErr w:type="spellStart"/>
      <w:r>
        <w:t>yrswrk.ft</w:t>
      </w:r>
      <w:proofErr w:type="spellEnd"/>
      <w:r>
        <w:t xml:space="preserve">), </w:t>
      </w:r>
    </w:p>
    <w:p w14:paraId="3141CEEF" w14:textId="77777777" w:rsidR="00EC361A" w:rsidRDefault="00EC361A" w:rsidP="00EC361A">
      <w:pPr>
        <w:spacing w:after="0" w:line="240" w:lineRule="auto"/>
        <w:contextualSpacing/>
      </w:pPr>
      <w:r>
        <w:t xml:space="preserve">    # Following </w:t>
      </w:r>
      <w:proofErr w:type="spellStart"/>
      <w:r>
        <w:t>Blau</w:t>
      </w:r>
      <w:proofErr w:type="spellEnd"/>
      <w:r>
        <w:t xml:space="preserve"> &amp; Khan procedure to censor measured years of experience to max out at years worked after age 18</w:t>
      </w:r>
    </w:p>
    <w:p w14:paraId="44AC8097" w14:textId="77777777" w:rsidR="00EC361A" w:rsidRDefault="00EC361A" w:rsidP="00EC361A">
      <w:pPr>
        <w:spacing w:after="0" w:line="240" w:lineRule="auto"/>
        <w:contextualSpacing/>
      </w:pPr>
      <w:r>
        <w:t xml:space="preserve">    </w:t>
      </w:r>
      <w:proofErr w:type="spellStart"/>
      <w:r>
        <w:t>yrswrk.clean.cen</w:t>
      </w:r>
      <w:proofErr w:type="spellEnd"/>
      <w:r>
        <w:t xml:space="preserve"> = </w:t>
      </w:r>
      <w:proofErr w:type="spellStart"/>
      <w:proofErr w:type="gramStart"/>
      <w:r>
        <w:t>ifelse</w:t>
      </w:r>
      <w:proofErr w:type="spellEnd"/>
      <w:r>
        <w:t>(</w:t>
      </w:r>
      <w:proofErr w:type="spellStart"/>
      <w:proofErr w:type="gramEnd"/>
      <w:r>
        <w:t>yrswrk.clean</w:t>
      </w:r>
      <w:proofErr w:type="spellEnd"/>
      <w:r>
        <w:t xml:space="preserve"> &gt; age-18, age-18, </w:t>
      </w:r>
      <w:proofErr w:type="spellStart"/>
      <w:r>
        <w:t>yrswrk.clean</w:t>
      </w:r>
      <w:proofErr w:type="spellEnd"/>
      <w:r>
        <w:t>),</w:t>
      </w:r>
    </w:p>
    <w:p w14:paraId="28CDF933" w14:textId="77777777" w:rsidR="00EC361A" w:rsidRDefault="00EC361A" w:rsidP="00EC361A">
      <w:pPr>
        <w:spacing w:after="0" w:line="240" w:lineRule="auto"/>
        <w:contextualSpacing/>
      </w:pPr>
      <w:r>
        <w:t xml:space="preserve">    </w:t>
      </w:r>
      <w:proofErr w:type="spellStart"/>
      <w:r>
        <w:t>yrswrk.ft.clean.cen</w:t>
      </w:r>
      <w:proofErr w:type="spellEnd"/>
      <w:r>
        <w:t xml:space="preserve"> = </w:t>
      </w:r>
      <w:proofErr w:type="spellStart"/>
      <w:proofErr w:type="gramStart"/>
      <w:r>
        <w:t>ifelse</w:t>
      </w:r>
      <w:proofErr w:type="spellEnd"/>
      <w:r>
        <w:t>(</w:t>
      </w:r>
      <w:proofErr w:type="spellStart"/>
      <w:proofErr w:type="gramEnd"/>
      <w:r>
        <w:t>yrswrk.ft.clean</w:t>
      </w:r>
      <w:proofErr w:type="spellEnd"/>
      <w:r>
        <w:t xml:space="preserve"> &gt; age-18, age-18, </w:t>
      </w:r>
      <w:proofErr w:type="spellStart"/>
      <w:r>
        <w:t>yrswrk.ft.clean</w:t>
      </w:r>
      <w:proofErr w:type="spellEnd"/>
      <w:r>
        <w:t>),</w:t>
      </w:r>
    </w:p>
    <w:p w14:paraId="00DDD2ED" w14:textId="77777777" w:rsidR="00EC361A" w:rsidRDefault="00EC361A" w:rsidP="00EC361A">
      <w:pPr>
        <w:spacing w:after="0" w:line="240" w:lineRule="auto"/>
        <w:contextualSpacing/>
      </w:pPr>
      <w:commentRangeStart w:id="237"/>
      <w:commentRangeStart w:id="238"/>
      <w:r>
        <w:t xml:space="preserve">    </w:t>
      </w:r>
      <w:proofErr w:type="spellStart"/>
      <w:r>
        <w:t>yrswrk.clean.cen</w:t>
      </w:r>
      <w:proofErr w:type="spellEnd"/>
      <w:r>
        <w:t xml:space="preserve"> = </w:t>
      </w:r>
      <w:proofErr w:type="spellStart"/>
      <w:proofErr w:type="gramStart"/>
      <w:r>
        <w:t>ifelse</w:t>
      </w:r>
      <w:proofErr w:type="spellEnd"/>
      <w:r>
        <w:t>(</w:t>
      </w:r>
      <w:proofErr w:type="spellStart"/>
      <w:proofErr w:type="gramEnd"/>
      <w:r>
        <w:t>yrswrk.clean.cen</w:t>
      </w:r>
      <w:proofErr w:type="spellEnd"/>
      <w:r>
        <w:t xml:space="preserve"> &lt; 0, 0, </w:t>
      </w:r>
      <w:proofErr w:type="spellStart"/>
      <w:r>
        <w:t>yrswrk.clean.cen</w:t>
      </w:r>
      <w:proofErr w:type="spellEnd"/>
      <w:r>
        <w:t>),</w:t>
      </w:r>
    </w:p>
    <w:p w14:paraId="58F186D1" w14:textId="77777777" w:rsidR="00EC361A" w:rsidRDefault="00EC361A" w:rsidP="00EC361A">
      <w:pPr>
        <w:spacing w:after="0" w:line="240" w:lineRule="auto"/>
        <w:contextualSpacing/>
      </w:pPr>
      <w:r>
        <w:t xml:space="preserve">    </w:t>
      </w:r>
      <w:proofErr w:type="spellStart"/>
      <w:r>
        <w:t>yrswrk.ft.clean.cen</w:t>
      </w:r>
      <w:proofErr w:type="spellEnd"/>
      <w:r>
        <w:t xml:space="preserve"> = </w:t>
      </w:r>
      <w:proofErr w:type="spellStart"/>
      <w:proofErr w:type="gramStart"/>
      <w:r>
        <w:t>ifelse</w:t>
      </w:r>
      <w:proofErr w:type="spellEnd"/>
      <w:r>
        <w:t>(</w:t>
      </w:r>
      <w:proofErr w:type="spellStart"/>
      <w:proofErr w:type="gramEnd"/>
      <w:r>
        <w:t>yrswrk.ft.clean.cen</w:t>
      </w:r>
      <w:proofErr w:type="spellEnd"/>
      <w:r>
        <w:t xml:space="preserve"> &lt; 0, 0, </w:t>
      </w:r>
      <w:proofErr w:type="spellStart"/>
      <w:r>
        <w:t>yrswrk.ft.clean.cen</w:t>
      </w:r>
      <w:proofErr w:type="spellEnd"/>
      <w:r>
        <w:t>),</w:t>
      </w:r>
      <w:commentRangeEnd w:id="237"/>
      <w:r w:rsidR="00566B6C">
        <w:rPr>
          <w:rStyle w:val="CommentReference"/>
        </w:rPr>
        <w:commentReference w:id="237"/>
      </w:r>
      <w:commentRangeEnd w:id="238"/>
      <w:r w:rsidR="00411E69">
        <w:rPr>
          <w:rStyle w:val="CommentReference"/>
        </w:rPr>
        <w:commentReference w:id="238"/>
      </w:r>
    </w:p>
    <w:p w14:paraId="44CDED06" w14:textId="77777777" w:rsidR="00EC361A" w:rsidRDefault="00EC361A" w:rsidP="00EC361A">
      <w:pPr>
        <w:spacing w:after="0" w:line="240" w:lineRule="auto"/>
        <w:contextualSpacing/>
      </w:pPr>
      <w:r>
        <w:t xml:space="preserve">    # Cleaning employed, hours per week and weeks per year later gap year vars</w:t>
      </w:r>
    </w:p>
    <w:p w14:paraId="2B0AD01B" w14:textId="77777777" w:rsidR="00EC361A" w:rsidRDefault="00EC361A" w:rsidP="00EC361A">
      <w:pPr>
        <w:spacing w:after="0" w:line="240" w:lineRule="auto"/>
        <w:contextualSpacing/>
      </w:pPr>
      <w:r>
        <w:t xml:space="preserve">    </w:t>
      </w:r>
      <w:proofErr w:type="spellStart"/>
      <w:r>
        <w:t>wkswrk</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wkswrk_hd</w:t>
      </w:r>
      <w:proofErr w:type="spellEnd"/>
      <w:r>
        <w:t xml:space="preserve">, </w:t>
      </w:r>
      <w:proofErr w:type="spellStart"/>
      <w:r>
        <w:t>wkswrk_wf</w:t>
      </w:r>
      <w:proofErr w:type="spellEnd"/>
      <w:r>
        <w:t>),</w:t>
      </w:r>
    </w:p>
    <w:p w14:paraId="58DE55E0" w14:textId="77777777" w:rsidR="00EC361A" w:rsidRDefault="00EC361A" w:rsidP="00EC361A">
      <w:pPr>
        <w:spacing w:after="0" w:line="240" w:lineRule="auto"/>
        <w:contextualSpacing/>
      </w:pPr>
      <w:r>
        <w:t xml:space="preserve">    </w:t>
      </w:r>
      <w:proofErr w:type="spellStart"/>
      <w:proofErr w:type="gramStart"/>
      <w:r>
        <w:t>wkswrk.clean</w:t>
      </w:r>
      <w:proofErr w:type="spellEnd"/>
      <w:proofErr w:type="gramEnd"/>
      <w:r>
        <w:t xml:space="preserve"> = </w:t>
      </w:r>
      <w:proofErr w:type="spellStart"/>
      <w:r>
        <w:t>ifelse</w:t>
      </w:r>
      <w:proofErr w:type="spellEnd"/>
      <w:r>
        <w:t>(</w:t>
      </w:r>
      <w:proofErr w:type="spellStart"/>
      <w:r>
        <w:t>wkswrk</w:t>
      </w:r>
      <w:proofErr w:type="spellEnd"/>
      <w:r>
        <w:t xml:space="preserve"> &gt; 52, NA, </w:t>
      </w:r>
      <w:proofErr w:type="spellStart"/>
      <w:r>
        <w:t>wkswrk</w:t>
      </w:r>
      <w:proofErr w:type="spellEnd"/>
      <w:r>
        <w:t xml:space="preserve">), </w:t>
      </w:r>
      <w:proofErr w:type="spellStart"/>
      <w:r>
        <w:t>hrswk</w:t>
      </w:r>
      <w:proofErr w:type="spellEnd"/>
      <w:r>
        <w:t xml:space="preserve"> = </w:t>
      </w:r>
      <w:proofErr w:type="spellStart"/>
      <w:r>
        <w:t>ifelse</w:t>
      </w:r>
      <w:proofErr w:type="spellEnd"/>
      <w:r>
        <w:t>(</w:t>
      </w:r>
      <w:proofErr w:type="spellStart"/>
      <w:r>
        <w:t>rel.head</w:t>
      </w:r>
      <w:proofErr w:type="spellEnd"/>
      <w:r>
        <w:t xml:space="preserve"> == "head", </w:t>
      </w:r>
      <w:proofErr w:type="spellStart"/>
      <w:r>
        <w:t>hrs.per.wk_hd</w:t>
      </w:r>
      <w:proofErr w:type="spellEnd"/>
      <w:r>
        <w:t xml:space="preserve">, </w:t>
      </w:r>
      <w:proofErr w:type="spellStart"/>
      <w:r>
        <w:t>hrs.per.wk_wf</w:t>
      </w:r>
      <w:proofErr w:type="spellEnd"/>
      <w:r>
        <w:t>),</w:t>
      </w:r>
    </w:p>
    <w:p w14:paraId="649169CF" w14:textId="77777777" w:rsidR="00EC361A" w:rsidRDefault="00EC361A" w:rsidP="00EC361A">
      <w:pPr>
        <w:spacing w:after="0" w:line="240" w:lineRule="auto"/>
        <w:contextualSpacing/>
      </w:pPr>
      <w:r>
        <w:t xml:space="preserve">    </w:t>
      </w:r>
      <w:proofErr w:type="spellStart"/>
      <w:proofErr w:type="gramStart"/>
      <w:r>
        <w:t>hrswk.clean</w:t>
      </w:r>
      <w:proofErr w:type="spellEnd"/>
      <w:proofErr w:type="gramEnd"/>
      <w:r>
        <w:t xml:space="preserve"> = </w:t>
      </w:r>
      <w:proofErr w:type="spellStart"/>
      <w:r>
        <w:t>ifelse</w:t>
      </w:r>
      <w:proofErr w:type="spellEnd"/>
      <w:r>
        <w:t>(</w:t>
      </w:r>
      <w:proofErr w:type="spellStart"/>
      <w:r>
        <w:t>hrswk</w:t>
      </w:r>
      <w:proofErr w:type="spellEnd"/>
      <w:r>
        <w:t xml:space="preserve"> &gt;= 998, NA, </w:t>
      </w:r>
      <w:proofErr w:type="spellStart"/>
      <w:r>
        <w:t>hrswk</w:t>
      </w:r>
      <w:proofErr w:type="spellEnd"/>
      <w:r>
        <w:t xml:space="preserve">), employed = </w:t>
      </w:r>
      <w:proofErr w:type="spellStart"/>
      <w:r>
        <w:t>ifelse</w:t>
      </w:r>
      <w:proofErr w:type="spellEnd"/>
      <w:r>
        <w:t>(</w:t>
      </w:r>
      <w:proofErr w:type="spellStart"/>
      <w:r>
        <w:t>rel.head</w:t>
      </w:r>
      <w:proofErr w:type="spellEnd"/>
      <w:r>
        <w:t xml:space="preserve"> == "head", </w:t>
      </w:r>
      <w:proofErr w:type="spellStart"/>
      <w:r>
        <w:t>employed_hd</w:t>
      </w:r>
      <w:proofErr w:type="spellEnd"/>
      <w:r>
        <w:t xml:space="preserve">, </w:t>
      </w:r>
      <w:proofErr w:type="spellStart"/>
      <w:r>
        <w:t>employed_wf</w:t>
      </w:r>
      <w:proofErr w:type="spellEnd"/>
      <w:r>
        <w:t xml:space="preserve">), </w:t>
      </w:r>
    </w:p>
    <w:p w14:paraId="39951892" w14:textId="77777777" w:rsidR="00EC361A" w:rsidRDefault="00EC361A" w:rsidP="00EC361A">
      <w:pPr>
        <w:spacing w:after="0" w:line="240" w:lineRule="auto"/>
        <w:contextualSpacing/>
      </w:pPr>
      <w:commentRangeStart w:id="239"/>
      <w:commentRangeStart w:id="240"/>
      <w:r>
        <w:t xml:space="preserve">    </w:t>
      </w:r>
      <w:proofErr w:type="spellStart"/>
      <w:r>
        <w:t>ann.wrk.hrs</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ann.wrk.hrs_hd</w:t>
      </w:r>
      <w:proofErr w:type="spellEnd"/>
      <w:r>
        <w:t xml:space="preserve">, </w:t>
      </w:r>
      <w:proofErr w:type="spellStart"/>
      <w:r>
        <w:t>ann.wrk.hrs_wf</w:t>
      </w:r>
      <w:proofErr w:type="spellEnd"/>
      <w:r>
        <w:t>),</w:t>
      </w:r>
      <w:commentRangeEnd w:id="239"/>
      <w:r w:rsidR="00566B6C">
        <w:rPr>
          <w:rStyle w:val="CommentReference"/>
        </w:rPr>
        <w:commentReference w:id="239"/>
      </w:r>
      <w:commentRangeEnd w:id="240"/>
      <w:r w:rsidR="00D12C6C">
        <w:rPr>
          <w:rStyle w:val="CommentReference"/>
        </w:rPr>
        <w:commentReference w:id="240"/>
      </w:r>
    </w:p>
    <w:p w14:paraId="27DC61DF" w14:textId="77777777" w:rsidR="00EC361A" w:rsidRDefault="00EC361A" w:rsidP="00EC361A">
      <w:pPr>
        <w:spacing w:after="0" w:line="240" w:lineRule="auto"/>
        <w:contextualSpacing/>
      </w:pPr>
      <w:r>
        <w:t xml:space="preserve">    # Estimating annual work hours for the gap years- for the first set of gap years (1998, 2000)</w:t>
      </w:r>
    </w:p>
    <w:p w14:paraId="4CA370C4" w14:textId="77777777" w:rsidR="00EC361A" w:rsidRDefault="00EC361A" w:rsidP="00EC361A">
      <w:pPr>
        <w:spacing w:after="0" w:line="240" w:lineRule="auto"/>
        <w:contextualSpacing/>
      </w:pPr>
      <w:r>
        <w:t xml:space="preserve">    # If </w:t>
      </w:r>
      <w:proofErr w:type="spellStart"/>
      <w:r>
        <w:t>wkswrktot</w:t>
      </w:r>
      <w:proofErr w:type="spellEnd"/>
      <w:r>
        <w:t xml:space="preserve"> non-missing, do </w:t>
      </w:r>
      <w:proofErr w:type="spellStart"/>
      <w:r>
        <w:t>wkswrktot</w:t>
      </w:r>
      <w:proofErr w:type="spellEnd"/>
      <w:r>
        <w:t>*</w:t>
      </w:r>
      <w:proofErr w:type="spellStart"/>
      <w:r>
        <w:t>wkspermonth</w:t>
      </w:r>
      <w:proofErr w:type="spellEnd"/>
      <w:r>
        <w:t xml:space="preserve">; if </w:t>
      </w:r>
      <w:proofErr w:type="spellStart"/>
      <w:r>
        <w:t>wkswrktot</w:t>
      </w:r>
      <w:proofErr w:type="spellEnd"/>
      <w:r>
        <w:t xml:space="preserve"> is missing, do </w:t>
      </w:r>
      <w:proofErr w:type="spellStart"/>
      <w:r>
        <w:t>monthswrk</w:t>
      </w:r>
      <w:proofErr w:type="spellEnd"/>
      <w:r>
        <w:t>*4.33*</w:t>
      </w:r>
      <w:proofErr w:type="spellStart"/>
      <w:r>
        <w:t>wkspermonth</w:t>
      </w:r>
      <w:proofErr w:type="spellEnd"/>
      <w:r>
        <w:t xml:space="preserve">. </w:t>
      </w:r>
    </w:p>
    <w:p w14:paraId="3529F75B" w14:textId="77777777" w:rsidR="00EC361A" w:rsidRDefault="00EC361A" w:rsidP="00EC361A">
      <w:pPr>
        <w:spacing w:after="0" w:line="240" w:lineRule="auto"/>
        <w:contextualSpacing/>
      </w:pPr>
      <w:commentRangeStart w:id="241"/>
      <w:commentRangeStart w:id="242"/>
      <w:r>
        <w:t xml:space="preserve">    # For the remaining gap years: after cleaning, if coded as employed, do </w:t>
      </w:r>
      <w:proofErr w:type="spellStart"/>
      <w:r>
        <w:t>wkswrk</w:t>
      </w:r>
      <w:proofErr w:type="spellEnd"/>
      <w:r>
        <w:t xml:space="preserve"> * </w:t>
      </w:r>
      <w:proofErr w:type="spellStart"/>
      <w:proofErr w:type="gramStart"/>
      <w:r>
        <w:t>hrs.per.wk</w:t>
      </w:r>
      <w:commentRangeEnd w:id="241"/>
      <w:proofErr w:type="spellEnd"/>
      <w:proofErr w:type="gramEnd"/>
      <w:r w:rsidR="00F24746">
        <w:rPr>
          <w:rStyle w:val="CommentReference"/>
        </w:rPr>
        <w:commentReference w:id="241"/>
      </w:r>
      <w:commentRangeEnd w:id="242"/>
      <w:r w:rsidR="003037FE">
        <w:rPr>
          <w:rStyle w:val="CommentReference"/>
        </w:rPr>
        <w:commentReference w:id="242"/>
      </w:r>
    </w:p>
    <w:p w14:paraId="260323F8" w14:textId="77777777" w:rsidR="00EC361A" w:rsidRDefault="00EC361A" w:rsidP="00EC361A">
      <w:pPr>
        <w:spacing w:after="0" w:line="240" w:lineRule="auto"/>
        <w:contextualSpacing/>
      </w:pPr>
      <w:r>
        <w:t xml:space="preserve">    </w:t>
      </w:r>
      <w:proofErr w:type="spellStart"/>
      <w:proofErr w:type="gramStart"/>
      <w:r>
        <w:t>ann.wrk.hrs.pred</w:t>
      </w:r>
      <w:proofErr w:type="spellEnd"/>
      <w:proofErr w:type="gramEnd"/>
      <w:r>
        <w:t xml:space="preserve"> = </w:t>
      </w:r>
      <w:proofErr w:type="spellStart"/>
      <w:r>
        <w:t>ifelse</w:t>
      </w:r>
      <w:proofErr w:type="spellEnd"/>
      <w:r>
        <w:t xml:space="preserve">(year %in% </w:t>
      </w:r>
      <w:proofErr w:type="spellStart"/>
      <w:r>
        <w:t>gapyr.initial</w:t>
      </w:r>
      <w:proofErr w:type="spellEnd"/>
      <w:r>
        <w:t xml:space="preserve"> &amp; is.na(</w:t>
      </w:r>
      <w:proofErr w:type="spellStart"/>
      <w:r>
        <w:t>wkswrktot</w:t>
      </w:r>
      <w:proofErr w:type="spellEnd"/>
      <w:r>
        <w:t xml:space="preserve">), </w:t>
      </w:r>
      <w:proofErr w:type="spellStart"/>
      <w:r>
        <w:t>monthswrk</w:t>
      </w:r>
      <w:proofErr w:type="spellEnd"/>
      <w:r>
        <w:t>*4.33*</w:t>
      </w:r>
      <w:proofErr w:type="spellStart"/>
      <w:r>
        <w:t>wkspermonth</w:t>
      </w:r>
      <w:proofErr w:type="spellEnd"/>
      <w:r>
        <w:t xml:space="preserve">, </w:t>
      </w:r>
      <w:proofErr w:type="spellStart"/>
      <w:r>
        <w:t>ifelse</w:t>
      </w:r>
      <w:proofErr w:type="spellEnd"/>
      <w:r>
        <w:t>(</w:t>
      </w:r>
    </w:p>
    <w:p w14:paraId="6187A6A0" w14:textId="77777777" w:rsidR="00EC361A" w:rsidRDefault="00EC361A" w:rsidP="00EC361A">
      <w:pPr>
        <w:spacing w:after="0" w:line="240" w:lineRule="auto"/>
        <w:contextualSpacing/>
      </w:pPr>
      <w:r>
        <w:t xml:space="preserve">      year %in% </w:t>
      </w:r>
      <w:proofErr w:type="spellStart"/>
      <w:proofErr w:type="gramStart"/>
      <w:r>
        <w:t>gapyr.initial</w:t>
      </w:r>
      <w:proofErr w:type="spellEnd"/>
      <w:proofErr w:type="gramEnd"/>
      <w:r>
        <w:t xml:space="preserve">, </w:t>
      </w:r>
      <w:proofErr w:type="spellStart"/>
      <w:r>
        <w:t>wkswrktot</w:t>
      </w:r>
      <w:proofErr w:type="spellEnd"/>
      <w:r>
        <w:t>*</w:t>
      </w:r>
      <w:proofErr w:type="spellStart"/>
      <w:r>
        <w:t>wkspermonth</w:t>
      </w:r>
      <w:proofErr w:type="spellEnd"/>
      <w:r>
        <w:t xml:space="preserve">, </w:t>
      </w:r>
      <w:proofErr w:type="spellStart"/>
      <w:r>
        <w:t>ifelse</w:t>
      </w:r>
      <w:proofErr w:type="spellEnd"/>
      <w:r>
        <w:t>(</w:t>
      </w:r>
    </w:p>
    <w:p w14:paraId="2C10378B" w14:textId="77777777" w:rsidR="00EC361A" w:rsidRDefault="00EC361A" w:rsidP="00EC361A">
      <w:pPr>
        <w:spacing w:after="0" w:line="240" w:lineRule="auto"/>
        <w:contextualSpacing/>
      </w:pPr>
      <w:r>
        <w:t xml:space="preserve">        year %in% </w:t>
      </w:r>
      <w:proofErr w:type="spellStart"/>
      <w:proofErr w:type="gramStart"/>
      <w:r>
        <w:t>gapyr.later</w:t>
      </w:r>
      <w:proofErr w:type="spellEnd"/>
      <w:proofErr w:type="gramEnd"/>
      <w:r>
        <w:t xml:space="preserve"> &amp; employed == 1, </w:t>
      </w:r>
      <w:proofErr w:type="spellStart"/>
      <w:r>
        <w:t>wkswrk.clean</w:t>
      </w:r>
      <w:proofErr w:type="spellEnd"/>
      <w:r>
        <w:t>*</w:t>
      </w:r>
      <w:proofErr w:type="spellStart"/>
      <w:r>
        <w:t>hrswk.clean</w:t>
      </w:r>
      <w:proofErr w:type="spellEnd"/>
      <w:r>
        <w:t xml:space="preserve">, </w:t>
      </w:r>
      <w:proofErr w:type="spellStart"/>
      <w:r>
        <w:t>ifelse</w:t>
      </w:r>
      <w:proofErr w:type="spellEnd"/>
      <w:r>
        <w:t>(</w:t>
      </w:r>
    </w:p>
    <w:p w14:paraId="052FAD29" w14:textId="77777777" w:rsidR="00EC361A" w:rsidRDefault="00EC361A" w:rsidP="00EC361A">
      <w:pPr>
        <w:spacing w:after="0" w:line="240" w:lineRule="auto"/>
        <w:contextualSpacing/>
      </w:pPr>
      <w:commentRangeStart w:id="243"/>
      <w:commentRangeStart w:id="244"/>
      <w:r>
        <w:t xml:space="preserve">          year %in% </w:t>
      </w:r>
      <w:proofErr w:type="spellStart"/>
      <w:proofErr w:type="gramStart"/>
      <w:r>
        <w:t>gapyr.later</w:t>
      </w:r>
      <w:proofErr w:type="spellEnd"/>
      <w:proofErr w:type="gramEnd"/>
      <w:r>
        <w:t>, 0</w:t>
      </w:r>
      <w:commentRangeEnd w:id="243"/>
      <w:r w:rsidR="00F24746">
        <w:rPr>
          <w:rStyle w:val="CommentReference"/>
        </w:rPr>
        <w:commentReference w:id="243"/>
      </w:r>
      <w:commentRangeEnd w:id="244"/>
      <w:r w:rsidR="008D6F75">
        <w:rPr>
          <w:rStyle w:val="CommentReference"/>
        </w:rPr>
        <w:commentReference w:id="244"/>
      </w:r>
      <w:r>
        <w:t xml:space="preserve">, </w:t>
      </w:r>
      <w:proofErr w:type="spellStart"/>
      <w:r>
        <w:t>ann.wrk.hrs</w:t>
      </w:r>
      <w:proofErr w:type="spellEnd"/>
      <w:r>
        <w:t>))))) %&gt;%</w:t>
      </w:r>
    </w:p>
    <w:p w14:paraId="1112B352" w14:textId="77777777" w:rsidR="00EC361A" w:rsidRDefault="00EC361A" w:rsidP="00EC361A">
      <w:pPr>
        <w:spacing w:after="0" w:line="240" w:lineRule="auto"/>
        <w:contextualSpacing/>
      </w:pPr>
      <w:r>
        <w:t xml:space="preserve">  # Selecting relevant variables</w:t>
      </w:r>
    </w:p>
    <w:p w14:paraId="157617D3"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 xml:space="preserve">select(indiv.id, intnum68, pernum68, year, female, </w:t>
      </w:r>
      <w:proofErr w:type="spellStart"/>
      <w:r>
        <w:t>rel.head</w:t>
      </w:r>
      <w:proofErr w:type="spellEnd"/>
      <w:r>
        <w:t xml:space="preserve">, age, </w:t>
      </w:r>
      <w:proofErr w:type="spellStart"/>
      <w:r>
        <w:t>ann.wrk.hrs</w:t>
      </w:r>
      <w:proofErr w:type="spellEnd"/>
      <w:r>
        <w:t xml:space="preserve">, </w:t>
      </w:r>
    </w:p>
    <w:p w14:paraId="6E7CB49E" w14:textId="77777777" w:rsidR="00EC361A" w:rsidRDefault="00EC361A" w:rsidP="00EC361A">
      <w:pPr>
        <w:spacing w:after="0" w:line="240" w:lineRule="auto"/>
        <w:contextualSpacing/>
      </w:pPr>
      <w:r>
        <w:t xml:space="preserve">                </w:t>
      </w:r>
      <w:proofErr w:type="spellStart"/>
      <w:proofErr w:type="gramStart"/>
      <w:r>
        <w:t>ann.wrk.hrs.pred</w:t>
      </w:r>
      <w:proofErr w:type="spellEnd"/>
      <w:proofErr w:type="gramEnd"/>
      <w:r>
        <w:t xml:space="preserve">, </w:t>
      </w:r>
      <w:proofErr w:type="spellStart"/>
      <w:r>
        <w:t>yrswrk.clean.cen</w:t>
      </w:r>
      <w:proofErr w:type="spellEnd"/>
      <w:r>
        <w:t xml:space="preserve">, </w:t>
      </w:r>
      <w:proofErr w:type="spellStart"/>
      <w:r>
        <w:t>yrswrk.ft.clean.cen</w:t>
      </w:r>
      <w:proofErr w:type="spellEnd"/>
      <w:r>
        <w:t>) %&gt;%</w:t>
      </w:r>
    </w:p>
    <w:p w14:paraId="412A0FBA" w14:textId="77777777" w:rsidR="00EC361A" w:rsidRDefault="00EC361A" w:rsidP="00EC361A">
      <w:pPr>
        <w:spacing w:after="0" w:line="240" w:lineRule="auto"/>
        <w:contextualSpacing/>
      </w:pPr>
      <w:r>
        <w:t xml:space="preserve">  </w:t>
      </w:r>
      <w:proofErr w:type="gramStart"/>
      <w:r>
        <w:t>arrange(</w:t>
      </w:r>
      <w:proofErr w:type="gramEnd"/>
      <w:r>
        <w:t>indiv.id, year) %&gt;%</w:t>
      </w:r>
    </w:p>
    <w:p w14:paraId="05AA3601" w14:textId="77777777" w:rsidR="00EC361A" w:rsidRDefault="00EC361A" w:rsidP="00EC361A">
      <w:pPr>
        <w:spacing w:after="0" w:line="240" w:lineRule="auto"/>
        <w:contextualSpacing/>
      </w:pPr>
      <w:r>
        <w:t xml:space="preserve">  </w:t>
      </w:r>
      <w:proofErr w:type="gramStart"/>
      <w:r>
        <w:t>mutate(</w:t>
      </w:r>
      <w:proofErr w:type="gramEnd"/>
    </w:p>
    <w:p w14:paraId="6DE67943" w14:textId="77777777" w:rsidR="00EC361A" w:rsidRDefault="00EC361A" w:rsidP="00EC361A">
      <w:pPr>
        <w:spacing w:after="0" w:line="240" w:lineRule="auto"/>
        <w:contextualSpacing/>
      </w:pPr>
      <w:r>
        <w:t xml:space="preserve">    # Filling in age variable in the gap year</w:t>
      </w:r>
    </w:p>
    <w:p w14:paraId="3DC6E252" w14:textId="77777777" w:rsidR="00EC361A" w:rsidRDefault="00EC361A" w:rsidP="00EC361A">
      <w:pPr>
        <w:spacing w:after="0" w:line="240" w:lineRule="auto"/>
        <w:contextualSpacing/>
      </w:pPr>
      <w:r>
        <w:t xml:space="preserve">    age = </w:t>
      </w:r>
      <w:proofErr w:type="spellStart"/>
      <w:r>
        <w:t>ifelse</w:t>
      </w:r>
      <w:proofErr w:type="spellEnd"/>
      <w:r>
        <w:t>(is.na(age) &amp; lag(age</w:t>
      </w:r>
      <w:proofErr w:type="gramStart"/>
      <w:r>
        <w:t>) !</w:t>
      </w:r>
      <w:proofErr w:type="gramEnd"/>
      <w:r>
        <w:t xml:space="preserve">= 0, </w:t>
      </w:r>
      <w:commentRangeStart w:id="245"/>
      <w:commentRangeStart w:id="246"/>
      <w:r>
        <w:t xml:space="preserve">lag(age) </w:t>
      </w:r>
      <w:commentRangeEnd w:id="245"/>
      <w:r w:rsidR="00F24746">
        <w:rPr>
          <w:rStyle w:val="CommentReference"/>
        </w:rPr>
        <w:commentReference w:id="245"/>
      </w:r>
      <w:commentRangeEnd w:id="246"/>
      <w:r w:rsidR="00D12C6C">
        <w:rPr>
          <w:rStyle w:val="CommentReference"/>
        </w:rPr>
        <w:commentReference w:id="246"/>
      </w:r>
      <w:r>
        <w:t xml:space="preserve">+ 1, age), </w:t>
      </w:r>
    </w:p>
    <w:p w14:paraId="11E53BAF" w14:textId="77777777" w:rsidR="00EC361A" w:rsidRDefault="00EC361A" w:rsidP="00EC361A">
      <w:pPr>
        <w:spacing w:after="0" w:line="240" w:lineRule="auto"/>
        <w:contextualSpacing/>
      </w:pPr>
      <w:commentRangeStart w:id="247"/>
      <w:commentRangeStart w:id="248"/>
      <w:r>
        <w:t xml:space="preserve">    # The gap year fill variables take the measured years of experience variable as of the year</w:t>
      </w:r>
    </w:p>
    <w:p w14:paraId="222F5E86" w14:textId="77777777" w:rsidR="00EC361A" w:rsidRDefault="00EC361A" w:rsidP="00EC361A">
      <w:pPr>
        <w:spacing w:after="0" w:line="240" w:lineRule="auto"/>
        <w:contextualSpacing/>
      </w:pPr>
      <w:r>
        <w:t xml:space="preserve">    # prior to the gap year and assigns that value to the gap year. </w:t>
      </w:r>
      <w:commentRangeEnd w:id="247"/>
      <w:r w:rsidR="006126FF">
        <w:rPr>
          <w:rStyle w:val="CommentReference"/>
        </w:rPr>
        <w:commentReference w:id="247"/>
      </w:r>
      <w:commentRangeEnd w:id="248"/>
      <w:r w:rsidR="00AE1AA2">
        <w:rPr>
          <w:rStyle w:val="CommentReference"/>
        </w:rPr>
        <w:commentReference w:id="248"/>
      </w:r>
      <w:r>
        <w:t>Reminder that these variables</w:t>
      </w:r>
    </w:p>
    <w:p w14:paraId="0E4A0C21" w14:textId="77777777" w:rsidR="00EC361A" w:rsidRDefault="00EC361A" w:rsidP="00EC361A">
      <w:pPr>
        <w:spacing w:after="0" w:line="240" w:lineRule="auto"/>
        <w:contextualSpacing/>
      </w:pPr>
      <w:r>
        <w:t xml:space="preserve">    # </w:t>
      </w:r>
      <w:proofErr w:type="gramStart"/>
      <w:r>
        <w:t>are</w:t>
      </w:r>
      <w:proofErr w:type="gramEnd"/>
      <w:r>
        <w:t xml:space="preserve"> only updated in the PSID in 1985 or once R joins/establishes a new household</w:t>
      </w:r>
    </w:p>
    <w:p w14:paraId="49C01279" w14:textId="77777777" w:rsidR="00EC361A" w:rsidRDefault="00EC361A" w:rsidP="00EC361A">
      <w:pPr>
        <w:spacing w:after="0" w:line="240" w:lineRule="auto"/>
        <w:contextualSpacing/>
      </w:pPr>
      <w:r>
        <w:t xml:space="preserve">    </w:t>
      </w:r>
      <w:proofErr w:type="spellStart"/>
      <w:proofErr w:type="gramStart"/>
      <w:r>
        <w:t>yrswrk.gapyrfill</w:t>
      </w:r>
      <w:proofErr w:type="spellEnd"/>
      <w:proofErr w:type="gramEnd"/>
      <w:r>
        <w:t xml:space="preserve"> = </w:t>
      </w:r>
      <w:proofErr w:type="spellStart"/>
      <w:r>
        <w:t>ifelse</w:t>
      </w:r>
      <w:proofErr w:type="spellEnd"/>
      <w:r>
        <w:t>(year %in% c(</w:t>
      </w:r>
      <w:proofErr w:type="spellStart"/>
      <w:r>
        <w:t>gapyr.initial</w:t>
      </w:r>
      <w:proofErr w:type="spellEnd"/>
      <w:r>
        <w:t xml:space="preserve">, </w:t>
      </w:r>
      <w:proofErr w:type="spellStart"/>
      <w:r>
        <w:t>gapyr.later</w:t>
      </w:r>
      <w:proofErr w:type="spellEnd"/>
      <w:r>
        <w:t>), lag(</w:t>
      </w:r>
      <w:proofErr w:type="spellStart"/>
      <w:r>
        <w:t>yrswrk.clean.cen</w:t>
      </w:r>
      <w:proofErr w:type="spellEnd"/>
      <w:r>
        <w:t xml:space="preserve">), </w:t>
      </w:r>
      <w:proofErr w:type="spellStart"/>
      <w:r>
        <w:t>yrswrk.clean.cen</w:t>
      </w:r>
      <w:proofErr w:type="spellEnd"/>
      <w:r>
        <w:t>),</w:t>
      </w:r>
    </w:p>
    <w:p w14:paraId="6891868B" w14:textId="77777777" w:rsidR="00EC361A" w:rsidRDefault="00EC361A" w:rsidP="00EC361A">
      <w:pPr>
        <w:spacing w:after="0" w:line="240" w:lineRule="auto"/>
        <w:contextualSpacing/>
      </w:pPr>
      <w:r>
        <w:t xml:space="preserve">    </w:t>
      </w:r>
      <w:proofErr w:type="spellStart"/>
      <w:r>
        <w:t>yrswrk.</w:t>
      </w:r>
      <w:proofErr w:type="gramStart"/>
      <w:r>
        <w:t>ft.gapyrfill</w:t>
      </w:r>
      <w:proofErr w:type="spellEnd"/>
      <w:proofErr w:type="gramEnd"/>
      <w:r>
        <w:t xml:space="preserve"> = </w:t>
      </w:r>
      <w:proofErr w:type="spellStart"/>
      <w:r>
        <w:t>ifelse</w:t>
      </w:r>
      <w:proofErr w:type="spellEnd"/>
      <w:r>
        <w:t>(year %in% c(</w:t>
      </w:r>
      <w:proofErr w:type="spellStart"/>
      <w:r>
        <w:t>gapyr.initial</w:t>
      </w:r>
      <w:proofErr w:type="spellEnd"/>
      <w:r>
        <w:t xml:space="preserve">, </w:t>
      </w:r>
      <w:proofErr w:type="spellStart"/>
      <w:r>
        <w:t>gapyr.later</w:t>
      </w:r>
      <w:proofErr w:type="spellEnd"/>
      <w:r>
        <w:t>), lag(</w:t>
      </w:r>
      <w:proofErr w:type="spellStart"/>
      <w:r>
        <w:t>yrswrk.ft.clean.cen</w:t>
      </w:r>
      <w:proofErr w:type="spellEnd"/>
      <w:r>
        <w:t xml:space="preserve">), </w:t>
      </w:r>
      <w:proofErr w:type="spellStart"/>
      <w:r>
        <w:t>yrswrk.ft.clean.cen</w:t>
      </w:r>
      <w:proofErr w:type="spellEnd"/>
      <w:r>
        <w:t>),</w:t>
      </w:r>
    </w:p>
    <w:p w14:paraId="31E3737D" w14:textId="77777777" w:rsidR="00EC361A" w:rsidRDefault="00EC361A" w:rsidP="00EC361A">
      <w:pPr>
        <w:spacing w:after="0" w:line="240" w:lineRule="auto"/>
        <w:contextualSpacing/>
      </w:pPr>
      <w:r>
        <w:t xml:space="preserve">    # Creating measures of working positive hours, working full-time hours, or working part-time hours </w:t>
      </w:r>
    </w:p>
    <w:p w14:paraId="7DD258F3" w14:textId="77777777" w:rsidR="00EC361A" w:rsidRDefault="00EC361A" w:rsidP="00EC361A">
      <w:pPr>
        <w:spacing w:after="0" w:line="240" w:lineRule="auto"/>
        <w:contextualSpacing/>
      </w:pPr>
      <w:r>
        <w:t xml:space="preserve">    # </w:t>
      </w:r>
      <w:proofErr w:type="gramStart"/>
      <w:r>
        <w:t>based</w:t>
      </w:r>
      <w:proofErr w:type="gramEnd"/>
      <w:r>
        <w:t xml:space="preserve"> on the annual hours worked variable created w/ information on the gap years</w:t>
      </w:r>
    </w:p>
    <w:p w14:paraId="09AB5A9E" w14:textId="77777777" w:rsidR="00EC361A" w:rsidRDefault="00EC361A" w:rsidP="00EC361A">
      <w:pPr>
        <w:spacing w:after="0" w:line="240" w:lineRule="auto"/>
        <w:contextualSpacing/>
      </w:pPr>
      <w:commentRangeStart w:id="249"/>
      <w:commentRangeStart w:id="250"/>
      <w:r>
        <w:t xml:space="preserve">    </w:t>
      </w:r>
      <w:proofErr w:type="spellStart"/>
      <w:r>
        <w:t>wrk.pos</w:t>
      </w:r>
      <w:proofErr w:type="spellEnd"/>
      <w:r>
        <w:t xml:space="preserve"> = </w:t>
      </w:r>
      <w:proofErr w:type="spellStart"/>
      <w:proofErr w:type="gramStart"/>
      <w:r>
        <w:t>ifelse</w:t>
      </w:r>
      <w:proofErr w:type="spellEnd"/>
      <w:r>
        <w:t>(</w:t>
      </w:r>
      <w:proofErr w:type="spellStart"/>
      <w:proofErr w:type="gramEnd"/>
      <w:r>
        <w:t>ann.wrk.hrs.pred</w:t>
      </w:r>
      <w:proofErr w:type="spellEnd"/>
      <w:r>
        <w:t xml:space="preserve"> &gt; 0, 1, 0), </w:t>
      </w:r>
      <w:proofErr w:type="spellStart"/>
      <w:r>
        <w:t>wrk.ft</w:t>
      </w:r>
      <w:proofErr w:type="spellEnd"/>
      <w:r>
        <w:t xml:space="preserve"> = </w:t>
      </w:r>
      <w:proofErr w:type="spellStart"/>
      <w:r>
        <w:t>ifelse</w:t>
      </w:r>
      <w:proofErr w:type="spellEnd"/>
      <w:r>
        <w:t>(</w:t>
      </w:r>
      <w:proofErr w:type="spellStart"/>
      <w:r>
        <w:t>ann.wrk.hrs.pred</w:t>
      </w:r>
      <w:proofErr w:type="spellEnd"/>
      <w:r>
        <w:t xml:space="preserve"> &gt;= 1500, 1, 0),</w:t>
      </w:r>
    </w:p>
    <w:p w14:paraId="0DC00817" w14:textId="77777777" w:rsidR="00EC361A" w:rsidRDefault="00EC361A" w:rsidP="00EC361A">
      <w:pPr>
        <w:spacing w:after="0" w:line="240" w:lineRule="auto"/>
        <w:contextualSpacing/>
      </w:pPr>
      <w:r>
        <w:t xml:space="preserve">    wrk.pt = </w:t>
      </w:r>
      <w:proofErr w:type="spellStart"/>
      <w:proofErr w:type="gramStart"/>
      <w:r>
        <w:t>ifelse</w:t>
      </w:r>
      <w:proofErr w:type="spellEnd"/>
      <w:r>
        <w:t>(</w:t>
      </w:r>
      <w:proofErr w:type="spellStart"/>
      <w:proofErr w:type="gramEnd"/>
      <w:r>
        <w:t>wrk.pos</w:t>
      </w:r>
      <w:proofErr w:type="spellEnd"/>
      <w:r>
        <w:t xml:space="preserve"> == 1 &amp; </w:t>
      </w:r>
      <w:proofErr w:type="spellStart"/>
      <w:r>
        <w:t>wrk.ft</w:t>
      </w:r>
      <w:proofErr w:type="spellEnd"/>
      <w:r>
        <w:t xml:space="preserve"> != 1, 1, 0)) %&gt;%</w:t>
      </w:r>
      <w:commentRangeEnd w:id="249"/>
      <w:r w:rsidR="00F655D0">
        <w:rPr>
          <w:rStyle w:val="CommentReference"/>
        </w:rPr>
        <w:commentReference w:id="249"/>
      </w:r>
      <w:commentRangeEnd w:id="250"/>
      <w:r w:rsidR="000B57E8">
        <w:rPr>
          <w:rStyle w:val="CommentReference"/>
        </w:rPr>
        <w:commentReference w:id="250"/>
      </w:r>
    </w:p>
    <w:p w14:paraId="1B02FFAC" w14:textId="77777777" w:rsidR="00EC361A" w:rsidRDefault="00EC361A" w:rsidP="00EC361A">
      <w:pPr>
        <w:spacing w:after="0" w:line="240" w:lineRule="auto"/>
        <w:contextualSpacing/>
      </w:pPr>
      <w:r>
        <w:t xml:space="preserve">  # Selecting relevant variables</w:t>
      </w:r>
    </w:p>
    <w:p w14:paraId="5D172E7E"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 xml:space="preserve">select(indiv.id, intnum68, pernum68, year, female, age, </w:t>
      </w:r>
      <w:proofErr w:type="spellStart"/>
      <w:r>
        <w:t>rel.head</w:t>
      </w:r>
      <w:proofErr w:type="spellEnd"/>
      <w:r>
        <w:t xml:space="preserve">, </w:t>
      </w:r>
      <w:proofErr w:type="spellStart"/>
      <w:r>
        <w:t>ann.wrk.hrs</w:t>
      </w:r>
      <w:proofErr w:type="spellEnd"/>
      <w:r>
        <w:t xml:space="preserve">, </w:t>
      </w:r>
      <w:proofErr w:type="spellStart"/>
      <w:r>
        <w:t>ann.wrk.hrs.pred</w:t>
      </w:r>
      <w:proofErr w:type="spellEnd"/>
      <w:r>
        <w:t xml:space="preserve">, </w:t>
      </w:r>
    </w:p>
    <w:p w14:paraId="5D5F7CC6" w14:textId="77777777" w:rsidR="00EC361A" w:rsidRDefault="00EC361A" w:rsidP="00EC361A">
      <w:pPr>
        <w:spacing w:after="0" w:line="240" w:lineRule="auto"/>
        <w:contextualSpacing/>
      </w:pPr>
      <w:r>
        <w:t xml:space="preserve">                </w:t>
      </w:r>
      <w:proofErr w:type="spellStart"/>
      <w:proofErr w:type="gramStart"/>
      <w:r>
        <w:t>yrswrk.gapyrfill</w:t>
      </w:r>
      <w:proofErr w:type="spellEnd"/>
      <w:proofErr w:type="gramEnd"/>
      <w:r>
        <w:t xml:space="preserve">, </w:t>
      </w:r>
      <w:proofErr w:type="spellStart"/>
      <w:r>
        <w:t>yrswrk.ft.gapyrfill</w:t>
      </w:r>
      <w:proofErr w:type="spellEnd"/>
      <w:r>
        <w:t xml:space="preserve">, </w:t>
      </w:r>
      <w:proofErr w:type="spellStart"/>
      <w:r>
        <w:t>wrk.pos</w:t>
      </w:r>
      <w:proofErr w:type="spellEnd"/>
      <w:r>
        <w:t xml:space="preserve">, </w:t>
      </w:r>
      <w:proofErr w:type="spellStart"/>
      <w:r>
        <w:t>wrk.ft</w:t>
      </w:r>
      <w:proofErr w:type="spellEnd"/>
      <w:r>
        <w:t>, wrk.pt) %&gt;%</w:t>
      </w:r>
    </w:p>
    <w:p w14:paraId="3342B270" w14:textId="77777777" w:rsidR="00EC361A" w:rsidRDefault="00EC361A" w:rsidP="00EC361A">
      <w:pPr>
        <w:spacing w:after="0" w:line="240" w:lineRule="auto"/>
        <w:contextualSpacing/>
      </w:pPr>
      <w:r>
        <w:t xml:space="preserve">  </w:t>
      </w:r>
      <w:proofErr w:type="gramStart"/>
      <w:r>
        <w:t>ungroup(</w:t>
      </w:r>
      <w:proofErr w:type="gramEnd"/>
      <w:r>
        <w:t>) %&gt;%</w:t>
      </w:r>
    </w:p>
    <w:p w14:paraId="20C44BDB" w14:textId="77777777" w:rsidR="00EC361A" w:rsidRDefault="00EC361A" w:rsidP="00EC361A">
      <w:pPr>
        <w:spacing w:after="0" w:line="240" w:lineRule="auto"/>
        <w:contextualSpacing/>
      </w:pPr>
      <w:r>
        <w:t xml:space="preserve">  </w:t>
      </w:r>
      <w:proofErr w:type="gramStart"/>
      <w:r>
        <w:t>mutate(</w:t>
      </w:r>
      <w:proofErr w:type="spellStart"/>
      <w:proofErr w:type="gramEnd"/>
      <w:r>
        <w:t>rowid</w:t>
      </w:r>
      <w:proofErr w:type="spellEnd"/>
      <w:r>
        <w:t xml:space="preserve"> = </w:t>
      </w:r>
      <w:proofErr w:type="spellStart"/>
      <w:r>
        <w:t>row_number</w:t>
      </w:r>
      <w:proofErr w:type="spellEnd"/>
      <w:r>
        <w:t>(indiv.id)) # Creating a measure of number of observations by individual</w:t>
      </w:r>
    </w:p>
    <w:p w14:paraId="259EC9E1" w14:textId="77777777" w:rsidR="00EC361A" w:rsidRDefault="00EC361A" w:rsidP="00EC361A">
      <w:pPr>
        <w:spacing w:after="0" w:line="240" w:lineRule="auto"/>
        <w:contextualSpacing/>
      </w:pPr>
    </w:p>
    <w:p w14:paraId="57B394DA" w14:textId="77777777" w:rsidR="00EC361A" w:rsidRDefault="00EC361A" w:rsidP="00EC361A">
      <w:pPr>
        <w:spacing w:after="0" w:line="240" w:lineRule="auto"/>
        <w:contextualSpacing/>
      </w:pPr>
      <w:r>
        <w:t># This creates a new object that uses cumulative sums to generate the final experience measures for R by year</w:t>
      </w:r>
    </w:p>
    <w:p w14:paraId="1F62606A" w14:textId="77777777" w:rsidR="00EC361A" w:rsidRDefault="00EC361A" w:rsidP="00EC361A">
      <w:pPr>
        <w:spacing w:after="0" w:line="240" w:lineRule="auto"/>
        <w:contextualSpacing/>
      </w:pPr>
      <w:r>
        <w:t>psid_</w:t>
      </w:r>
      <w:proofErr w:type="gramStart"/>
      <w:r>
        <w:t>exp.clean</w:t>
      </w:r>
      <w:proofErr w:type="gramEnd"/>
      <w:r>
        <w:t xml:space="preserve">.2 &lt;- </w:t>
      </w:r>
      <w:proofErr w:type="spellStart"/>
      <w:r>
        <w:t>psid_exp.clean</w:t>
      </w:r>
      <w:proofErr w:type="spellEnd"/>
      <w:r>
        <w:t xml:space="preserve"> %&gt;%</w:t>
      </w:r>
    </w:p>
    <w:p w14:paraId="1C198798" w14:textId="77777777" w:rsidR="00EC361A" w:rsidRDefault="00EC361A" w:rsidP="00EC361A">
      <w:pPr>
        <w:spacing w:after="0" w:line="240" w:lineRule="auto"/>
        <w:contextualSpacing/>
      </w:pPr>
      <w:r>
        <w:t xml:space="preserve">  </w:t>
      </w:r>
      <w:proofErr w:type="gramStart"/>
      <w:r>
        <w:t>mutate(</w:t>
      </w:r>
      <w:proofErr w:type="gramEnd"/>
    </w:p>
    <w:p w14:paraId="1A7397D4" w14:textId="77777777" w:rsidR="00EC361A" w:rsidRDefault="00EC361A" w:rsidP="00EC361A">
      <w:pPr>
        <w:spacing w:after="0" w:line="240" w:lineRule="auto"/>
        <w:contextualSpacing/>
      </w:pPr>
      <w:r>
        <w:t xml:space="preserve">    # The next two variable takes the observed value for </w:t>
      </w:r>
      <w:proofErr w:type="spellStart"/>
      <w:r>
        <w:t>yrswrk</w:t>
      </w:r>
      <w:proofErr w:type="spellEnd"/>
      <w:r>
        <w:t xml:space="preserve"> or </w:t>
      </w:r>
      <w:proofErr w:type="spellStart"/>
      <w:proofErr w:type="gramStart"/>
      <w:r>
        <w:t>yrswrk.ft</w:t>
      </w:r>
      <w:proofErr w:type="spellEnd"/>
      <w:proofErr w:type="gramEnd"/>
      <w:r>
        <w:t xml:space="preserve"> the FIRST time a new value is</w:t>
      </w:r>
    </w:p>
    <w:p w14:paraId="5F94700A" w14:textId="77777777" w:rsidR="00EC361A" w:rsidRDefault="00EC361A" w:rsidP="00EC361A">
      <w:pPr>
        <w:spacing w:after="0" w:line="240" w:lineRule="auto"/>
        <w:contextualSpacing/>
      </w:pPr>
      <w:r>
        <w:t xml:space="preserve">    # </w:t>
      </w:r>
      <w:proofErr w:type="gramStart"/>
      <w:r>
        <w:t>observed</w:t>
      </w:r>
      <w:proofErr w:type="gramEnd"/>
      <w:r>
        <w:t xml:space="preserve"> for a </w:t>
      </w:r>
      <w:proofErr w:type="spellStart"/>
      <w:r>
        <w:t>r</w:t>
      </w:r>
      <w:commentRangeStart w:id="251"/>
      <w:commentRangeStart w:id="252"/>
      <w:r>
        <w:t>espondnet</w:t>
      </w:r>
      <w:commentRangeEnd w:id="251"/>
      <w:proofErr w:type="spellEnd"/>
      <w:r w:rsidR="00F655D0">
        <w:rPr>
          <w:rStyle w:val="CommentReference"/>
        </w:rPr>
        <w:commentReference w:id="251"/>
      </w:r>
      <w:commentRangeEnd w:id="252"/>
      <w:r w:rsidR="000B57E8">
        <w:rPr>
          <w:rStyle w:val="CommentReference"/>
        </w:rPr>
        <w:commentReference w:id="252"/>
      </w:r>
      <w:r>
        <w:t xml:space="preserve">. The PSID asks respondents about their years of total and full-time experience </w:t>
      </w:r>
    </w:p>
    <w:p w14:paraId="5C9B092C" w14:textId="77777777" w:rsidR="00EC361A" w:rsidRDefault="00EC361A" w:rsidP="00EC361A">
      <w:pPr>
        <w:spacing w:after="0" w:line="240" w:lineRule="auto"/>
        <w:contextualSpacing/>
      </w:pPr>
      <w:r>
        <w:t xml:space="preserve">    # </w:t>
      </w:r>
      <w:proofErr w:type="gramStart"/>
      <w:r>
        <w:t>when</w:t>
      </w:r>
      <w:proofErr w:type="gramEnd"/>
      <w:r>
        <w:t xml:space="preserve"> they first join the survey or when they become new heads. They also ask this question of all Rs in 1985:</w:t>
      </w:r>
    </w:p>
    <w:p w14:paraId="42BBB925" w14:textId="77777777" w:rsidR="00EC361A" w:rsidRDefault="00EC361A" w:rsidP="00EC361A">
      <w:pPr>
        <w:spacing w:after="0" w:line="240" w:lineRule="auto"/>
        <w:contextualSpacing/>
      </w:pPr>
      <w:r>
        <w:t xml:space="preserve">    # These "fill" variables set any variable subsequent to a newly observed </w:t>
      </w:r>
      <w:commentRangeStart w:id="253"/>
      <w:commentRangeStart w:id="254"/>
      <w:proofErr w:type="spellStart"/>
      <w:r>
        <w:t>vaue</w:t>
      </w:r>
      <w:proofErr w:type="spellEnd"/>
      <w:r>
        <w:t xml:space="preserve"> </w:t>
      </w:r>
      <w:commentRangeEnd w:id="253"/>
      <w:r w:rsidR="00F655D0">
        <w:rPr>
          <w:rStyle w:val="CommentReference"/>
        </w:rPr>
        <w:commentReference w:id="253"/>
      </w:r>
      <w:commentRangeEnd w:id="254"/>
      <w:r w:rsidR="000B57E8">
        <w:rPr>
          <w:rStyle w:val="CommentReference"/>
        </w:rPr>
        <w:commentReference w:id="254"/>
      </w:r>
      <w:r>
        <w:t xml:space="preserve">as missing: </w:t>
      </w:r>
      <w:proofErr w:type="gramStart"/>
      <w:r>
        <w:t>so</w:t>
      </w:r>
      <w:proofErr w:type="gramEnd"/>
      <w:r>
        <w:t xml:space="preserve"> if a respondent </w:t>
      </w:r>
    </w:p>
    <w:p w14:paraId="36BAAA51" w14:textId="77777777" w:rsidR="00EC361A" w:rsidRDefault="00EC361A" w:rsidP="00EC361A">
      <w:pPr>
        <w:spacing w:after="0" w:line="240" w:lineRule="auto"/>
        <w:contextualSpacing/>
      </w:pPr>
      <w:r>
        <w:t xml:space="preserve">    # </w:t>
      </w:r>
      <w:proofErr w:type="gramStart"/>
      <w:r>
        <w:t>has</w:t>
      </w:r>
      <w:proofErr w:type="gramEnd"/>
      <w:r>
        <w:t xml:space="preserve"> observed values for years of experience in 1978, 1985, and 2000, these variables capture the measured</w:t>
      </w:r>
    </w:p>
    <w:p w14:paraId="3224B227" w14:textId="77777777" w:rsidR="00EC361A" w:rsidRDefault="00EC361A" w:rsidP="00EC361A">
      <w:pPr>
        <w:spacing w:after="0" w:line="240" w:lineRule="auto"/>
        <w:contextualSpacing/>
      </w:pPr>
      <w:r>
        <w:t xml:space="preserve">    # </w:t>
      </w:r>
      <w:proofErr w:type="gramStart"/>
      <w:r>
        <w:t>years</w:t>
      </w:r>
      <w:proofErr w:type="gramEnd"/>
      <w:r>
        <w:t xml:space="preserve"> of experience only in these "updated" years for that respondent, setting the other years for that R as NA</w:t>
      </w:r>
    </w:p>
    <w:p w14:paraId="44D35C02" w14:textId="77777777" w:rsidR="00EC361A" w:rsidRDefault="00EC361A" w:rsidP="00EC361A">
      <w:pPr>
        <w:spacing w:after="0" w:line="240" w:lineRule="auto"/>
        <w:contextualSpacing/>
      </w:pPr>
      <w:commentRangeStart w:id="255"/>
      <w:commentRangeStart w:id="256"/>
      <w:r>
        <w:t xml:space="preserve">    </w:t>
      </w:r>
      <w:proofErr w:type="spellStart"/>
      <w:r>
        <w:t>yrswrk_fill</w:t>
      </w:r>
      <w:proofErr w:type="spellEnd"/>
      <w:r>
        <w:t xml:space="preserve"> = </w:t>
      </w:r>
      <w:proofErr w:type="spellStart"/>
      <w:proofErr w:type="gramStart"/>
      <w:r>
        <w:t>ifelse</w:t>
      </w:r>
      <w:proofErr w:type="spellEnd"/>
      <w:r>
        <w:t>(</w:t>
      </w:r>
      <w:proofErr w:type="spellStart"/>
      <w:proofErr w:type="gramEnd"/>
      <w:r>
        <w:t>rowid</w:t>
      </w:r>
      <w:proofErr w:type="spellEnd"/>
      <w:r>
        <w:t xml:space="preserve"> %in% distinct(</w:t>
      </w:r>
      <w:proofErr w:type="spellStart"/>
      <w:r>
        <w:t>psid_exp.clean</w:t>
      </w:r>
      <w:proofErr w:type="spellEnd"/>
      <w:r>
        <w:t xml:space="preserve">, indiv.id, </w:t>
      </w:r>
      <w:proofErr w:type="spellStart"/>
      <w:r>
        <w:t>yrswrk.gapyrfill</w:t>
      </w:r>
      <w:proofErr w:type="spellEnd"/>
      <w:r>
        <w:t>, .</w:t>
      </w:r>
      <w:proofErr w:type="spellStart"/>
      <w:r>
        <w:t>keep_all</w:t>
      </w:r>
      <w:proofErr w:type="spellEnd"/>
      <w:r>
        <w:t xml:space="preserve"> = T)$</w:t>
      </w:r>
      <w:proofErr w:type="spellStart"/>
      <w:r>
        <w:t>rowid</w:t>
      </w:r>
      <w:proofErr w:type="spellEnd"/>
      <w:r>
        <w:t xml:space="preserve">, </w:t>
      </w:r>
    </w:p>
    <w:p w14:paraId="7B7D8A65" w14:textId="77777777" w:rsidR="00EC361A" w:rsidRDefault="00EC361A" w:rsidP="00EC361A">
      <w:pPr>
        <w:spacing w:after="0" w:line="240" w:lineRule="auto"/>
        <w:contextualSpacing/>
      </w:pPr>
      <w:r>
        <w:t xml:space="preserve">                         </w:t>
      </w:r>
      <w:proofErr w:type="spellStart"/>
      <w:proofErr w:type="gramStart"/>
      <w:r>
        <w:t>yrswrk.gapyrfill</w:t>
      </w:r>
      <w:proofErr w:type="spellEnd"/>
      <w:proofErr w:type="gramEnd"/>
      <w:r>
        <w:t>, NA),</w:t>
      </w:r>
    </w:p>
    <w:p w14:paraId="1A334472" w14:textId="77777777" w:rsidR="00EC361A" w:rsidRDefault="00EC361A" w:rsidP="00EC361A">
      <w:pPr>
        <w:spacing w:after="0" w:line="240" w:lineRule="auto"/>
        <w:contextualSpacing/>
      </w:pPr>
      <w:r>
        <w:lastRenderedPageBreak/>
        <w:t xml:space="preserve">    </w:t>
      </w:r>
      <w:proofErr w:type="spellStart"/>
      <w:proofErr w:type="gramStart"/>
      <w:r>
        <w:t>yrswrk.ft</w:t>
      </w:r>
      <w:proofErr w:type="gramEnd"/>
      <w:r>
        <w:t>_fill</w:t>
      </w:r>
      <w:proofErr w:type="spellEnd"/>
      <w:r>
        <w:t xml:space="preserve"> = </w:t>
      </w:r>
      <w:proofErr w:type="spellStart"/>
      <w:r>
        <w:t>ifelse</w:t>
      </w:r>
      <w:proofErr w:type="spellEnd"/>
      <w:r>
        <w:t>(</w:t>
      </w:r>
      <w:proofErr w:type="spellStart"/>
      <w:r>
        <w:t>rowid</w:t>
      </w:r>
      <w:proofErr w:type="spellEnd"/>
      <w:r>
        <w:t xml:space="preserve"> %in% distinct(</w:t>
      </w:r>
      <w:proofErr w:type="spellStart"/>
      <w:r>
        <w:t>psid_exp.clean</w:t>
      </w:r>
      <w:proofErr w:type="spellEnd"/>
      <w:r>
        <w:t xml:space="preserve">, indiv.id, </w:t>
      </w:r>
      <w:proofErr w:type="spellStart"/>
      <w:r>
        <w:t>yrswrk.ft.gapyrfill</w:t>
      </w:r>
      <w:proofErr w:type="spellEnd"/>
      <w:r>
        <w:t>, .</w:t>
      </w:r>
      <w:proofErr w:type="spellStart"/>
      <w:r>
        <w:t>keep_all</w:t>
      </w:r>
      <w:proofErr w:type="spellEnd"/>
      <w:r>
        <w:t xml:space="preserve"> = T)$</w:t>
      </w:r>
      <w:proofErr w:type="spellStart"/>
      <w:r>
        <w:t>rowid</w:t>
      </w:r>
      <w:proofErr w:type="spellEnd"/>
      <w:r>
        <w:t>,</w:t>
      </w:r>
    </w:p>
    <w:p w14:paraId="3BD597B7" w14:textId="77777777" w:rsidR="00EC361A" w:rsidRDefault="00EC361A" w:rsidP="00EC361A">
      <w:pPr>
        <w:spacing w:after="0" w:line="240" w:lineRule="auto"/>
        <w:contextualSpacing/>
      </w:pPr>
      <w:r>
        <w:t xml:space="preserve">                            </w:t>
      </w:r>
      <w:proofErr w:type="spellStart"/>
      <w:r>
        <w:t>yrswrk.</w:t>
      </w:r>
      <w:proofErr w:type="gramStart"/>
      <w:r>
        <w:t>ft.gapyrfill</w:t>
      </w:r>
      <w:proofErr w:type="spellEnd"/>
      <w:proofErr w:type="gramEnd"/>
      <w:r>
        <w:t>, NA)) %&gt;%</w:t>
      </w:r>
      <w:commentRangeEnd w:id="255"/>
      <w:r w:rsidR="006126FF">
        <w:rPr>
          <w:rStyle w:val="CommentReference"/>
        </w:rPr>
        <w:commentReference w:id="255"/>
      </w:r>
      <w:commentRangeEnd w:id="256"/>
      <w:r w:rsidR="00E8303C">
        <w:rPr>
          <w:rStyle w:val="CommentReference"/>
        </w:rPr>
        <w:commentReference w:id="256"/>
      </w:r>
    </w:p>
    <w:p w14:paraId="0C2A1A34"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w:t>
      </w:r>
      <w:proofErr w:type="spellStart"/>
      <w:r>
        <w:t>rowid</w:t>
      </w:r>
      <w:proofErr w:type="spellEnd"/>
      <w:r>
        <w:t xml:space="preserve">) %&gt;% # Removes the row id variable </w:t>
      </w:r>
    </w:p>
    <w:p w14:paraId="463C04BF" w14:textId="77777777" w:rsidR="00EC361A" w:rsidRDefault="00EC361A" w:rsidP="00EC361A">
      <w:pPr>
        <w:spacing w:after="0" w:line="240" w:lineRule="auto"/>
        <w:contextualSpacing/>
      </w:pPr>
      <w:r>
        <w:t xml:space="preserve">  </w:t>
      </w:r>
      <w:proofErr w:type="gramStart"/>
      <w:r>
        <w:t>mutate(</w:t>
      </w:r>
      <w:proofErr w:type="gramEnd"/>
    </w:p>
    <w:p w14:paraId="078EF4A6" w14:textId="77777777" w:rsidR="00EC361A" w:rsidRDefault="00EC361A" w:rsidP="00EC361A">
      <w:pPr>
        <w:spacing w:after="0" w:line="240" w:lineRule="auto"/>
        <w:contextualSpacing/>
      </w:pPr>
      <w:r>
        <w:t xml:space="preserve">    # These next two variables </w:t>
      </w:r>
      <w:commentRangeStart w:id="257"/>
      <w:commentRangeStart w:id="258"/>
      <w:proofErr w:type="gramStart"/>
      <w:r>
        <w:t>uses</w:t>
      </w:r>
      <w:commentRangeEnd w:id="257"/>
      <w:proofErr w:type="gramEnd"/>
      <w:r w:rsidR="006126FF">
        <w:rPr>
          <w:rStyle w:val="CommentReference"/>
        </w:rPr>
        <w:commentReference w:id="257"/>
      </w:r>
      <w:commentRangeEnd w:id="258"/>
      <w:r w:rsidR="00632B01">
        <w:rPr>
          <w:rStyle w:val="CommentReference"/>
        </w:rPr>
        <w:commentReference w:id="258"/>
      </w:r>
      <w:r>
        <w:t xml:space="preserve"> the variables above as a baseline, </w:t>
      </w:r>
    </w:p>
    <w:p w14:paraId="124C2EF1" w14:textId="77777777" w:rsidR="00EC361A" w:rsidRDefault="00EC361A" w:rsidP="00EC361A">
      <w:pPr>
        <w:spacing w:after="0" w:line="240" w:lineRule="auto"/>
        <w:contextualSpacing/>
      </w:pPr>
      <w:r>
        <w:t xml:space="preserve">    # </w:t>
      </w:r>
      <w:proofErr w:type="gramStart"/>
      <w:r>
        <w:t>which</w:t>
      </w:r>
      <w:proofErr w:type="gramEnd"/>
      <w:r>
        <w:t xml:space="preserve"> have missing values for that year UNLESS new information is collected on R's work experience in that year.</w:t>
      </w:r>
    </w:p>
    <w:p w14:paraId="0FB19498" w14:textId="77777777" w:rsidR="00EC361A" w:rsidRDefault="00EC361A" w:rsidP="00EC361A">
      <w:pPr>
        <w:spacing w:after="0" w:line="240" w:lineRule="auto"/>
        <w:contextualSpacing/>
      </w:pPr>
      <w:r>
        <w:t xml:space="preserve">    # If no new information is collected on R's experience that year, the variables below are filled as follows:</w:t>
      </w:r>
    </w:p>
    <w:p w14:paraId="2A9E31CF" w14:textId="77777777" w:rsidR="00EC361A" w:rsidRDefault="00EC361A" w:rsidP="00EC361A">
      <w:pPr>
        <w:spacing w:after="0" w:line="240" w:lineRule="auto"/>
        <w:contextualSpacing/>
      </w:pPr>
      <w:r>
        <w:t xml:space="preserve">    # </w:t>
      </w:r>
      <w:proofErr w:type="gramStart"/>
      <w:r>
        <w:t>if</w:t>
      </w:r>
      <w:proofErr w:type="gramEnd"/>
      <w:r>
        <w:t xml:space="preserve"> the respondent reports working positive hours/ft hours that year, the value for that year/variable takes a value of 1.</w:t>
      </w:r>
    </w:p>
    <w:p w14:paraId="11E99A95" w14:textId="77777777" w:rsidR="00EC361A" w:rsidRDefault="00EC361A" w:rsidP="00EC361A">
      <w:pPr>
        <w:spacing w:after="0" w:line="240" w:lineRule="auto"/>
        <w:contextualSpacing/>
      </w:pPr>
      <w:r>
        <w:t xml:space="preserve">    # If R is coded as NOT having worked positive/ft hours that year, the value for that year/variable takes a value of 0</w:t>
      </w:r>
    </w:p>
    <w:p w14:paraId="49DC0B70" w14:textId="77777777" w:rsidR="00EC361A" w:rsidRDefault="00EC361A" w:rsidP="00EC361A">
      <w:pPr>
        <w:spacing w:after="0" w:line="240" w:lineRule="auto"/>
        <w:contextualSpacing/>
      </w:pPr>
      <w:r>
        <w:t xml:space="preserve">    </w:t>
      </w:r>
      <w:proofErr w:type="spellStart"/>
      <w:r>
        <w:t>yrswrk_final</w:t>
      </w:r>
      <w:proofErr w:type="spellEnd"/>
      <w:r>
        <w:t xml:space="preserve"> = </w:t>
      </w:r>
      <w:proofErr w:type="spellStart"/>
      <w:r>
        <w:t>ifelse</w:t>
      </w:r>
      <w:proofErr w:type="spellEnd"/>
      <w:r>
        <w:t>(is.na(</w:t>
      </w:r>
      <w:proofErr w:type="spellStart"/>
      <w:r>
        <w:t>yrswrk_fill</w:t>
      </w:r>
      <w:proofErr w:type="spellEnd"/>
      <w:r>
        <w:t xml:space="preserve">) &amp; </w:t>
      </w:r>
      <w:proofErr w:type="spellStart"/>
      <w:r>
        <w:t>wrk.pos</w:t>
      </w:r>
      <w:proofErr w:type="spellEnd"/>
      <w:r>
        <w:t xml:space="preserve"> == 1, 1, </w:t>
      </w:r>
      <w:proofErr w:type="spellStart"/>
      <w:r>
        <w:t>ifelse</w:t>
      </w:r>
      <w:proofErr w:type="spellEnd"/>
      <w:r>
        <w:t>(is.na(</w:t>
      </w:r>
      <w:proofErr w:type="spellStart"/>
      <w:r>
        <w:t>yrswrk_fill</w:t>
      </w:r>
      <w:proofErr w:type="spellEnd"/>
      <w:r>
        <w:t xml:space="preserve">) &amp; </w:t>
      </w:r>
      <w:proofErr w:type="spellStart"/>
      <w:r>
        <w:t>wrk.pos</w:t>
      </w:r>
      <w:proofErr w:type="spellEnd"/>
      <w:r>
        <w:t xml:space="preserve"> == 0, 0, </w:t>
      </w:r>
      <w:commentRangeStart w:id="259"/>
      <w:commentRangeStart w:id="260"/>
      <w:proofErr w:type="spellStart"/>
      <w:r>
        <w:t>yrswrk_fill</w:t>
      </w:r>
      <w:commentRangeEnd w:id="259"/>
      <w:proofErr w:type="spellEnd"/>
      <w:r w:rsidR="00BF2E98">
        <w:rPr>
          <w:rStyle w:val="CommentReference"/>
        </w:rPr>
        <w:commentReference w:id="259"/>
      </w:r>
      <w:commentRangeEnd w:id="260"/>
      <w:r w:rsidR="00032688">
        <w:rPr>
          <w:rStyle w:val="CommentReference"/>
        </w:rPr>
        <w:commentReference w:id="260"/>
      </w:r>
      <w:r>
        <w:t>)),</w:t>
      </w:r>
    </w:p>
    <w:p w14:paraId="19AFA234" w14:textId="77777777" w:rsidR="00EC361A" w:rsidRDefault="00EC361A" w:rsidP="00EC361A">
      <w:pPr>
        <w:spacing w:after="0" w:line="240" w:lineRule="auto"/>
        <w:contextualSpacing/>
      </w:pPr>
      <w:r>
        <w:t xml:space="preserve">    </w:t>
      </w:r>
      <w:proofErr w:type="spellStart"/>
      <w:proofErr w:type="gramStart"/>
      <w:r>
        <w:t>yrswrk.ft</w:t>
      </w:r>
      <w:proofErr w:type="gramEnd"/>
      <w:r>
        <w:t>_final</w:t>
      </w:r>
      <w:proofErr w:type="spellEnd"/>
      <w:r>
        <w:t xml:space="preserve"> = </w:t>
      </w:r>
      <w:proofErr w:type="spellStart"/>
      <w:r>
        <w:t>ifelse</w:t>
      </w:r>
      <w:proofErr w:type="spellEnd"/>
      <w:r>
        <w:t>(is.na(</w:t>
      </w:r>
      <w:proofErr w:type="spellStart"/>
      <w:r>
        <w:t>yrswrk.ft_fill</w:t>
      </w:r>
      <w:proofErr w:type="spellEnd"/>
      <w:r>
        <w:t xml:space="preserve">) &amp; </w:t>
      </w:r>
      <w:proofErr w:type="spellStart"/>
      <w:r>
        <w:t>wrk.ft</w:t>
      </w:r>
      <w:proofErr w:type="spellEnd"/>
      <w:r>
        <w:t xml:space="preserve"> == 1, 1, </w:t>
      </w:r>
      <w:proofErr w:type="spellStart"/>
      <w:r>
        <w:t>ifelse</w:t>
      </w:r>
      <w:proofErr w:type="spellEnd"/>
      <w:r>
        <w:t>(is.na(</w:t>
      </w:r>
      <w:proofErr w:type="spellStart"/>
      <w:r>
        <w:t>yrswrk.ft_fill</w:t>
      </w:r>
      <w:proofErr w:type="spellEnd"/>
      <w:r>
        <w:t xml:space="preserve">) &amp; </w:t>
      </w:r>
      <w:proofErr w:type="spellStart"/>
      <w:r>
        <w:t>wrk.ft</w:t>
      </w:r>
      <w:proofErr w:type="spellEnd"/>
      <w:r>
        <w:t xml:space="preserve"> == 0, 0, </w:t>
      </w:r>
      <w:proofErr w:type="spellStart"/>
      <w:r>
        <w:t>yrswrk.ft_fill</w:t>
      </w:r>
      <w:proofErr w:type="spellEnd"/>
      <w:r>
        <w:t>))) %&gt;%</w:t>
      </w:r>
    </w:p>
    <w:p w14:paraId="01EE688E" w14:textId="77777777" w:rsidR="00EC361A" w:rsidRDefault="00EC361A" w:rsidP="00EC361A">
      <w:pPr>
        <w:spacing w:after="0" w:line="240" w:lineRule="auto"/>
        <w:contextualSpacing/>
      </w:pPr>
      <w:r>
        <w:t xml:space="preserve">  # This groups respondent by individual and by the "group" of years for that R with matching work experience info,</w:t>
      </w:r>
    </w:p>
    <w:p w14:paraId="322DC3E3" w14:textId="77777777" w:rsidR="00EC361A" w:rsidRDefault="00EC361A" w:rsidP="00EC361A">
      <w:pPr>
        <w:spacing w:after="0" w:line="240" w:lineRule="auto"/>
        <w:contextualSpacing/>
      </w:pPr>
      <w:r>
        <w:t xml:space="preserve">  # </w:t>
      </w:r>
      <w:proofErr w:type="gramStart"/>
      <w:r>
        <w:t>meaning</w:t>
      </w:r>
      <w:proofErr w:type="gramEnd"/>
      <w:r>
        <w:t xml:space="preserve"> that no new work experience info was collected. The following variables cumulatively sum the variables</w:t>
      </w:r>
    </w:p>
    <w:p w14:paraId="20C0AD11" w14:textId="77777777" w:rsidR="00EC361A" w:rsidRDefault="00EC361A" w:rsidP="00EC361A">
      <w:pPr>
        <w:spacing w:after="0" w:line="240" w:lineRule="auto"/>
        <w:contextualSpacing/>
      </w:pPr>
      <w:r>
        <w:t xml:space="preserve">  # </w:t>
      </w:r>
      <w:proofErr w:type="gramStart"/>
      <w:r>
        <w:t>that</w:t>
      </w:r>
      <w:proofErr w:type="gramEnd"/>
      <w:r>
        <w:t xml:space="preserve"> record new information on work experience, if recorded, and if not, count whether the respondent was </w:t>
      </w:r>
    </w:p>
    <w:p w14:paraId="1ABC283D" w14:textId="77777777" w:rsidR="00EC361A" w:rsidRDefault="00EC361A" w:rsidP="00EC361A">
      <w:pPr>
        <w:spacing w:after="0" w:line="240" w:lineRule="auto"/>
        <w:contextualSpacing/>
      </w:pPr>
      <w:r>
        <w:t xml:space="preserve">  # </w:t>
      </w:r>
      <w:proofErr w:type="gramStart"/>
      <w:r>
        <w:t>working</w:t>
      </w:r>
      <w:proofErr w:type="gramEnd"/>
      <w:r>
        <w:t xml:space="preserve"> that year- this gives us our year-by-year measure of work experience- this measure is defined as the </w:t>
      </w:r>
    </w:p>
    <w:p w14:paraId="3F607571" w14:textId="77777777" w:rsidR="00EC361A" w:rsidRDefault="00EC361A" w:rsidP="00EC361A">
      <w:pPr>
        <w:spacing w:after="0" w:line="240" w:lineRule="auto"/>
        <w:contextualSpacing/>
      </w:pPr>
      <w:r>
        <w:t xml:space="preserve">  # </w:t>
      </w:r>
      <w:proofErr w:type="gramStart"/>
      <w:r>
        <w:t>years</w:t>
      </w:r>
      <w:proofErr w:type="gramEnd"/>
      <w:r>
        <w:t xml:space="preserve"> of work experience LAST reported by R prior to that year PLUS the subsequent years in which R worked</w:t>
      </w:r>
    </w:p>
    <w:p w14:paraId="72863C40" w14:textId="77777777" w:rsidR="00EC361A" w:rsidRDefault="00EC361A" w:rsidP="00EC361A">
      <w:pPr>
        <w:spacing w:after="0" w:line="240" w:lineRule="auto"/>
        <w:contextualSpacing/>
      </w:pPr>
      <w:r>
        <w:t xml:space="preserve">  # positive/ft hours up to the baseline year. For example, in 1990, if the individual's work experience was last</w:t>
      </w:r>
    </w:p>
    <w:p w14:paraId="22C2590A" w14:textId="77777777" w:rsidR="00EC361A" w:rsidRDefault="00EC361A" w:rsidP="00EC361A">
      <w:pPr>
        <w:spacing w:after="0" w:line="240" w:lineRule="auto"/>
        <w:contextualSpacing/>
      </w:pPr>
      <w:r>
        <w:t xml:space="preserve">  # </w:t>
      </w:r>
      <w:proofErr w:type="gramStart"/>
      <w:r>
        <w:t>updated</w:t>
      </w:r>
      <w:proofErr w:type="gramEnd"/>
      <w:r>
        <w:t xml:space="preserve"> in 1985, these variables will measure work experience as of 1985 + additional years of work experience</w:t>
      </w:r>
    </w:p>
    <w:p w14:paraId="14DE9CCB" w14:textId="77777777" w:rsidR="00EC361A" w:rsidRDefault="00EC361A" w:rsidP="00EC361A">
      <w:pPr>
        <w:spacing w:after="0" w:line="240" w:lineRule="auto"/>
        <w:contextualSpacing/>
      </w:pPr>
      <w:r>
        <w:t xml:space="preserve">  # </w:t>
      </w:r>
      <w:proofErr w:type="gramStart"/>
      <w:r>
        <w:t>for</w:t>
      </w:r>
      <w:proofErr w:type="gramEnd"/>
      <w:r>
        <w:t xml:space="preserve"> each year up to 1990, defined by the observed number of hours worked in those years</w:t>
      </w:r>
    </w:p>
    <w:p w14:paraId="3B31C827" w14:textId="77777777" w:rsidR="00EC361A" w:rsidRDefault="00EC361A" w:rsidP="00EC361A">
      <w:pPr>
        <w:spacing w:after="0" w:line="240" w:lineRule="auto"/>
        <w:contextualSpacing/>
      </w:pPr>
      <w:r>
        <w:t xml:space="preserve">  </w:t>
      </w:r>
      <w:proofErr w:type="spellStart"/>
      <w:r>
        <w:t>group_</w:t>
      </w:r>
      <w:proofErr w:type="gramStart"/>
      <w:r>
        <w:t>by</w:t>
      </w:r>
      <w:proofErr w:type="spellEnd"/>
      <w:r>
        <w:t>(</w:t>
      </w:r>
      <w:proofErr w:type="gramEnd"/>
      <w:r>
        <w:t xml:space="preserve">indiv.id, </w:t>
      </w:r>
      <w:proofErr w:type="spellStart"/>
      <w:r>
        <w:t>yrswrk.gapyrfill</w:t>
      </w:r>
      <w:proofErr w:type="spellEnd"/>
      <w:r>
        <w:t>) %&gt;%</w:t>
      </w:r>
    </w:p>
    <w:p w14:paraId="7FD840AD" w14:textId="77777777" w:rsidR="00EC361A" w:rsidRDefault="00EC361A" w:rsidP="00EC361A">
      <w:pPr>
        <w:spacing w:after="0" w:line="240" w:lineRule="auto"/>
        <w:contextualSpacing/>
      </w:pPr>
      <w:commentRangeStart w:id="261"/>
      <w:commentRangeStart w:id="262"/>
      <w:r>
        <w:t xml:space="preserve">  </w:t>
      </w:r>
      <w:proofErr w:type="gramStart"/>
      <w:r>
        <w:t>mutate(</w:t>
      </w:r>
      <w:proofErr w:type="spellStart"/>
      <w:proofErr w:type="gramEnd"/>
      <w:r>
        <w:t>expt</w:t>
      </w:r>
      <w:proofErr w:type="spellEnd"/>
      <w:r>
        <w:t xml:space="preserve"> = </w:t>
      </w:r>
      <w:proofErr w:type="spellStart"/>
      <w:r>
        <w:t>cumsum</w:t>
      </w:r>
      <w:proofErr w:type="spellEnd"/>
      <w:r>
        <w:t>(</w:t>
      </w:r>
      <w:proofErr w:type="spellStart"/>
      <w:r>
        <w:t>yrswrk_final</w:t>
      </w:r>
      <w:proofErr w:type="spellEnd"/>
      <w:r>
        <w:t>),</w:t>
      </w:r>
    </w:p>
    <w:p w14:paraId="26363C1D" w14:textId="77777777" w:rsidR="00EC361A" w:rsidRDefault="00EC361A" w:rsidP="00EC361A">
      <w:pPr>
        <w:spacing w:after="0" w:line="240" w:lineRule="auto"/>
        <w:contextualSpacing/>
      </w:pPr>
      <w:r>
        <w:t xml:space="preserve">         </w:t>
      </w:r>
      <w:proofErr w:type="spellStart"/>
      <w:r>
        <w:t>expf</w:t>
      </w:r>
      <w:proofErr w:type="spellEnd"/>
      <w:r>
        <w:t xml:space="preserve"> = </w:t>
      </w:r>
      <w:proofErr w:type="spellStart"/>
      <w:r>
        <w:t>cumsum</w:t>
      </w:r>
      <w:proofErr w:type="spellEnd"/>
      <w:r>
        <w:t>(</w:t>
      </w:r>
      <w:proofErr w:type="spellStart"/>
      <w:proofErr w:type="gramStart"/>
      <w:r>
        <w:t>yrswrk.ft</w:t>
      </w:r>
      <w:proofErr w:type="gramEnd"/>
      <w:r>
        <w:t>_final</w:t>
      </w:r>
      <w:proofErr w:type="spellEnd"/>
      <w:r>
        <w:t>))</w:t>
      </w:r>
      <w:commentRangeEnd w:id="261"/>
      <w:r w:rsidR="00BF2E98">
        <w:rPr>
          <w:rStyle w:val="CommentReference"/>
        </w:rPr>
        <w:commentReference w:id="261"/>
      </w:r>
      <w:commentRangeEnd w:id="262"/>
      <w:r w:rsidR="00032688">
        <w:rPr>
          <w:rStyle w:val="CommentReference"/>
        </w:rPr>
        <w:commentReference w:id="262"/>
      </w:r>
    </w:p>
    <w:p w14:paraId="09ACE367" w14:textId="77777777" w:rsidR="00EC361A" w:rsidRDefault="00EC361A" w:rsidP="00EC361A">
      <w:pPr>
        <w:spacing w:after="0" w:line="240" w:lineRule="auto"/>
        <w:contextualSpacing/>
      </w:pPr>
    </w:p>
    <w:p w14:paraId="489CA91B" w14:textId="77777777" w:rsidR="00EC361A" w:rsidRDefault="00EC361A" w:rsidP="00EC361A">
      <w:pPr>
        <w:spacing w:after="0" w:line="240" w:lineRule="auto"/>
        <w:contextualSpacing/>
      </w:pPr>
    </w:p>
    <w:p w14:paraId="3D103D9C" w14:textId="77777777" w:rsidR="00EC361A" w:rsidRDefault="00EC361A" w:rsidP="00EC361A">
      <w:pPr>
        <w:spacing w:after="0" w:line="240" w:lineRule="auto"/>
        <w:contextualSpacing/>
      </w:pPr>
      <w:r>
        <w:t xml:space="preserve"># This final object restricts the object above to our target outcome and covariate years and merges </w:t>
      </w:r>
    </w:p>
    <w:p w14:paraId="33186A7B" w14:textId="77777777" w:rsidR="00EC361A" w:rsidRDefault="00EC361A" w:rsidP="00EC361A">
      <w:pPr>
        <w:spacing w:after="0" w:line="240" w:lineRule="auto"/>
        <w:contextualSpacing/>
      </w:pPr>
      <w:r>
        <w:t xml:space="preserve"># </w:t>
      </w:r>
      <w:proofErr w:type="gramStart"/>
      <w:r>
        <w:t>the</w:t>
      </w:r>
      <w:proofErr w:type="gramEnd"/>
      <w:r>
        <w:t xml:space="preserve"> experience data to the </w:t>
      </w:r>
      <w:commentRangeStart w:id="263"/>
      <w:commentRangeStart w:id="264"/>
      <w:proofErr w:type="spellStart"/>
      <w:r>
        <w:t>rset</w:t>
      </w:r>
      <w:commentRangeEnd w:id="263"/>
      <w:proofErr w:type="spellEnd"/>
      <w:r w:rsidR="00BF2E98">
        <w:rPr>
          <w:rStyle w:val="CommentReference"/>
        </w:rPr>
        <w:commentReference w:id="263"/>
      </w:r>
      <w:commentRangeEnd w:id="264"/>
      <w:r w:rsidR="00632B01">
        <w:rPr>
          <w:rStyle w:val="CommentReference"/>
        </w:rPr>
        <w:commentReference w:id="264"/>
      </w:r>
      <w:r>
        <w:t xml:space="preserve"> of our outcome/covariate data. </w:t>
      </w:r>
    </w:p>
    <w:p w14:paraId="4AB9BE3C" w14:textId="77777777" w:rsidR="00EC361A" w:rsidRDefault="00EC361A" w:rsidP="00EC361A">
      <w:pPr>
        <w:spacing w:after="0" w:line="240" w:lineRule="auto"/>
        <w:contextualSpacing/>
      </w:pPr>
      <w:proofErr w:type="spellStart"/>
      <w:r>
        <w:t>benchmark.exp</w:t>
      </w:r>
      <w:proofErr w:type="spellEnd"/>
      <w:r>
        <w:t xml:space="preserve"> &lt;- psid_</w:t>
      </w:r>
      <w:proofErr w:type="gramStart"/>
      <w:r>
        <w:t>exp.clean</w:t>
      </w:r>
      <w:proofErr w:type="gramEnd"/>
      <w:r>
        <w:t>.2 %&gt;%</w:t>
      </w:r>
    </w:p>
    <w:p w14:paraId="52C3DD8F" w14:textId="77777777" w:rsidR="00EC361A" w:rsidRDefault="00EC361A" w:rsidP="00EC361A">
      <w:pPr>
        <w:spacing w:after="0" w:line="240" w:lineRule="auto"/>
        <w:contextualSpacing/>
      </w:pPr>
      <w:commentRangeStart w:id="265"/>
      <w:commentRangeStart w:id="266"/>
      <w:r>
        <w:t xml:space="preserve">  # We select 1979 and 2016 so that the experience data reflects experience earned</w:t>
      </w:r>
    </w:p>
    <w:p w14:paraId="3F17A804" w14:textId="77777777" w:rsidR="00EC361A" w:rsidRDefault="00EC361A" w:rsidP="00EC361A">
      <w:pPr>
        <w:spacing w:after="0" w:line="240" w:lineRule="auto"/>
        <w:contextualSpacing/>
      </w:pPr>
      <w:r>
        <w:t xml:space="preserve">  # </w:t>
      </w:r>
      <w:proofErr w:type="gramStart"/>
      <w:r>
        <w:t>as</w:t>
      </w:r>
      <w:proofErr w:type="gramEnd"/>
      <w:r>
        <w:t xml:space="preserve"> of the year prior to when our other variables are observed, then add one to merge in with the data</w:t>
      </w:r>
      <w:commentRangeEnd w:id="265"/>
      <w:r w:rsidR="001865A7">
        <w:rPr>
          <w:rStyle w:val="CommentReference"/>
        </w:rPr>
        <w:commentReference w:id="265"/>
      </w:r>
      <w:commentRangeEnd w:id="266"/>
      <w:r w:rsidR="00032688">
        <w:rPr>
          <w:rStyle w:val="CommentReference"/>
        </w:rPr>
        <w:commentReference w:id="266"/>
      </w:r>
    </w:p>
    <w:p w14:paraId="09957EF8" w14:textId="77777777" w:rsidR="00EC361A" w:rsidRDefault="00EC361A" w:rsidP="00EC361A">
      <w:pPr>
        <w:spacing w:after="0" w:line="240" w:lineRule="auto"/>
        <w:contextualSpacing/>
      </w:pPr>
      <w:r>
        <w:t xml:space="preserve">  </w:t>
      </w:r>
      <w:proofErr w:type="gramStart"/>
      <w:r>
        <w:t>filter(</w:t>
      </w:r>
      <w:proofErr w:type="gramEnd"/>
      <w:r>
        <w:t xml:space="preserve">year %in% c(1980, 1981, 1990, 1991, 1999, 2001, 2009, 2011, </w:t>
      </w:r>
      <w:commentRangeStart w:id="267"/>
      <w:commentRangeStart w:id="268"/>
      <w:r>
        <w:t>2015</w:t>
      </w:r>
      <w:commentRangeEnd w:id="267"/>
      <w:r w:rsidR="001865A7">
        <w:rPr>
          <w:rStyle w:val="CommentReference"/>
        </w:rPr>
        <w:commentReference w:id="267"/>
      </w:r>
      <w:commentRangeEnd w:id="268"/>
      <w:r w:rsidR="00032688">
        <w:rPr>
          <w:rStyle w:val="CommentReference"/>
        </w:rPr>
        <w:commentReference w:id="268"/>
      </w:r>
      <w:r>
        <w:t>, 2017, 2019)) %&gt;%</w:t>
      </w:r>
    </w:p>
    <w:p w14:paraId="47349795"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select(-c(</w:t>
      </w:r>
      <w:proofErr w:type="spellStart"/>
      <w:r>
        <w:t>ann.wrk.hrs</w:t>
      </w:r>
      <w:proofErr w:type="spellEnd"/>
      <w:r>
        <w:t xml:space="preserve">, female, </w:t>
      </w:r>
      <w:proofErr w:type="spellStart"/>
      <w:r>
        <w:t>rel.head</w:t>
      </w:r>
      <w:proofErr w:type="spellEnd"/>
      <w:r>
        <w:t>)) %&gt;% # Remove variables already in the covariate data</w:t>
      </w:r>
    </w:p>
    <w:p w14:paraId="47A7FE67" w14:textId="77777777" w:rsidR="00EC361A" w:rsidRDefault="00EC361A" w:rsidP="00EC361A">
      <w:pPr>
        <w:spacing w:after="0" w:line="240" w:lineRule="auto"/>
        <w:contextualSpacing/>
      </w:pPr>
      <w:r>
        <w:t xml:space="preserve">  # Merge </w:t>
      </w:r>
      <w:proofErr w:type="gramStart"/>
      <w:r>
        <w:t>in to</w:t>
      </w:r>
      <w:proofErr w:type="gramEnd"/>
      <w:r>
        <w:t xml:space="preserve"> the covariate data by individual id and year</w:t>
      </w:r>
    </w:p>
    <w:p w14:paraId="12D79601" w14:textId="77777777" w:rsidR="00EC361A" w:rsidRDefault="00EC361A" w:rsidP="00EC361A">
      <w:pPr>
        <w:spacing w:after="0" w:line="240" w:lineRule="auto"/>
        <w:contextualSpacing/>
      </w:pPr>
      <w:r>
        <w:t xml:space="preserve">  </w:t>
      </w:r>
      <w:proofErr w:type="spellStart"/>
      <w:r>
        <w:t>left_</w:t>
      </w:r>
      <w:proofErr w:type="gramStart"/>
      <w:r>
        <w:t>join</w:t>
      </w:r>
      <w:proofErr w:type="spellEnd"/>
      <w:r>
        <w:t>(</w:t>
      </w:r>
      <w:proofErr w:type="spellStart"/>
      <w:proofErr w:type="gramEnd"/>
      <w:r>
        <w:t>psid_obs</w:t>
      </w:r>
      <w:proofErr w:type="spellEnd"/>
      <w:r>
        <w:t>, ., by = c("indiv.id", "year")) %&gt;%</w:t>
      </w:r>
    </w:p>
    <w:p w14:paraId="73A25D02" w14:textId="77777777" w:rsidR="00EC361A" w:rsidRDefault="00EC361A" w:rsidP="00EC361A">
      <w:pPr>
        <w:spacing w:after="0" w:line="240" w:lineRule="auto"/>
        <w:contextualSpacing/>
      </w:pPr>
      <w:commentRangeStart w:id="269"/>
      <w:commentRangeStart w:id="270"/>
      <w:r>
        <w:t xml:space="preserve">  </w:t>
      </w:r>
      <w:proofErr w:type="gramStart"/>
      <w:r>
        <w:t>mutate(</w:t>
      </w:r>
      <w:proofErr w:type="spellStart"/>
      <w:proofErr w:type="gramEnd"/>
      <w:r>
        <w:t>expf</w:t>
      </w:r>
      <w:proofErr w:type="spellEnd"/>
      <w:r>
        <w:t xml:space="preserve"> = </w:t>
      </w:r>
      <w:proofErr w:type="spellStart"/>
      <w:r>
        <w:t>ifelse</w:t>
      </w:r>
      <w:proofErr w:type="spellEnd"/>
      <w:r>
        <w:t>(</w:t>
      </w:r>
      <w:proofErr w:type="spellStart"/>
      <w:r>
        <w:t>expf</w:t>
      </w:r>
      <w:proofErr w:type="spellEnd"/>
      <w:r>
        <w:t xml:space="preserve"> &gt; age.y-17 &amp; </w:t>
      </w:r>
      <w:proofErr w:type="spellStart"/>
      <w:r>
        <w:t>age.y</w:t>
      </w:r>
      <w:proofErr w:type="spellEnd"/>
      <w:r>
        <w:t xml:space="preserve"> !=0, age.y-17, </w:t>
      </w:r>
      <w:proofErr w:type="spellStart"/>
      <w:r>
        <w:t>expf</w:t>
      </w:r>
      <w:proofErr w:type="spellEnd"/>
      <w:r>
        <w:t xml:space="preserve">), </w:t>
      </w:r>
    </w:p>
    <w:p w14:paraId="36D6FBDB" w14:textId="77777777" w:rsidR="00EC361A" w:rsidRDefault="00EC361A" w:rsidP="00EC361A">
      <w:pPr>
        <w:spacing w:after="0" w:line="240" w:lineRule="auto"/>
        <w:contextualSpacing/>
      </w:pPr>
      <w:r>
        <w:t xml:space="preserve">         </w:t>
      </w:r>
      <w:proofErr w:type="spellStart"/>
      <w:r>
        <w:t>expt</w:t>
      </w:r>
      <w:proofErr w:type="spellEnd"/>
      <w:r>
        <w:t xml:space="preserve"> = </w:t>
      </w:r>
      <w:proofErr w:type="spellStart"/>
      <w:proofErr w:type="gramStart"/>
      <w:r>
        <w:t>ifelse</w:t>
      </w:r>
      <w:proofErr w:type="spellEnd"/>
      <w:r>
        <w:t>(</w:t>
      </w:r>
      <w:proofErr w:type="spellStart"/>
      <w:proofErr w:type="gramEnd"/>
      <w:r>
        <w:t>expt</w:t>
      </w:r>
      <w:proofErr w:type="spellEnd"/>
      <w:r>
        <w:t xml:space="preserve"> &gt; age.y-17 &amp; </w:t>
      </w:r>
      <w:proofErr w:type="spellStart"/>
      <w:r>
        <w:t>age.y</w:t>
      </w:r>
      <w:proofErr w:type="spellEnd"/>
      <w:r>
        <w:t xml:space="preserve"> !=0, age.y-17, </w:t>
      </w:r>
      <w:proofErr w:type="spellStart"/>
      <w:r>
        <w:t>expt</w:t>
      </w:r>
      <w:proofErr w:type="spellEnd"/>
      <w:r>
        <w:t xml:space="preserve">), </w:t>
      </w:r>
    </w:p>
    <w:p w14:paraId="7088CA36" w14:textId="77777777" w:rsidR="00EC361A" w:rsidRDefault="00EC361A" w:rsidP="00EC361A">
      <w:pPr>
        <w:spacing w:after="0" w:line="240" w:lineRule="auto"/>
        <w:contextualSpacing/>
      </w:pPr>
      <w:r>
        <w:t xml:space="preserve">         age = </w:t>
      </w:r>
      <w:proofErr w:type="spellStart"/>
      <w:r>
        <w:t>age.x</w:t>
      </w:r>
      <w:proofErr w:type="spellEnd"/>
      <w:r>
        <w:t>) %&gt;%</w:t>
      </w:r>
    </w:p>
    <w:p w14:paraId="4AC268A9"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select(-c(</w:t>
      </w:r>
      <w:proofErr w:type="spellStart"/>
      <w:r>
        <w:t>age.x</w:t>
      </w:r>
      <w:proofErr w:type="spellEnd"/>
      <w:r>
        <w:t xml:space="preserve">, </w:t>
      </w:r>
      <w:proofErr w:type="spellStart"/>
      <w:r>
        <w:t>age.y</w:t>
      </w:r>
      <w:proofErr w:type="spellEnd"/>
      <w:r>
        <w:t>))</w:t>
      </w:r>
      <w:commentRangeEnd w:id="269"/>
      <w:r w:rsidR="001865A7">
        <w:rPr>
          <w:rStyle w:val="CommentReference"/>
        </w:rPr>
        <w:commentReference w:id="269"/>
      </w:r>
      <w:commentRangeEnd w:id="270"/>
      <w:r w:rsidR="00032688">
        <w:rPr>
          <w:rStyle w:val="CommentReference"/>
        </w:rPr>
        <w:commentReference w:id="270"/>
      </w:r>
    </w:p>
    <w:p w14:paraId="1F35FCBB" w14:textId="77777777" w:rsidR="00EC361A" w:rsidRDefault="00EC361A" w:rsidP="00EC361A">
      <w:pPr>
        <w:spacing w:after="0" w:line="240" w:lineRule="auto"/>
        <w:contextualSpacing/>
      </w:pPr>
    </w:p>
    <w:p w14:paraId="752D4389" w14:textId="77777777" w:rsidR="00EC361A" w:rsidRDefault="00EC361A" w:rsidP="00EC361A">
      <w:pPr>
        <w:spacing w:after="0" w:line="240" w:lineRule="auto"/>
        <w:contextualSpacing/>
      </w:pPr>
      <w:proofErr w:type="gramStart"/>
      <w:r>
        <w:t>rm(</w:t>
      </w:r>
      <w:proofErr w:type="spellStart"/>
      <w:proofErr w:type="gramEnd"/>
      <w:r>
        <w:t>psid_exp</w:t>
      </w:r>
      <w:proofErr w:type="spellEnd"/>
      <w:r>
        <w:t xml:space="preserve">, </w:t>
      </w:r>
      <w:proofErr w:type="spellStart"/>
      <w:r>
        <w:t>psid_exp.clean</w:t>
      </w:r>
      <w:proofErr w:type="spellEnd"/>
      <w:r>
        <w:t>, psid_exp.clean.2)</w:t>
      </w:r>
    </w:p>
    <w:p w14:paraId="6484C20C" w14:textId="77777777" w:rsidR="00EC361A" w:rsidRDefault="00EC361A" w:rsidP="00EC361A">
      <w:pPr>
        <w:spacing w:after="0" w:line="240" w:lineRule="auto"/>
        <w:contextualSpacing/>
      </w:pPr>
    </w:p>
    <w:p w14:paraId="54153A1F" w14:textId="77777777" w:rsidR="00EC361A" w:rsidRDefault="00EC361A" w:rsidP="00EC361A">
      <w:pPr>
        <w:spacing w:after="0" w:line="240" w:lineRule="auto"/>
        <w:contextualSpacing/>
      </w:pPr>
      <w:r>
        <w:t># Generating fertility variables using the fertility history data</w:t>
      </w:r>
    </w:p>
    <w:p w14:paraId="4D63A974" w14:textId="77777777" w:rsidR="00EC361A" w:rsidRDefault="00EC361A" w:rsidP="00EC361A">
      <w:pPr>
        <w:spacing w:after="0" w:line="240" w:lineRule="auto"/>
        <w:contextualSpacing/>
      </w:pPr>
      <w:r>
        <w:t xml:space="preserve"># Fertility history data has an id for each child </w:t>
      </w:r>
    </w:p>
    <w:p w14:paraId="03689A17" w14:textId="77777777" w:rsidR="00EC361A" w:rsidRDefault="00EC361A" w:rsidP="00EC361A">
      <w:pPr>
        <w:spacing w:after="0" w:line="240" w:lineRule="auto"/>
        <w:contextualSpacing/>
      </w:pPr>
      <w:proofErr w:type="spellStart"/>
      <w:r>
        <w:t>psid_fert</w:t>
      </w:r>
      <w:proofErr w:type="spellEnd"/>
      <w:r>
        <w:t xml:space="preserve"> &lt;- </w:t>
      </w:r>
      <w:proofErr w:type="spellStart"/>
      <w:r>
        <w:t>read_</w:t>
      </w:r>
      <w:proofErr w:type="gramStart"/>
      <w:r>
        <w:t>xlsx</w:t>
      </w:r>
      <w:proofErr w:type="spellEnd"/>
      <w:r>
        <w:t>(</w:t>
      </w:r>
      <w:proofErr w:type="gramEnd"/>
      <w:r>
        <w:t>"Raw Data/</w:t>
      </w:r>
      <w:proofErr w:type="spellStart"/>
      <w:r>
        <w:t>psid_fertility</w:t>
      </w:r>
      <w:proofErr w:type="spellEnd"/>
      <w:r>
        <w:t>/J295915.xlsx") %&gt;%</w:t>
      </w:r>
    </w:p>
    <w:p w14:paraId="5EEC1AC0" w14:textId="77777777" w:rsidR="00EC361A" w:rsidRDefault="00EC361A" w:rsidP="00EC361A">
      <w:pPr>
        <w:spacing w:after="0" w:line="240" w:lineRule="auto"/>
        <w:contextualSpacing/>
      </w:pPr>
      <w:r>
        <w:t xml:space="preserve">  # Selecting relevant columns</w:t>
      </w:r>
    </w:p>
    <w:p w14:paraId="22CB3302"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 xml:space="preserve">select(intnum68 = CAH3, pernum68 = CAH4, </w:t>
      </w:r>
      <w:proofErr w:type="spellStart"/>
      <w:r>
        <w:t>record.type</w:t>
      </w:r>
      <w:proofErr w:type="spellEnd"/>
      <w:r>
        <w:t xml:space="preserve"> = CAH2, chnum1 = CAH10, </w:t>
      </w:r>
    </w:p>
    <w:p w14:paraId="6870A5D9" w14:textId="77777777" w:rsidR="00EC361A" w:rsidRDefault="00EC361A" w:rsidP="00EC361A">
      <w:pPr>
        <w:spacing w:after="0" w:line="240" w:lineRule="auto"/>
        <w:contextualSpacing/>
      </w:pPr>
      <w:r>
        <w:t xml:space="preserve">                chnum2 = CAH11, </w:t>
      </w:r>
      <w:proofErr w:type="spellStart"/>
      <w:proofErr w:type="gramStart"/>
      <w:r>
        <w:t>yr.child</w:t>
      </w:r>
      <w:proofErr w:type="gramEnd"/>
      <w:r>
        <w:t>.born</w:t>
      </w:r>
      <w:proofErr w:type="spellEnd"/>
      <w:r>
        <w:t xml:space="preserve"> = CAH15, </w:t>
      </w:r>
      <w:proofErr w:type="spellStart"/>
      <w:r>
        <w:t>total.children</w:t>
      </w:r>
      <w:proofErr w:type="spellEnd"/>
      <w:r>
        <w:t xml:space="preserve"> = CAH106) %&gt;%</w:t>
      </w:r>
    </w:p>
    <w:p w14:paraId="449752AB" w14:textId="77777777" w:rsidR="00EC361A" w:rsidRDefault="00EC361A" w:rsidP="00EC361A">
      <w:pPr>
        <w:spacing w:after="0" w:line="240" w:lineRule="auto"/>
        <w:contextualSpacing/>
      </w:pPr>
      <w:r>
        <w:t xml:space="preserve">  </w:t>
      </w:r>
      <w:proofErr w:type="gramStart"/>
      <w:r>
        <w:t>mutate(</w:t>
      </w:r>
      <w:proofErr w:type="gramEnd"/>
    </w:p>
    <w:p w14:paraId="7C4B45FB" w14:textId="77777777" w:rsidR="00EC361A" w:rsidRDefault="00EC361A" w:rsidP="00EC361A">
      <w:pPr>
        <w:spacing w:after="0" w:line="240" w:lineRule="auto"/>
        <w:contextualSpacing/>
      </w:pPr>
      <w:r>
        <w:t xml:space="preserve">    </w:t>
      </w:r>
      <w:proofErr w:type="spellStart"/>
      <w:proofErr w:type="gramStart"/>
      <w:r>
        <w:t>bio.record</w:t>
      </w:r>
      <w:proofErr w:type="spellEnd"/>
      <w:proofErr w:type="gramEnd"/>
      <w:r>
        <w:t xml:space="preserve"> = </w:t>
      </w:r>
      <w:proofErr w:type="spellStart"/>
      <w:r>
        <w:t>ifelse</w:t>
      </w:r>
      <w:proofErr w:type="spellEnd"/>
      <w:r>
        <w:t>(</w:t>
      </w:r>
      <w:proofErr w:type="spellStart"/>
      <w:r>
        <w:t>record.type</w:t>
      </w:r>
      <w:proofErr w:type="spellEnd"/>
      <w:r>
        <w:t xml:space="preserve"> == 1, 1, 0), # Records whether child is biological or not</w:t>
      </w:r>
    </w:p>
    <w:p w14:paraId="6EC8A28B" w14:textId="77777777" w:rsidR="00EC361A" w:rsidRDefault="00EC361A" w:rsidP="00EC361A">
      <w:pPr>
        <w:spacing w:after="0" w:line="240" w:lineRule="auto"/>
        <w:contextualSpacing/>
      </w:pPr>
      <w:r>
        <w:t xml:space="preserve">    </w:t>
      </w:r>
      <w:proofErr w:type="spellStart"/>
      <w:proofErr w:type="gramStart"/>
      <w:r>
        <w:t>yr.child</w:t>
      </w:r>
      <w:proofErr w:type="gramEnd"/>
      <w:r>
        <w:t>.born</w:t>
      </w:r>
      <w:proofErr w:type="spellEnd"/>
      <w:r>
        <w:t xml:space="preserve"> = </w:t>
      </w:r>
      <w:proofErr w:type="spellStart"/>
      <w:r>
        <w:t>ifelse</w:t>
      </w:r>
      <w:proofErr w:type="spellEnd"/>
      <w:r>
        <w:t>(</w:t>
      </w:r>
      <w:proofErr w:type="spellStart"/>
      <w:r>
        <w:t>yr.child.born</w:t>
      </w:r>
      <w:proofErr w:type="spellEnd"/>
      <w:r>
        <w:t xml:space="preserve"> %in% c(9998, </w:t>
      </w:r>
      <w:commentRangeStart w:id="271"/>
      <w:commentRangeStart w:id="272"/>
      <w:r>
        <w:t>9999</w:t>
      </w:r>
      <w:commentRangeEnd w:id="271"/>
      <w:r w:rsidR="009B655C">
        <w:rPr>
          <w:rStyle w:val="CommentReference"/>
        </w:rPr>
        <w:commentReference w:id="271"/>
      </w:r>
      <w:commentRangeEnd w:id="272"/>
      <w:r w:rsidR="00DA1BE9">
        <w:rPr>
          <w:rStyle w:val="CommentReference"/>
        </w:rPr>
        <w:commentReference w:id="272"/>
      </w:r>
      <w:r>
        <w:t xml:space="preserve">), NA, </w:t>
      </w:r>
      <w:proofErr w:type="spellStart"/>
      <w:r>
        <w:t>yr.child.born</w:t>
      </w:r>
      <w:proofErr w:type="spellEnd"/>
      <w:r>
        <w:t xml:space="preserve">), # </w:t>
      </w:r>
      <w:proofErr w:type="spellStart"/>
      <w:r>
        <w:t>Assings</w:t>
      </w:r>
      <w:proofErr w:type="spellEnd"/>
      <w:r>
        <w:t xml:space="preserve"> NAs to missing codes for year in which child was born</w:t>
      </w:r>
    </w:p>
    <w:p w14:paraId="2210B226" w14:textId="77777777" w:rsidR="00EC361A" w:rsidRDefault="00EC361A" w:rsidP="00EC361A">
      <w:pPr>
        <w:spacing w:after="0" w:line="240" w:lineRule="auto"/>
        <w:contextualSpacing/>
      </w:pPr>
      <w:r>
        <w:lastRenderedPageBreak/>
        <w:t xml:space="preserve">    indiv.id = </w:t>
      </w:r>
      <w:proofErr w:type="gramStart"/>
      <w:r>
        <w:t>paste(</w:t>
      </w:r>
      <w:proofErr w:type="gramEnd"/>
      <w:r>
        <w:t xml:space="preserve">intnum68, pernum68, </w:t>
      </w:r>
      <w:proofErr w:type="spellStart"/>
      <w:r>
        <w:t>sep</w:t>
      </w:r>
      <w:proofErr w:type="spellEnd"/>
      <w:r>
        <w:t xml:space="preserve"> = "_"), # R id</w:t>
      </w:r>
    </w:p>
    <w:p w14:paraId="758F14D2" w14:textId="77777777" w:rsidR="00EC361A" w:rsidRDefault="00EC361A" w:rsidP="00EC361A">
      <w:pPr>
        <w:spacing w:after="0" w:line="240" w:lineRule="auto"/>
        <w:contextualSpacing/>
      </w:pPr>
      <w:r>
        <w:t xml:space="preserve">    child.id = </w:t>
      </w:r>
      <w:proofErr w:type="gramStart"/>
      <w:r>
        <w:t>paste(</w:t>
      </w:r>
      <w:proofErr w:type="gramEnd"/>
      <w:r>
        <w:t xml:space="preserve">chnum1, chnum2, </w:t>
      </w:r>
      <w:proofErr w:type="spellStart"/>
      <w:r>
        <w:t>sep</w:t>
      </w:r>
      <w:proofErr w:type="spellEnd"/>
      <w:r>
        <w:t xml:space="preserve"> = "."), # Unique id for each child</w:t>
      </w:r>
    </w:p>
    <w:p w14:paraId="0D1EC543" w14:textId="77777777" w:rsidR="00EC361A" w:rsidRDefault="00EC361A" w:rsidP="00EC361A">
      <w:pPr>
        <w:spacing w:after="0" w:line="240" w:lineRule="auto"/>
        <w:contextualSpacing/>
      </w:pPr>
      <w:r>
        <w:t xml:space="preserve">    </w:t>
      </w:r>
      <w:proofErr w:type="spellStart"/>
      <w:proofErr w:type="gramStart"/>
      <w:r>
        <w:t>total.children</w:t>
      </w:r>
      <w:proofErr w:type="spellEnd"/>
      <w:proofErr w:type="gramEnd"/>
      <w:r>
        <w:t xml:space="preserve"> = </w:t>
      </w:r>
      <w:proofErr w:type="spellStart"/>
      <w:r>
        <w:t>ifelse</w:t>
      </w:r>
      <w:proofErr w:type="spellEnd"/>
      <w:r>
        <w:t>(</w:t>
      </w:r>
      <w:proofErr w:type="spellStart"/>
      <w:r>
        <w:t>total.children</w:t>
      </w:r>
      <w:proofErr w:type="spellEnd"/>
      <w:r>
        <w:t xml:space="preserve"> == 98, NA, </w:t>
      </w:r>
      <w:proofErr w:type="spellStart"/>
      <w:r>
        <w:t>total.children</w:t>
      </w:r>
      <w:proofErr w:type="spellEnd"/>
      <w:r>
        <w:t xml:space="preserve">)) %&gt;% # Total number of </w:t>
      </w:r>
      <w:proofErr w:type="spellStart"/>
      <w:r>
        <w:t>chidren</w:t>
      </w:r>
      <w:proofErr w:type="spellEnd"/>
      <w:r>
        <w:t xml:space="preserve"> as of date last collected</w:t>
      </w:r>
    </w:p>
    <w:p w14:paraId="70825050" w14:textId="77777777" w:rsidR="00EC361A" w:rsidRDefault="00EC361A" w:rsidP="00EC361A">
      <w:pPr>
        <w:spacing w:after="0" w:line="240" w:lineRule="auto"/>
        <w:contextualSpacing/>
      </w:pPr>
      <w:r>
        <w:t xml:space="preserve">  # The row below expands the data to create a row for each individual id for each year </w:t>
      </w:r>
    </w:p>
    <w:p w14:paraId="524FF703" w14:textId="77777777" w:rsidR="00EC361A" w:rsidRDefault="00EC361A" w:rsidP="00EC361A">
      <w:pPr>
        <w:spacing w:after="0" w:line="240" w:lineRule="auto"/>
        <w:contextualSpacing/>
      </w:pPr>
      <w:r>
        <w:t xml:space="preserve">  # </w:t>
      </w:r>
      <w:proofErr w:type="gramStart"/>
      <w:r>
        <w:t>in</w:t>
      </w:r>
      <w:proofErr w:type="gramEnd"/>
      <w:r>
        <w:t xml:space="preserve"> the range of years in which children were born- the child id column has the child id in </w:t>
      </w:r>
    </w:p>
    <w:p w14:paraId="60C401EF" w14:textId="77777777" w:rsidR="00EC361A" w:rsidRDefault="00EC361A" w:rsidP="00EC361A">
      <w:pPr>
        <w:spacing w:after="0" w:line="240" w:lineRule="auto"/>
        <w:contextualSpacing/>
      </w:pPr>
      <w:r>
        <w:t xml:space="preserve">  # </w:t>
      </w:r>
      <w:proofErr w:type="gramStart"/>
      <w:r>
        <w:t>the</w:t>
      </w:r>
      <w:proofErr w:type="gramEnd"/>
      <w:r>
        <w:t xml:space="preserve"> year in which that child was born to that individual. For other years the child id variable is set to zero</w:t>
      </w:r>
    </w:p>
    <w:p w14:paraId="5A8B117A" w14:textId="77777777" w:rsidR="00EC361A" w:rsidRDefault="00EC361A" w:rsidP="00EC361A">
      <w:pPr>
        <w:spacing w:after="0" w:line="240" w:lineRule="auto"/>
        <w:contextualSpacing/>
      </w:pPr>
      <w:r>
        <w:t xml:space="preserve">  </w:t>
      </w:r>
      <w:proofErr w:type="spellStart"/>
      <w:proofErr w:type="gramStart"/>
      <w:r>
        <w:t>tidyr</w:t>
      </w:r>
      <w:proofErr w:type="spellEnd"/>
      <w:r>
        <w:t>::</w:t>
      </w:r>
      <w:commentRangeStart w:id="273"/>
      <w:commentRangeStart w:id="274"/>
      <w:proofErr w:type="gramEnd"/>
      <w:r>
        <w:t xml:space="preserve">complete(indiv.id, </w:t>
      </w:r>
      <w:proofErr w:type="spellStart"/>
      <w:r>
        <w:t>yr.child.born</w:t>
      </w:r>
      <w:commentRangeEnd w:id="273"/>
      <w:proofErr w:type="spellEnd"/>
      <w:r w:rsidR="00980D43">
        <w:rPr>
          <w:rStyle w:val="CommentReference"/>
        </w:rPr>
        <w:commentReference w:id="273"/>
      </w:r>
      <w:commentRangeEnd w:id="274"/>
      <w:r w:rsidR="00CA23C2">
        <w:rPr>
          <w:rStyle w:val="CommentReference"/>
        </w:rPr>
        <w:commentReference w:id="274"/>
      </w:r>
      <w:r>
        <w:t>, fill = list(child.id = "0.0")) %&gt;%</w:t>
      </w:r>
    </w:p>
    <w:p w14:paraId="242A657D" w14:textId="77777777" w:rsidR="00EC361A" w:rsidRDefault="00EC361A" w:rsidP="00EC361A">
      <w:pPr>
        <w:spacing w:after="0" w:line="240" w:lineRule="auto"/>
        <w:contextualSpacing/>
      </w:pPr>
      <w:r>
        <w:t xml:space="preserve">  </w:t>
      </w:r>
      <w:proofErr w:type="spellStart"/>
      <w:r>
        <w:t>group_by</w:t>
      </w:r>
      <w:proofErr w:type="spellEnd"/>
      <w:r>
        <w:t>(indiv.id) %&gt;%</w:t>
      </w:r>
    </w:p>
    <w:p w14:paraId="09844308" w14:textId="77777777" w:rsidR="00EC361A" w:rsidRDefault="00EC361A" w:rsidP="00EC361A">
      <w:pPr>
        <w:spacing w:after="0" w:line="240" w:lineRule="auto"/>
        <w:contextualSpacing/>
      </w:pPr>
      <w:r>
        <w:t xml:space="preserve">  </w:t>
      </w:r>
      <w:proofErr w:type="gramStart"/>
      <w:r>
        <w:t>arrange(</w:t>
      </w:r>
      <w:proofErr w:type="gramEnd"/>
      <w:r>
        <w:t xml:space="preserve">indiv.id, </w:t>
      </w:r>
      <w:proofErr w:type="spellStart"/>
      <w:r>
        <w:t>yr.child.born</w:t>
      </w:r>
      <w:proofErr w:type="spellEnd"/>
      <w:r>
        <w:t>) %&gt;%</w:t>
      </w:r>
    </w:p>
    <w:p w14:paraId="320C3C7C" w14:textId="77777777" w:rsidR="00EC361A" w:rsidRDefault="00EC361A" w:rsidP="00EC361A">
      <w:pPr>
        <w:spacing w:after="0" w:line="240" w:lineRule="auto"/>
        <w:contextualSpacing/>
      </w:pPr>
      <w:r>
        <w:t xml:space="preserve">  </w:t>
      </w:r>
      <w:proofErr w:type="gramStart"/>
      <w:r>
        <w:t>mutate(</w:t>
      </w:r>
      <w:proofErr w:type="gramEnd"/>
      <w:r>
        <w:t xml:space="preserve">counter = </w:t>
      </w:r>
      <w:proofErr w:type="spellStart"/>
      <w:r>
        <w:t>row_number</w:t>
      </w:r>
      <w:proofErr w:type="spellEnd"/>
      <w:r>
        <w:t>(indiv.id)) %&gt;%</w:t>
      </w:r>
    </w:p>
    <w:p w14:paraId="1A792BD4" w14:textId="77777777" w:rsidR="00EC361A" w:rsidRDefault="00EC361A" w:rsidP="00EC361A">
      <w:pPr>
        <w:spacing w:after="0" w:line="240" w:lineRule="auto"/>
        <w:contextualSpacing/>
      </w:pPr>
      <w:r>
        <w:t xml:space="preserve">  </w:t>
      </w:r>
      <w:proofErr w:type="gramStart"/>
      <w:r>
        <w:t>mutate(</w:t>
      </w:r>
      <w:proofErr w:type="gramEnd"/>
    </w:p>
    <w:p w14:paraId="35932222" w14:textId="77777777" w:rsidR="00EC361A" w:rsidRDefault="00EC361A" w:rsidP="00EC361A">
      <w:pPr>
        <w:spacing w:after="0" w:line="240" w:lineRule="auto"/>
        <w:contextualSpacing/>
      </w:pPr>
      <w:r>
        <w:t xml:space="preserve">    number = </w:t>
      </w:r>
      <w:proofErr w:type="spellStart"/>
      <w:proofErr w:type="gramStart"/>
      <w:r>
        <w:t>ifelse</w:t>
      </w:r>
      <w:proofErr w:type="spellEnd"/>
      <w:r>
        <w:t>(</w:t>
      </w:r>
      <w:proofErr w:type="gramEnd"/>
      <w:r>
        <w:t>child.id != "0.0", 1, 0), # This variable labels whether a child was born in that year</w:t>
      </w:r>
    </w:p>
    <w:p w14:paraId="68913C14" w14:textId="77777777" w:rsidR="00EC361A" w:rsidRDefault="00EC361A" w:rsidP="00EC361A">
      <w:pPr>
        <w:spacing w:after="0" w:line="240" w:lineRule="auto"/>
        <w:contextualSpacing/>
      </w:pPr>
      <w:r>
        <w:t xml:space="preserve">    counter = </w:t>
      </w:r>
      <w:proofErr w:type="spellStart"/>
      <w:r>
        <w:t>cumsum</w:t>
      </w:r>
      <w:proofErr w:type="spellEnd"/>
      <w:r>
        <w:t xml:space="preserve">(number), # This cumulates the number of children by year for </w:t>
      </w:r>
      <w:proofErr w:type="gramStart"/>
      <w:r>
        <w:t>each individual</w:t>
      </w:r>
      <w:proofErr w:type="gramEnd"/>
    </w:p>
    <w:p w14:paraId="26BAC148" w14:textId="77777777" w:rsidR="00EC361A" w:rsidRDefault="00EC361A" w:rsidP="00EC361A">
      <w:pPr>
        <w:spacing w:after="0" w:line="240" w:lineRule="auto"/>
        <w:contextualSpacing/>
      </w:pPr>
      <w:r>
        <w:t xml:space="preserve">    # </w:t>
      </w:r>
      <w:proofErr w:type="gramStart"/>
      <w:r>
        <w:t>This variable documents</w:t>
      </w:r>
      <w:proofErr w:type="gramEnd"/>
      <w:r>
        <w:t xml:space="preserve"> the cumulative number of children by each year: if the cumulative number of children </w:t>
      </w:r>
    </w:p>
    <w:p w14:paraId="65959DDA" w14:textId="77777777" w:rsidR="00EC361A" w:rsidRDefault="00EC361A" w:rsidP="00EC361A">
      <w:pPr>
        <w:spacing w:after="0" w:line="240" w:lineRule="auto"/>
        <w:contextualSpacing/>
      </w:pPr>
      <w:r>
        <w:t xml:space="preserve">    # </w:t>
      </w:r>
      <w:proofErr w:type="gramStart"/>
      <w:r>
        <w:t>is</w:t>
      </w:r>
      <w:proofErr w:type="gramEnd"/>
      <w:r>
        <w:t xml:space="preserve"> greater than the measured total number of children, it takes the value of the total number of children</w:t>
      </w:r>
    </w:p>
    <w:p w14:paraId="37D5A4F7" w14:textId="77777777" w:rsidR="00EC361A" w:rsidRDefault="00EC361A" w:rsidP="00EC361A">
      <w:pPr>
        <w:spacing w:after="0" w:line="240" w:lineRule="auto"/>
        <w:contextualSpacing/>
      </w:pPr>
      <w:r>
        <w:t xml:space="preserve">    </w:t>
      </w:r>
      <w:proofErr w:type="spellStart"/>
      <w:proofErr w:type="gramStart"/>
      <w:r>
        <w:t>num.children</w:t>
      </w:r>
      <w:proofErr w:type="spellEnd"/>
      <w:proofErr w:type="gramEnd"/>
      <w:r>
        <w:t xml:space="preserve"> = </w:t>
      </w:r>
      <w:proofErr w:type="spellStart"/>
      <w:r>
        <w:t>ifelse</w:t>
      </w:r>
      <w:proofErr w:type="spellEnd"/>
      <w:r>
        <w:t>(</w:t>
      </w:r>
      <w:proofErr w:type="spellStart"/>
      <w:r>
        <w:t>total.children</w:t>
      </w:r>
      <w:proofErr w:type="spellEnd"/>
      <w:r>
        <w:t xml:space="preserve"> &lt; counter &amp; </w:t>
      </w:r>
      <w:proofErr w:type="spellStart"/>
      <w:r>
        <w:t>complete.cases</w:t>
      </w:r>
      <w:proofErr w:type="spellEnd"/>
      <w:r>
        <w:t>(</w:t>
      </w:r>
      <w:proofErr w:type="spellStart"/>
      <w:r>
        <w:t>total.children</w:t>
      </w:r>
      <w:proofErr w:type="spellEnd"/>
      <w:r>
        <w:t xml:space="preserve">), </w:t>
      </w:r>
      <w:proofErr w:type="spellStart"/>
      <w:r>
        <w:t>total.children</w:t>
      </w:r>
      <w:proofErr w:type="spellEnd"/>
      <w:r>
        <w:t>, counter),</w:t>
      </w:r>
    </w:p>
    <w:p w14:paraId="1A26595F" w14:textId="77777777" w:rsidR="00EC361A" w:rsidRDefault="00EC361A" w:rsidP="00EC361A">
      <w:pPr>
        <w:spacing w:after="0" w:line="240" w:lineRule="auto"/>
        <w:contextualSpacing/>
      </w:pPr>
      <w:r>
        <w:t xml:space="preserve">    year = </w:t>
      </w:r>
      <w:proofErr w:type="spellStart"/>
      <w:proofErr w:type="gramStart"/>
      <w:r>
        <w:t>yr.child</w:t>
      </w:r>
      <w:proofErr w:type="gramEnd"/>
      <w:r>
        <w:t>.born</w:t>
      </w:r>
      <w:proofErr w:type="spellEnd"/>
      <w:r>
        <w:t>) %&gt;%</w:t>
      </w:r>
    </w:p>
    <w:p w14:paraId="4C3F497C"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select(-number) %&gt;%</w:t>
      </w:r>
    </w:p>
    <w:p w14:paraId="32F2E7D3"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 xml:space="preserve">select(indiv.id, year, </w:t>
      </w:r>
      <w:proofErr w:type="spellStart"/>
      <w:r>
        <w:t>num.children</w:t>
      </w:r>
      <w:proofErr w:type="spellEnd"/>
      <w:r>
        <w:t xml:space="preserve">) </w:t>
      </w:r>
    </w:p>
    <w:p w14:paraId="2BB451F6" w14:textId="77777777" w:rsidR="00EC361A" w:rsidRDefault="00EC361A" w:rsidP="00EC361A">
      <w:pPr>
        <w:spacing w:after="0" w:line="240" w:lineRule="auto"/>
        <w:contextualSpacing/>
      </w:pPr>
    </w:p>
    <w:p w14:paraId="3FB908B5" w14:textId="77777777" w:rsidR="00EC361A" w:rsidRDefault="00EC361A" w:rsidP="00EC361A">
      <w:pPr>
        <w:spacing w:after="0" w:line="240" w:lineRule="auto"/>
        <w:contextualSpacing/>
      </w:pPr>
      <w:proofErr w:type="spellStart"/>
      <w:proofErr w:type="gramStart"/>
      <w:r>
        <w:t>benchmark.fert</w:t>
      </w:r>
      <w:proofErr w:type="spellEnd"/>
      <w:proofErr w:type="gramEnd"/>
      <w:r>
        <w:t xml:space="preserve"> &lt;- </w:t>
      </w:r>
      <w:proofErr w:type="spellStart"/>
      <w:r>
        <w:t>psid_fert</w:t>
      </w:r>
      <w:proofErr w:type="spellEnd"/>
      <w:r>
        <w:t xml:space="preserve"> %&gt;%</w:t>
      </w:r>
    </w:p>
    <w:p w14:paraId="388FE664" w14:textId="77777777" w:rsidR="00EC361A" w:rsidRDefault="00EC361A" w:rsidP="00EC361A">
      <w:pPr>
        <w:spacing w:after="0" w:line="240" w:lineRule="auto"/>
        <w:contextualSpacing/>
      </w:pPr>
      <w:r>
        <w:t xml:space="preserve">  </w:t>
      </w:r>
      <w:proofErr w:type="gramStart"/>
      <w:r>
        <w:t>filter(</w:t>
      </w:r>
      <w:proofErr w:type="gramEnd"/>
      <w:r>
        <w:t xml:space="preserve">year %in% c(1979, 1980, 1989, 1990, 1998, 2000, 2008, 2010, 2014, 2016, 2018)) %&gt;% </w:t>
      </w:r>
      <w:commentRangeStart w:id="275"/>
      <w:commentRangeStart w:id="276"/>
      <w:r>
        <w:t># Selecting years prior to when other vars measured</w:t>
      </w:r>
      <w:commentRangeEnd w:id="275"/>
      <w:r w:rsidR="00980D43">
        <w:rPr>
          <w:rStyle w:val="CommentReference"/>
        </w:rPr>
        <w:commentReference w:id="275"/>
      </w:r>
      <w:commentRangeEnd w:id="276"/>
      <w:r w:rsidR="00CA23C2">
        <w:rPr>
          <w:rStyle w:val="CommentReference"/>
        </w:rPr>
        <w:commentReference w:id="276"/>
      </w:r>
    </w:p>
    <w:p w14:paraId="03864D9E" w14:textId="77777777" w:rsidR="00EC361A" w:rsidRDefault="00EC361A" w:rsidP="00EC361A">
      <w:pPr>
        <w:spacing w:after="0" w:line="240" w:lineRule="auto"/>
        <w:contextualSpacing/>
      </w:pPr>
      <w:r>
        <w:t xml:space="preserve">  </w:t>
      </w:r>
      <w:proofErr w:type="gramStart"/>
      <w:r>
        <w:t>mutate(</w:t>
      </w:r>
      <w:proofErr w:type="gramEnd"/>
      <w:r>
        <w:t>year = year + 1) %&gt;%</w:t>
      </w:r>
    </w:p>
    <w:p w14:paraId="525C5E38" w14:textId="77777777" w:rsidR="00EC361A" w:rsidRDefault="00EC361A" w:rsidP="00EC361A">
      <w:pPr>
        <w:spacing w:after="0" w:line="240" w:lineRule="auto"/>
        <w:contextualSpacing/>
      </w:pPr>
      <w:r>
        <w:t xml:space="preserve">  # Joining with the covariate data</w:t>
      </w:r>
    </w:p>
    <w:p w14:paraId="3C97708C" w14:textId="77777777" w:rsidR="00EC361A" w:rsidRDefault="00EC361A" w:rsidP="00EC361A">
      <w:pPr>
        <w:spacing w:after="0" w:line="240" w:lineRule="auto"/>
        <w:contextualSpacing/>
      </w:pPr>
      <w:r>
        <w:t xml:space="preserve">  </w:t>
      </w:r>
      <w:proofErr w:type="spellStart"/>
      <w:r>
        <w:t>left_</w:t>
      </w:r>
      <w:proofErr w:type="gramStart"/>
      <w:r>
        <w:t>join</w:t>
      </w:r>
      <w:proofErr w:type="spellEnd"/>
      <w:r>
        <w:t>(</w:t>
      </w:r>
      <w:proofErr w:type="spellStart"/>
      <w:proofErr w:type="gramEnd"/>
      <w:r>
        <w:t>benchmark.exp</w:t>
      </w:r>
      <w:proofErr w:type="spellEnd"/>
      <w:r>
        <w:t xml:space="preserve">, .,  by = c("indiv.id", "year")) %&gt;% </w:t>
      </w:r>
    </w:p>
    <w:p w14:paraId="18C57B69" w14:textId="77777777" w:rsidR="00EC361A" w:rsidRDefault="00EC361A" w:rsidP="00EC361A">
      <w:pPr>
        <w:spacing w:after="0" w:line="240" w:lineRule="auto"/>
        <w:contextualSpacing/>
      </w:pPr>
      <w:r>
        <w:t xml:space="preserve">  # Creating variable: if age at first birth missing in the covariate data and R does not have </w:t>
      </w:r>
    </w:p>
    <w:p w14:paraId="6B1C28BC" w14:textId="77777777" w:rsidR="00EC361A" w:rsidRDefault="00EC361A" w:rsidP="00EC361A">
      <w:pPr>
        <w:spacing w:after="0" w:line="240" w:lineRule="auto"/>
        <w:contextualSpacing/>
      </w:pPr>
      <w:r>
        <w:t xml:space="preserve">  # </w:t>
      </w:r>
      <w:proofErr w:type="gramStart"/>
      <w:r>
        <w:t>any</w:t>
      </w:r>
      <w:proofErr w:type="gramEnd"/>
      <w:r>
        <w:t xml:space="preserve"> children as per the PSID fertility files, then age at first birth is set to 9999</w:t>
      </w:r>
    </w:p>
    <w:p w14:paraId="325399FA" w14:textId="77777777" w:rsidR="00EC361A" w:rsidRDefault="00EC361A" w:rsidP="00EC361A">
      <w:pPr>
        <w:spacing w:after="0" w:line="240" w:lineRule="auto"/>
        <w:contextualSpacing/>
      </w:pPr>
      <w:r>
        <w:t xml:space="preserve">  </w:t>
      </w:r>
      <w:proofErr w:type="gramStart"/>
      <w:r>
        <w:t>mutate(</w:t>
      </w:r>
      <w:proofErr w:type="spellStart"/>
      <w:proofErr w:type="gramEnd"/>
      <w:r>
        <w:t>afb</w:t>
      </w:r>
      <w:proofErr w:type="spellEnd"/>
      <w:r>
        <w:t xml:space="preserve"> = </w:t>
      </w:r>
      <w:proofErr w:type="spellStart"/>
      <w:r>
        <w:t>ifelse</w:t>
      </w:r>
      <w:proofErr w:type="spellEnd"/>
      <w:r>
        <w:t>(is.na(</w:t>
      </w:r>
      <w:proofErr w:type="spellStart"/>
      <w:r>
        <w:t>age.first.birth</w:t>
      </w:r>
      <w:proofErr w:type="spellEnd"/>
      <w:r>
        <w:t xml:space="preserve">) &amp; </w:t>
      </w:r>
      <w:proofErr w:type="spellStart"/>
      <w:r>
        <w:t>num.children</w:t>
      </w:r>
      <w:proofErr w:type="spellEnd"/>
      <w:r>
        <w:t xml:space="preserve"> == 0, 9999, </w:t>
      </w:r>
      <w:proofErr w:type="spellStart"/>
      <w:r>
        <w:t>age.first.birth</w:t>
      </w:r>
      <w:proofErr w:type="spellEnd"/>
      <w:r>
        <w:t>)) %&gt;%</w:t>
      </w:r>
    </w:p>
    <w:p w14:paraId="4C46D207" w14:textId="77777777" w:rsidR="00EC361A" w:rsidRDefault="00EC361A" w:rsidP="00EC361A">
      <w:pPr>
        <w:spacing w:after="0" w:line="240" w:lineRule="auto"/>
        <w:contextualSpacing/>
      </w:pPr>
      <w:r>
        <w:t xml:space="preserve">  # Note: if R has more than one child born in a target year, then R will have more than one record</w:t>
      </w:r>
    </w:p>
    <w:p w14:paraId="53F437F3" w14:textId="77777777" w:rsidR="00EC361A" w:rsidRDefault="00EC361A" w:rsidP="00EC361A">
      <w:pPr>
        <w:spacing w:after="0" w:line="240" w:lineRule="auto"/>
        <w:contextualSpacing/>
      </w:pPr>
      <w:r>
        <w:t xml:space="preserve">  # </w:t>
      </w:r>
      <w:proofErr w:type="gramStart"/>
      <w:r>
        <w:t>for</w:t>
      </w:r>
      <w:proofErr w:type="gramEnd"/>
      <w:r>
        <w:t xml:space="preserve"> the target year in the fertility data and will thus have two rows in the merged data. </w:t>
      </w:r>
    </w:p>
    <w:p w14:paraId="5B134436" w14:textId="77777777" w:rsidR="00EC361A" w:rsidRDefault="00EC361A" w:rsidP="00EC361A">
      <w:pPr>
        <w:spacing w:after="0" w:line="240" w:lineRule="auto"/>
        <w:contextualSpacing/>
      </w:pPr>
      <w:r>
        <w:t xml:space="preserve">  # In the procedure below, we keep only the last row for a given R in the merged data, which </w:t>
      </w:r>
    </w:p>
    <w:p w14:paraId="0D2CAAC8" w14:textId="77777777" w:rsidR="00EC361A" w:rsidRDefault="00EC361A" w:rsidP="00EC361A">
      <w:pPr>
        <w:spacing w:after="0" w:line="240" w:lineRule="auto"/>
        <w:contextualSpacing/>
      </w:pPr>
      <w:r>
        <w:t xml:space="preserve">  # </w:t>
      </w:r>
      <w:proofErr w:type="gramStart"/>
      <w:r>
        <w:t>counts</w:t>
      </w:r>
      <w:proofErr w:type="gramEnd"/>
      <w:r>
        <w:t xml:space="preserve"> all children born in the target year if more than one child was born </w:t>
      </w:r>
    </w:p>
    <w:p w14:paraId="05A061FF" w14:textId="77777777" w:rsidR="00EC361A" w:rsidRDefault="00EC361A" w:rsidP="00EC361A">
      <w:pPr>
        <w:spacing w:after="0" w:line="240" w:lineRule="auto"/>
        <w:contextualSpacing/>
      </w:pPr>
      <w:r>
        <w:t xml:space="preserve">  </w:t>
      </w:r>
      <w:proofErr w:type="spellStart"/>
      <w:r>
        <w:t>group_</w:t>
      </w:r>
      <w:proofErr w:type="gramStart"/>
      <w:r>
        <w:t>by</w:t>
      </w:r>
      <w:proofErr w:type="spellEnd"/>
      <w:r>
        <w:t>(</w:t>
      </w:r>
      <w:proofErr w:type="gramEnd"/>
      <w:r>
        <w:t>year, indiv.id) %&gt;%</w:t>
      </w:r>
    </w:p>
    <w:p w14:paraId="74DC34F9" w14:textId="77777777" w:rsidR="00EC361A" w:rsidRDefault="00EC361A" w:rsidP="00EC361A">
      <w:pPr>
        <w:spacing w:after="0" w:line="240" w:lineRule="auto"/>
        <w:contextualSpacing/>
      </w:pPr>
      <w:r>
        <w:t xml:space="preserve">  # </w:t>
      </w:r>
      <w:proofErr w:type="gramStart"/>
      <w:r>
        <w:t>First</w:t>
      </w:r>
      <w:proofErr w:type="gramEnd"/>
      <w:r>
        <w:t xml:space="preserve"> we count the total number of person-year observations for each R-year combination</w:t>
      </w:r>
    </w:p>
    <w:p w14:paraId="3EE91D48" w14:textId="77777777" w:rsidR="00EC361A" w:rsidRDefault="00EC361A" w:rsidP="00EC361A">
      <w:pPr>
        <w:spacing w:after="0" w:line="240" w:lineRule="auto"/>
        <w:contextualSpacing/>
      </w:pPr>
      <w:r>
        <w:t xml:space="preserve">  # </w:t>
      </w:r>
      <w:proofErr w:type="gramStart"/>
      <w:r>
        <w:t>and</w:t>
      </w:r>
      <w:proofErr w:type="gramEnd"/>
      <w:r>
        <w:t xml:space="preserve"> for each PY record, we label whether it is the first record, second, or so on: the last</w:t>
      </w:r>
    </w:p>
    <w:p w14:paraId="1015317F" w14:textId="77777777" w:rsidR="00EC361A" w:rsidRDefault="00EC361A" w:rsidP="00EC361A">
      <w:pPr>
        <w:spacing w:after="0" w:line="240" w:lineRule="auto"/>
        <w:contextualSpacing/>
      </w:pPr>
      <w:r>
        <w:t xml:space="preserve">  # </w:t>
      </w:r>
      <w:proofErr w:type="gramStart"/>
      <w:r>
        <w:t>record</w:t>
      </w:r>
      <w:proofErr w:type="gramEnd"/>
      <w:r>
        <w:t xml:space="preserve"> has the total number of children born as of that year, if more than one child was born</w:t>
      </w:r>
    </w:p>
    <w:p w14:paraId="18187C8D" w14:textId="77777777" w:rsidR="00EC361A" w:rsidRDefault="00EC361A" w:rsidP="00EC361A">
      <w:pPr>
        <w:spacing w:after="0" w:line="240" w:lineRule="auto"/>
        <w:contextualSpacing/>
      </w:pPr>
      <w:r>
        <w:t xml:space="preserve">  </w:t>
      </w:r>
      <w:proofErr w:type="gramStart"/>
      <w:r>
        <w:t>mutate(</w:t>
      </w:r>
      <w:proofErr w:type="gramEnd"/>
      <w:r>
        <w:t xml:space="preserve">n = n(), </w:t>
      </w:r>
      <w:proofErr w:type="spellStart"/>
      <w:r>
        <w:t>rownum</w:t>
      </w:r>
      <w:proofErr w:type="spellEnd"/>
      <w:r>
        <w:t xml:space="preserve"> = </w:t>
      </w:r>
      <w:proofErr w:type="spellStart"/>
      <w:r>
        <w:t>row_number</w:t>
      </w:r>
      <w:proofErr w:type="spellEnd"/>
      <w:r>
        <w:t>()) %&gt;%</w:t>
      </w:r>
    </w:p>
    <w:p w14:paraId="7E6EF586" w14:textId="77777777" w:rsidR="00EC361A" w:rsidRDefault="00EC361A" w:rsidP="00EC361A">
      <w:pPr>
        <w:spacing w:after="0" w:line="240" w:lineRule="auto"/>
        <w:contextualSpacing/>
      </w:pPr>
      <w:r>
        <w:t xml:space="preserve">  </w:t>
      </w:r>
      <w:proofErr w:type="gramStart"/>
      <w:r>
        <w:t>ungroup(</w:t>
      </w:r>
      <w:proofErr w:type="gramEnd"/>
      <w:r>
        <w:t xml:space="preserve">) %&gt;% </w:t>
      </w:r>
    </w:p>
    <w:p w14:paraId="01CE20C0" w14:textId="77777777" w:rsidR="00EC361A" w:rsidRDefault="00EC361A" w:rsidP="00EC361A">
      <w:pPr>
        <w:spacing w:after="0" w:line="240" w:lineRule="auto"/>
        <w:contextualSpacing/>
      </w:pPr>
      <w:r>
        <w:t xml:space="preserve">  # The following variable labels the last row number of the total PY-observations observed for that person</w:t>
      </w:r>
    </w:p>
    <w:p w14:paraId="5BCB1E05" w14:textId="77777777" w:rsidR="00EC361A" w:rsidRDefault="00EC361A" w:rsidP="00EC361A">
      <w:pPr>
        <w:spacing w:after="0" w:line="240" w:lineRule="auto"/>
        <w:contextualSpacing/>
      </w:pPr>
      <w:r>
        <w:t xml:space="preserve">  # </w:t>
      </w:r>
      <w:proofErr w:type="gramStart"/>
      <w:r>
        <w:t>as</w:t>
      </w:r>
      <w:proofErr w:type="gramEnd"/>
      <w:r>
        <w:t xml:space="preserve"> the row to keep: this keeps the row that captures the total number of respondents born to that person</w:t>
      </w:r>
    </w:p>
    <w:p w14:paraId="1A4B8F78" w14:textId="77777777" w:rsidR="00EC361A" w:rsidRDefault="00EC361A" w:rsidP="00EC361A">
      <w:pPr>
        <w:spacing w:after="0" w:line="240" w:lineRule="auto"/>
        <w:contextualSpacing/>
      </w:pPr>
      <w:r>
        <w:t xml:space="preserve">  # </w:t>
      </w:r>
      <w:proofErr w:type="gramStart"/>
      <w:r>
        <w:t>as</w:t>
      </w:r>
      <w:proofErr w:type="gramEnd"/>
      <w:r>
        <w:t xml:space="preserve"> of that year, and drops the extra rows which capture if more than one child was born that year</w:t>
      </w:r>
    </w:p>
    <w:p w14:paraId="5FCBBD6B" w14:textId="77777777" w:rsidR="00EC361A" w:rsidRDefault="00EC361A" w:rsidP="00EC361A">
      <w:pPr>
        <w:spacing w:after="0" w:line="240" w:lineRule="auto"/>
        <w:contextualSpacing/>
      </w:pPr>
      <w:r>
        <w:t xml:space="preserve">  </w:t>
      </w:r>
      <w:proofErr w:type="gramStart"/>
      <w:r>
        <w:t>mutate(</w:t>
      </w:r>
      <w:proofErr w:type="gramEnd"/>
      <w:r>
        <w:t xml:space="preserve">keep = </w:t>
      </w:r>
      <w:proofErr w:type="spellStart"/>
      <w:r>
        <w:t>ifelse</w:t>
      </w:r>
      <w:proofErr w:type="spellEnd"/>
      <w:r>
        <w:t>(</w:t>
      </w:r>
      <w:proofErr w:type="spellStart"/>
      <w:r>
        <w:t>rownum</w:t>
      </w:r>
      <w:proofErr w:type="spellEnd"/>
      <w:r>
        <w:t xml:space="preserve"> == n, "keep", "drop")) %&gt;%</w:t>
      </w:r>
    </w:p>
    <w:p w14:paraId="262E8F02" w14:textId="77777777" w:rsidR="00EC361A" w:rsidRDefault="00EC361A" w:rsidP="00EC361A">
      <w:pPr>
        <w:spacing w:after="0" w:line="240" w:lineRule="auto"/>
        <w:contextualSpacing/>
      </w:pPr>
      <w:r>
        <w:t xml:space="preserve">  </w:t>
      </w:r>
      <w:proofErr w:type="gramStart"/>
      <w:r>
        <w:t>filter(</w:t>
      </w:r>
      <w:proofErr w:type="gramEnd"/>
      <w:r>
        <w:t>keep == "keep") %&gt;%</w:t>
      </w:r>
    </w:p>
    <w:p w14:paraId="63311119"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 xml:space="preserve">select(-c(keep, </w:t>
      </w:r>
      <w:proofErr w:type="spellStart"/>
      <w:r>
        <w:t>rownum</w:t>
      </w:r>
      <w:proofErr w:type="spellEnd"/>
      <w:r>
        <w:t xml:space="preserve">, </w:t>
      </w:r>
      <w:commentRangeStart w:id="277"/>
      <w:commentRangeStart w:id="278"/>
      <w:r>
        <w:t>n</w:t>
      </w:r>
      <w:commentRangeEnd w:id="277"/>
      <w:r w:rsidR="00B532CD">
        <w:rPr>
          <w:rStyle w:val="CommentReference"/>
        </w:rPr>
        <w:commentReference w:id="277"/>
      </w:r>
      <w:commentRangeEnd w:id="278"/>
      <w:r w:rsidR="0088712E">
        <w:rPr>
          <w:rStyle w:val="CommentReference"/>
        </w:rPr>
        <w:commentReference w:id="278"/>
      </w:r>
      <w:r>
        <w:t>))</w:t>
      </w:r>
    </w:p>
    <w:p w14:paraId="6C69CFF6" w14:textId="77777777" w:rsidR="00EC361A" w:rsidRDefault="00EC361A" w:rsidP="00EC361A">
      <w:pPr>
        <w:spacing w:after="0" w:line="240" w:lineRule="auto"/>
        <w:contextualSpacing/>
      </w:pPr>
    </w:p>
    <w:p w14:paraId="325BEF14" w14:textId="77777777" w:rsidR="00EC361A" w:rsidRDefault="00EC361A" w:rsidP="00EC361A">
      <w:pPr>
        <w:spacing w:after="0" w:line="240" w:lineRule="auto"/>
        <w:contextualSpacing/>
      </w:pPr>
      <w:r>
        <w:t># PSID Fertility History files only started being collected in 1985. As a result, there is a subset</w:t>
      </w:r>
    </w:p>
    <w:p w14:paraId="0BEF9C86" w14:textId="77777777" w:rsidR="00EC361A" w:rsidRDefault="00EC361A" w:rsidP="00EC361A">
      <w:pPr>
        <w:spacing w:after="0" w:line="240" w:lineRule="auto"/>
        <w:contextualSpacing/>
      </w:pPr>
      <w:r>
        <w:t xml:space="preserve"># </w:t>
      </w:r>
      <w:proofErr w:type="gramStart"/>
      <w:r>
        <w:t>of</w:t>
      </w:r>
      <w:proofErr w:type="gramEnd"/>
      <w:r>
        <w:t xml:space="preserve"> respondents observed in the early years who have </w:t>
      </w:r>
      <w:proofErr w:type="spellStart"/>
      <w:r>
        <w:t>attrited</w:t>
      </w:r>
      <w:proofErr w:type="spellEnd"/>
      <w:r>
        <w:t xml:space="preserve"> by 1985 (</w:t>
      </w:r>
      <w:commentRangeStart w:id="279"/>
      <w:commentRangeStart w:id="280"/>
      <w:r>
        <w:t>473</w:t>
      </w:r>
      <w:commentRangeEnd w:id="279"/>
      <w:r w:rsidR="00EC0E00">
        <w:rPr>
          <w:rStyle w:val="CommentReference"/>
        </w:rPr>
        <w:commentReference w:id="279"/>
      </w:r>
      <w:commentRangeEnd w:id="280"/>
      <w:r w:rsidR="00E512D2">
        <w:rPr>
          <w:rStyle w:val="CommentReference"/>
        </w:rPr>
        <w:commentReference w:id="280"/>
      </w:r>
      <w:r>
        <w:t>, ~9 % of Rs) and are not in the fertility</w:t>
      </w:r>
    </w:p>
    <w:p w14:paraId="02547462" w14:textId="77777777" w:rsidR="00EC361A" w:rsidRDefault="00EC361A" w:rsidP="00EC361A">
      <w:pPr>
        <w:spacing w:after="0" w:line="240" w:lineRule="auto"/>
        <w:contextualSpacing/>
      </w:pPr>
      <w:r>
        <w:t xml:space="preserve"># </w:t>
      </w:r>
      <w:proofErr w:type="gramStart"/>
      <w:r>
        <w:t>history</w:t>
      </w:r>
      <w:proofErr w:type="gramEnd"/>
      <w:r>
        <w:t xml:space="preserve"> file. For these respondents, we use data collected on the total number of kids and the </w:t>
      </w:r>
    </w:p>
    <w:p w14:paraId="7D0193D0" w14:textId="77777777" w:rsidR="00EC361A" w:rsidRDefault="00EC361A" w:rsidP="00EC361A">
      <w:pPr>
        <w:spacing w:after="0" w:line="240" w:lineRule="auto"/>
        <w:contextualSpacing/>
      </w:pPr>
      <w:r>
        <w:t xml:space="preserve"># </w:t>
      </w:r>
      <w:proofErr w:type="gramStart"/>
      <w:r>
        <w:t>age</w:t>
      </w:r>
      <w:proofErr w:type="gramEnd"/>
      <w:r>
        <w:t xml:space="preserve"> of the oldest child born to the head (all respondents in later years are observed in Fertility History file)</w:t>
      </w:r>
    </w:p>
    <w:p w14:paraId="409085F4" w14:textId="77777777" w:rsidR="00EC361A" w:rsidRDefault="00EC361A" w:rsidP="00EC361A">
      <w:pPr>
        <w:spacing w:after="0" w:line="240" w:lineRule="auto"/>
        <w:contextualSpacing/>
      </w:pPr>
      <w:proofErr w:type="spellStart"/>
      <w:proofErr w:type="gramStart"/>
      <w:r>
        <w:t>psid.misskids</w:t>
      </w:r>
      <w:proofErr w:type="spellEnd"/>
      <w:proofErr w:type="gramEnd"/>
      <w:r>
        <w:t xml:space="preserve"> &lt;- </w:t>
      </w:r>
      <w:proofErr w:type="spellStart"/>
      <w:r>
        <w:t>read.dta</w:t>
      </w:r>
      <w:proofErr w:type="spellEnd"/>
      <w:r>
        <w:t>("Raw Data/psid/</w:t>
      </w:r>
      <w:proofErr w:type="spellStart"/>
      <w:r>
        <w:t>psid_wrk.dta</w:t>
      </w:r>
      <w:proofErr w:type="spellEnd"/>
      <w:r>
        <w:t xml:space="preserve">") %&gt;% </w:t>
      </w:r>
    </w:p>
    <w:p w14:paraId="036FC812" w14:textId="77777777" w:rsidR="00EC361A" w:rsidRDefault="00EC361A" w:rsidP="00EC361A">
      <w:pPr>
        <w:spacing w:after="0" w:line="240" w:lineRule="auto"/>
        <w:contextualSpacing/>
      </w:pPr>
      <w:r>
        <w:t xml:space="preserve">  # Selecting relevant variables &amp; renaming by year- 1980</w:t>
      </w:r>
    </w:p>
    <w:p w14:paraId="725B19A0" w14:textId="77777777" w:rsidR="00EC361A" w:rsidRDefault="00EC361A" w:rsidP="00EC361A">
      <w:pPr>
        <w:spacing w:after="0" w:line="240" w:lineRule="auto"/>
        <w:contextualSpacing/>
      </w:pPr>
      <w:r>
        <w:lastRenderedPageBreak/>
        <w:t xml:space="preserve">  </w:t>
      </w:r>
      <w:proofErr w:type="gramStart"/>
      <w:r>
        <w:t>transmute(</w:t>
      </w:r>
      <w:proofErr w:type="spellStart"/>
      <w:proofErr w:type="gramEnd"/>
      <w:r>
        <w:t>family_id</w:t>
      </w:r>
      <w:proofErr w:type="spellEnd"/>
      <w:r>
        <w:t xml:space="preserve"> = ER30001, </w:t>
      </w:r>
      <w:proofErr w:type="spellStart"/>
      <w:r>
        <w:t>person_number</w:t>
      </w:r>
      <w:proofErr w:type="spellEnd"/>
      <w:r>
        <w:t xml:space="preserve"> = ER30002, female = </w:t>
      </w:r>
      <w:proofErr w:type="spellStart"/>
      <w:r>
        <w:t>ifelse</w:t>
      </w:r>
      <w:proofErr w:type="spellEnd"/>
      <w:r>
        <w:t xml:space="preserve">(ER32000 == 2, 1, 0), </w:t>
      </w:r>
    </w:p>
    <w:p w14:paraId="2BF30D15" w14:textId="77777777" w:rsidR="00EC361A" w:rsidRDefault="00EC361A" w:rsidP="00EC361A">
      <w:pPr>
        <w:spacing w:after="0" w:line="240" w:lineRule="auto"/>
        <w:contextualSpacing/>
      </w:pPr>
      <w:r>
        <w:t xml:space="preserve">            indiv.id = </w:t>
      </w:r>
      <w:proofErr w:type="gramStart"/>
      <w:r>
        <w:t>paste(</w:t>
      </w:r>
      <w:proofErr w:type="spellStart"/>
      <w:proofErr w:type="gramEnd"/>
      <w:r>
        <w:t>family_id</w:t>
      </w:r>
      <w:proofErr w:type="spellEnd"/>
      <w:r>
        <w:t xml:space="preserve">, </w:t>
      </w:r>
      <w:proofErr w:type="spellStart"/>
      <w:r>
        <w:t>person_number</w:t>
      </w:r>
      <w:proofErr w:type="spellEnd"/>
      <w:r>
        <w:t xml:space="preserve">, </w:t>
      </w:r>
      <w:proofErr w:type="spellStart"/>
      <w:r>
        <w:t>sep</w:t>
      </w:r>
      <w:proofErr w:type="spellEnd"/>
      <w:r>
        <w:t xml:space="preserve"> = "_"),</w:t>
      </w:r>
    </w:p>
    <w:p w14:paraId="26499F25" w14:textId="77777777" w:rsidR="00EC361A" w:rsidRDefault="00EC361A" w:rsidP="00EC361A">
      <w:pPr>
        <w:spacing w:after="0" w:line="240" w:lineRule="auto"/>
        <w:contextualSpacing/>
      </w:pPr>
      <w:r>
        <w:t xml:space="preserve">            </w:t>
      </w:r>
      <w:proofErr w:type="gramStart"/>
      <w:r>
        <w:t>rel.head</w:t>
      </w:r>
      <w:proofErr w:type="gramEnd"/>
      <w:r>
        <w:t xml:space="preserve">_1980 = </w:t>
      </w:r>
      <w:proofErr w:type="spellStart"/>
      <w:r>
        <w:t>ifelse</w:t>
      </w:r>
      <w:proofErr w:type="spellEnd"/>
      <w:r>
        <w:t xml:space="preserve">(ER30315 == 1, "head", </w:t>
      </w:r>
      <w:proofErr w:type="spellStart"/>
      <w:r>
        <w:t>ifelse</w:t>
      </w:r>
      <w:proofErr w:type="spellEnd"/>
      <w:r>
        <w:t>(ER30315 == 2, "wife", "other")),</w:t>
      </w:r>
    </w:p>
    <w:p w14:paraId="716B10FA" w14:textId="77777777" w:rsidR="00EC361A" w:rsidRDefault="00EC361A" w:rsidP="00EC361A">
      <w:pPr>
        <w:spacing w:after="0" w:line="240" w:lineRule="auto"/>
        <w:contextualSpacing/>
      </w:pPr>
      <w:r>
        <w:t xml:space="preserve">            </w:t>
      </w:r>
      <w:proofErr w:type="gramStart"/>
      <w:r>
        <w:t>rel.head</w:t>
      </w:r>
      <w:proofErr w:type="gramEnd"/>
      <w:r>
        <w:t xml:space="preserve">_1981 = </w:t>
      </w:r>
      <w:proofErr w:type="spellStart"/>
      <w:r>
        <w:t>ifelse</w:t>
      </w:r>
      <w:proofErr w:type="spellEnd"/>
      <w:r>
        <w:t xml:space="preserve">(ER30345 == 1, "head", </w:t>
      </w:r>
      <w:proofErr w:type="spellStart"/>
      <w:r>
        <w:t>ifelse</w:t>
      </w:r>
      <w:proofErr w:type="spellEnd"/>
      <w:r>
        <w:t>(ER30345 == 2, "wife", "other")),</w:t>
      </w:r>
    </w:p>
    <w:p w14:paraId="33772C0D" w14:textId="77777777" w:rsidR="00EC361A" w:rsidRDefault="00EC361A" w:rsidP="00EC361A">
      <w:pPr>
        <w:spacing w:after="0" w:line="240" w:lineRule="auto"/>
        <w:contextualSpacing/>
      </w:pPr>
      <w:r>
        <w:t xml:space="preserve">            age_1980 = </w:t>
      </w:r>
      <w:proofErr w:type="spellStart"/>
      <w:r>
        <w:t>na_</w:t>
      </w:r>
      <w:proofErr w:type="gramStart"/>
      <w:r>
        <w:t>if</w:t>
      </w:r>
      <w:proofErr w:type="spellEnd"/>
      <w:r>
        <w:t>(</w:t>
      </w:r>
      <w:proofErr w:type="gramEnd"/>
      <w:r>
        <w:t xml:space="preserve">ER30316, 999), age_1981 = </w:t>
      </w:r>
      <w:proofErr w:type="spellStart"/>
      <w:r>
        <w:t>na_if</w:t>
      </w:r>
      <w:proofErr w:type="spellEnd"/>
      <w:r>
        <w:t xml:space="preserve">(ER30346, 999), </w:t>
      </w:r>
    </w:p>
    <w:p w14:paraId="7DE1B17B" w14:textId="77777777" w:rsidR="00EC361A" w:rsidRDefault="00EC361A" w:rsidP="00EC361A">
      <w:pPr>
        <w:spacing w:after="0" w:line="240" w:lineRule="auto"/>
        <w:contextualSpacing/>
      </w:pPr>
      <w:commentRangeStart w:id="281"/>
      <w:r>
        <w:t xml:space="preserve">            # Getting total number of children of head age of oldest kid of head </w:t>
      </w:r>
    </w:p>
    <w:p w14:paraId="5662B5D1" w14:textId="77777777" w:rsidR="00EC361A" w:rsidRDefault="00EC361A" w:rsidP="00EC361A">
      <w:pPr>
        <w:spacing w:after="0" w:line="240" w:lineRule="auto"/>
        <w:contextualSpacing/>
      </w:pPr>
      <w:r>
        <w:t xml:space="preserve">            </w:t>
      </w:r>
      <w:proofErr w:type="gramStart"/>
      <w:r>
        <w:t>totkids.head</w:t>
      </w:r>
      <w:proofErr w:type="gramEnd"/>
      <w:r>
        <w:t xml:space="preserve">_1980 = </w:t>
      </w:r>
      <w:proofErr w:type="spellStart"/>
      <w:r>
        <w:t>na_if</w:t>
      </w:r>
      <w:proofErr w:type="spellEnd"/>
      <w:r>
        <w:t xml:space="preserve">(V7368, 99), age.oldest.kid.head_1980 = </w:t>
      </w:r>
      <w:proofErr w:type="spellStart"/>
      <w:r>
        <w:t>na_if</w:t>
      </w:r>
      <w:proofErr w:type="spellEnd"/>
      <w:r>
        <w:t>(</w:t>
      </w:r>
      <w:commentRangeStart w:id="282"/>
      <w:commentRangeStart w:id="283"/>
      <w:r>
        <w:t>V7365,99</w:t>
      </w:r>
      <w:commentRangeEnd w:id="282"/>
      <w:r w:rsidR="007C3BBA">
        <w:rPr>
          <w:rStyle w:val="CommentReference"/>
        </w:rPr>
        <w:commentReference w:id="282"/>
      </w:r>
      <w:commentRangeEnd w:id="283"/>
      <w:r w:rsidR="00E512D2">
        <w:rPr>
          <w:rStyle w:val="CommentReference"/>
        </w:rPr>
        <w:commentReference w:id="283"/>
      </w:r>
      <w:r>
        <w:t xml:space="preserve">), </w:t>
      </w:r>
    </w:p>
    <w:p w14:paraId="23E5EFC4" w14:textId="77777777" w:rsidR="00EC361A" w:rsidRDefault="00EC361A" w:rsidP="00EC361A">
      <w:pPr>
        <w:spacing w:after="0" w:line="240" w:lineRule="auto"/>
        <w:contextualSpacing/>
      </w:pPr>
      <w:r>
        <w:t xml:space="preserve">            </w:t>
      </w:r>
      <w:proofErr w:type="gramStart"/>
      <w:r>
        <w:t>totkids.head</w:t>
      </w:r>
      <w:proofErr w:type="gramEnd"/>
      <w:r>
        <w:t xml:space="preserve">_1981 = </w:t>
      </w:r>
      <w:proofErr w:type="spellStart"/>
      <w:r>
        <w:t>na_if</w:t>
      </w:r>
      <w:proofErr w:type="spellEnd"/>
      <w:r>
        <w:t xml:space="preserve">(V8020, 99), age.oldest.kid.head_1981  = </w:t>
      </w:r>
      <w:proofErr w:type="spellStart"/>
      <w:r>
        <w:t>na_if</w:t>
      </w:r>
      <w:proofErr w:type="spellEnd"/>
      <w:r>
        <w:t>(V8017,99)) %&gt;%</w:t>
      </w:r>
      <w:commentRangeEnd w:id="281"/>
      <w:r w:rsidR="007C3BBA">
        <w:rPr>
          <w:rStyle w:val="CommentReference"/>
        </w:rPr>
        <w:commentReference w:id="281"/>
      </w:r>
    </w:p>
    <w:p w14:paraId="472BE7B4" w14:textId="77777777" w:rsidR="00EC361A" w:rsidRDefault="00EC361A" w:rsidP="00EC361A">
      <w:pPr>
        <w:spacing w:after="0" w:line="240" w:lineRule="auto"/>
        <w:contextualSpacing/>
      </w:pPr>
      <w:r>
        <w:t xml:space="preserve">  </w:t>
      </w:r>
      <w:proofErr w:type="gramStart"/>
      <w:r>
        <w:t>gather(</w:t>
      </w:r>
      <w:proofErr w:type="gramEnd"/>
      <w:r>
        <w:t>key, value, -c(</w:t>
      </w:r>
      <w:proofErr w:type="spellStart"/>
      <w:r>
        <w:t>family_id</w:t>
      </w:r>
      <w:proofErr w:type="spellEnd"/>
      <w:r>
        <w:t xml:space="preserve">, </w:t>
      </w:r>
      <w:proofErr w:type="spellStart"/>
      <w:r>
        <w:t>person_number</w:t>
      </w:r>
      <w:proofErr w:type="spellEnd"/>
      <w:r>
        <w:t>, indiv.id, female)) %&gt;% # Turning to long format</w:t>
      </w:r>
    </w:p>
    <w:p w14:paraId="7A64B263" w14:textId="77777777" w:rsidR="00EC361A" w:rsidRDefault="00EC361A" w:rsidP="00EC361A">
      <w:pPr>
        <w:spacing w:after="0" w:line="240" w:lineRule="auto"/>
        <w:contextualSpacing/>
      </w:pPr>
      <w:r>
        <w:t xml:space="preserve">  # Creating year variable based on the covariate label</w:t>
      </w:r>
    </w:p>
    <w:p w14:paraId="041C838B" w14:textId="77777777" w:rsidR="00EC361A" w:rsidRDefault="00EC361A" w:rsidP="00EC361A">
      <w:pPr>
        <w:spacing w:after="0" w:line="240" w:lineRule="auto"/>
        <w:contextualSpacing/>
      </w:pPr>
      <w:r>
        <w:t xml:space="preserve">  </w:t>
      </w:r>
      <w:proofErr w:type="gramStart"/>
      <w:r>
        <w:t>mutate(</w:t>
      </w:r>
      <w:proofErr w:type="gramEnd"/>
      <w:r>
        <w:t xml:space="preserve">year = </w:t>
      </w:r>
      <w:proofErr w:type="spellStart"/>
      <w:r>
        <w:t>case_when</w:t>
      </w:r>
      <w:proofErr w:type="spellEnd"/>
      <w:r>
        <w:t>(</w:t>
      </w:r>
      <w:proofErr w:type="spellStart"/>
      <w:r>
        <w:t>grepl</w:t>
      </w:r>
      <w:proofErr w:type="spellEnd"/>
      <w:r>
        <w:t xml:space="preserve">("_1980", key) ~ 1980, </w:t>
      </w:r>
    </w:p>
    <w:p w14:paraId="54EF1D79"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"_1981", key) ~ 1981),</w:t>
      </w:r>
    </w:p>
    <w:p w14:paraId="744A8AB6" w14:textId="77777777" w:rsidR="00EC361A" w:rsidRDefault="00EC361A" w:rsidP="00EC361A">
      <w:pPr>
        <w:spacing w:after="0" w:line="240" w:lineRule="auto"/>
        <w:contextualSpacing/>
      </w:pPr>
      <w:r>
        <w:t xml:space="preserve">         var = </w:t>
      </w:r>
      <w:proofErr w:type="spellStart"/>
      <w:r>
        <w:t>str_</w:t>
      </w:r>
      <w:proofErr w:type="gramStart"/>
      <w:r>
        <w:t>remove</w:t>
      </w:r>
      <w:proofErr w:type="spellEnd"/>
      <w:r>
        <w:t>(</w:t>
      </w:r>
      <w:proofErr w:type="gramEnd"/>
      <w:r>
        <w:t>key, "_[0-9]+[0-9]+")) %&gt;%</w:t>
      </w:r>
    </w:p>
    <w:p w14:paraId="6AB86D90"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 xml:space="preserve">select(-key) %&gt;% # Removing extra key variable </w:t>
      </w:r>
    </w:p>
    <w:p w14:paraId="40501A7C" w14:textId="77777777" w:rsidR="00EC361A" w:rsidRDefault="00EC361A" w:rsidP="00EC361A">
      <w:pPr>
        <w:spacing w:after="0" w:line="240" w:lineRule="auto"/>
        <w:contextualSpacing/>
      </w:pPr>
      <w:r>
        <w:t xml:space="preserve">  # Grouping by individual id</w:t>
      </w:r>
    </w:p>
    <w:p w14:paraId="5C14D379" w14:textId="77777777" w:rsidR="00EC361A" w:rsidRDefault="00EC361A" w:rsidP="00EC361A">
      <w:pPr>
        <w:spacing w:after="0" w:line="240" w:lineRule="auto"/>
        <w:contextualSpacing/>
      </w:pPr>
      <w:r>
        <w:t xml:space="preserve">  </w:t>
      </w:r>
      <w:proofErr w:type="spellStart"/>
      <w:r>
        <w:t>group_by</w:t>
      </w:r>
      <w:proofErr w:type="spellEnd"/>
      <w:r>
        <w:t>(indiv.id) %&gt;%</w:t>
      </w:r>
    </w:p>
    <w:p w14:paraId="2601AD4A" w14:textId="77777777" w:rsidR="00EC361A" w:rsidRDefault="00EC361A" w:rsidP="00EC361A">
      <w:pPr>
        <w:spacing w:after="0" w:line="240" w:lineRule="auto"/>
        <w:contextualSpacing/>
      </w:pPr>
      <w:r>
        <w:t xml:space="preserve">  # Turning data back to wide format, each record is a person-year</w:t>
      </w:r>
    </w:p>
    <w:p w14:paraId="2961ABAD" w14:textId="77777777" w:rsidR="00EC361A" w:rsidRDefault="00EC361A" w:rsidP="00EC361A">
      <w:pPr>
        <w:spacing w:after="0" w:line="240" w:lineRule="auto"/>
        <w:contextualSpacing/>
      </w:pPr>
      <w:r>
        <w:t xml:space="preserve">  </w:t>
      </w:r>
      <w:proofErr w:type="gramStart"/>
      <w:r>
        <w:t>spread(</w:t>
      </w:r>
      <w:proofErr w:type="gramEnd"/>
      <w:r>
        <w:t>var, value, convert = T) %&gt;%</w:t>
      </w:r>
    </w:p>
    <w:p w14:paraId="2303E3BE" w14:textId="77777777" w:rsidR="00EC361A" w:rsidRDefault="00EC361A" w:rsidP="00EC361A">
      <w:pPr>
        <w:spacing w:after="0" w:line="240" w:lineRule="auto"/>
        <w:contextualSpacing/>
      </w:pPr>
      <w:r>
        <w:t xml:space="preserve">  </w:t>
      </w:r>
      <w:proofErr w:type="gramStart"/>
      <w:r>
        <w:t>filter(</w:t>
      </w:r>
      <w:proofErr w:type="spellStart"/>
      <w:proofErr w:type="gramEnd"/>
      <w:r>
        <w:t>rel.head</w:t>
      </w:r>
      <w:proofErr w:type="spellEnd"/>
      <w:r>
        <w:t xml:space="preserve"> %in% c("head", "wife")) %&gt;%</w:t>
      </w:r>
    </w:p>
    <w:p w14:paraId="6744A5F8" w14:textId="77777777" w:rsidR="00EC361A" w:rsidRDefault="00EC361A" w:rsidP="00EC361A">
      <w:pPr>
        <w:spacing w:after="0" w:line="240" w:lineRule="auto"/>
        <w:contextualSpacing/>
      </w:pPr>
      <w:r>
        <w:t xml:space="preserve">  </w:t>
      </w:r>
      <w:proofErr w:type="gramStart"/>
      <w:r>
        <w:t>mutate(</w:t>
      </w:r>
      <w:proofErr w:type="spellStart"/>
      <w:proofErr w:type="gramEnd"/>
      <w:r>
        <w:t>num.children.hd</w:t>
      </w:r>
      <w:proofErr w:type="spellEnd"/>
      <w:r>
        <w:t xml:space="preserve"> = </w:t>
      </w:r>
      <w:proofErr w:type="spellStart"/>
      <w:r>
        <w:t>totkids.head</w:t>
      </w:r>
      <w:proofErr w:type="spellEnd"/>
      <w:r>
        <w:t>, # For heads and wives, assigns total # of children of head to heads &amp; their wives</w:t>
      </w:r>
    </w:p>
    <w:p w14:paraId="4FA012E7" w14:textId="77777777" w:rsidR="00EC361A" w:rsidRDefault="00EC361A" w:rsidP="00EC361A">
      <w:pPr>
        <w:spacing w:after="0" w:line="240" w:lineRule="auto"/>
        <w:contextualSpacing/>
      </w:pPr>
      <w:r>
        <w:t xml:space="preserve">         # Generating year born for head's oldest child by subtracting age at 1980 interview from 1980</w:t>
      </w:r>
    </w:p>
    <w:p w14:paraId="4B0212C4" w14:textId="77777777" w:rsidR="00EC361A" w:rsidRDefault="00EC361A" w:rsidP="00EC361A">
      <w:pPr>
        <w:spacing w:after="0" w:line="240" w:lineRule="auto"/>
        <w:contextualSpacing/>
      </w:pPr>
      <w:r>
        <w:t xml:space="preserve">         </w:t>
      </w:r>
      <w:proofErr w:type="spellStart"/>
      <w:r>
        <w:t>yr.</w:t>
      </w:r>
      <w:proofErr w:type="gramStart"/>
      <w:r>
        <w:t>fb.hd</w:t>
      </w:r>
      <w:proofErr w:type="spellEnd"/>
      <w:proofErr w:type="gramEnd"/>
      <w:r>
        <w:t xml:space="preserve"> = </w:t>
      </w:r>
      <w:proofErr w:type="spellStart"/>
      <w:r>
        <w:t>ifelse</w:t>
      </w:r>
      <w:proofErr w:type="spellEnd"/>
      <w:r>
        <w:t>(</w:t>
      </w:r>
      <w:proofErr w:type="spellStart"/>
      <w:r>
        <w:t>num.children.hd</w:t>
      </w:r>
      <w:proofErr w:type="spellEnd"/>
      <w:r>
        <w:t xml:space="preserve"> == 0, NA, 1980-age.oldest.kid.head), </w:t>
      </w:r>
    </w:p>
    <w:p w14:paraId="2996C3CB" w14:textId="77777777" w:rsidR="00EC361A" w:rsidRDefault="00EC361A" w:rsidP="00EC361A">
      <w:pPr>
        <w:spacing w:after="0" w:line="240" w:lineRule="auto"/>
        <w:contextualSpacing/>
      </w:pPr>
      <w:r>
        <w:t xml:space="preserve">         </w:t>
      </w:r>
      <w:proofErr w:type="spellStart"/>
      <w:proofErr w:type="gramStart"/>
      <w:r>
        <w:t>yr.born</w:t>
      </w:r>
      <w:proofErr w:type="spellEnd"/>
      <w:proofErr w:type="gramEnd"/>
      <w:r>
        <w:t xml:space="preserve"> = 1980-age, # Getting year born for respondents, subtracting their age from 1980</w:t>
      </w:r>
    </w:p>
    <w:p w14:paraId="17E20D61" w14:textId="77777777" w:rsidR="00EC361A" w:rsidRDefault="00EC361A" w:rsidP="00EC361A">
      <w:pPr>
        <w:spacing w:after="0" w:line="240" w:lineRule="auto"/>
        <w:contextualSpacing/>
      </w:pPr>
      <w:r>
        <w:t xml:space="preserve">         # Creating a measure for head/spouse's age when head's first child was born by subtracting </w:t>
      </w:r>
    </w:p>
    <w:p w14:paraId="5627F26B" w14:textId="77777777" w:rsidR="00EC361A" w:rsidRDefault="00EC361A" w:rsidP="00EC361A">
      <w:pPr>
        <w:spacing w:after="0" w:line="240" w:lineRule="auto"/>
        <w:contextualSpacing/>
      </w:pPr>
      <w:r>
        <w:t xml:space="preserve">         # </w:t>
      </w:r>
      <w:proofErr w:type="gramStart"/>
      <w:r>
        <w:t>the</w:t>
      </w:r>
      <w:proofErr w:type="gramEnd"/>
      <w:r>
        <w:t xml:space="preserve"> year head/wife was born from the year in which head's first child was born</w:t>
      </w:r>
    </w:p>
    <w:p w14:paraId="558BC4D7" w14:textId="77777777" w:rsidR="00EC361A" w:rsidRDefault="00EC361A" w:rsidP="00EC361A">
      <w:pPr>
        <w:spacing w:after="0" w:line="240" w:lineRule="auto"/>
        <w:contextualSpacing/>
      </w:pPr>
      <w:r>
        <w:t xml:space="preserve">         </w:t>
      </w:r>
      <w:proofErr w:type="spellStart"/>
      <w:proofErr w:type="gramStart"/>
      <w:r>
        <w:t>afb.synth</w:t>
      </w:r>
      <w:proofErr w:type="spellEnd"/>
      <w:proofErr w:type="gramEnd"/>
      <w:r>
        <w:t xml:space="preserve"> = </w:t>
      </w:r>
      <w:proofErr w:type="spellStart"/>
      <w:r>
        <w:t>ifelse</w:t>
      </w:r>
      <w:proofErr w:type="spellEnd"/>
      <w:r>
        <w:t>(</w:t>
      </w:r>
      <w:proofErr w:type="spellStart"/>
      <w:r>
        <w:t>num.children.hd</w:t>
      </w:r>
      <w:proofErr w:type="spellEnd"/>
      <w:r>
        <w:t xml:space="preserve"> == 0, 9999, </w:t>
      </w:r>
      <w:proofErr w:type="spellStart"/>
      <w:r>
        <w:t>yr.fb.hd</w:t>
      </w:r>
      <w:proofErr w:type="spellEnd"/>
      <w:r>
        <w:t xml:space="preserve"> - </w:t>
      </w:r>
      <w:proofErr w:type="spellStart"/>
      <w:r>
        <w:t>yr.born</w:t>
      </w:r>
      <w:proofErr w:type="spellEnd"/>
      <w:r>
        <w:t>)) %&gt;%</w:t>
      </w:r>
    </w:p>
    <w:p w14:paraId="6E0B615E"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 xml:space="preserve">select(indiv.id, year, </w:t>
      </w:r>
      <w:proofErr w:type="spellStart"/>
      <w:r>
        <w:t>num.children.hd</w:t>
      </w:r>
      <w:proofErr w:type="spellEnd"/>
      <w:r>
        <w:t xml:space="preserve">, </w:t>
      </w:r>
      <w:proofErr w:type="spellStart"/>
      <w:r>
        <w:t>yr.fb.hd</w:t>
      </w:r>
      <w:proofErr w:type="spellEnd"/>
      <w:r>
        <w:t xml:space="preserve">, </w:t>
      </w:r>
      <w:proofErr w:type="spellStart"/>
      <w:r>
        <w:t>yr.born</w:t>
      </w:r>
      <w:proofErr w:type="spellEnd"/>
      <w:r>
        <w:t xml:space="preserve">, </w:t>
      </w:r>
      <w:proofErr w:type="spellStart"/>
      <w:r>
        <w:t>afb.synth</w:t>
      </w:r>
      <w:proofErr w:type="spellEnd"/>
      <w:r>
        <w:t xml:space="preserve">, </w:t>
      </w:r>
    </w:p>
    <w:p w14:paraId="45A33741" w14:textId="77777777" w:rsidR="00EC361A" w:rsidRDefault="00EC361A" w:rsidP="00EC361A">
      <w:pPr>
        <w:spacing w:after="0" w:line="240" w:lineRule="auto"/>
        <w:contextualSpacing/>
      </w:pPr>
      <w:r>
        <w:t xml:space="preserve">                </w:t>
      </w:r>
      <w:proofErr w:type="spellStart"/>
      <w:proofErr w:type="gramStart"/>
      <w:r>
        <w:t>age.oldest.kid.head</w:t>
      </w:r>
      <w:proofErr w:type="spellEnd"/>
      <w:proofErr w:type="gramEnd"/>
      <w:r>
        <w:t>)</w:t>
      </w:r>
    </w:p>
    <w:p w14:paraId="218B85DE" w14:textId="77777777" w:rsidR="00EC361A" w:rsidRDefault="00EC361A" w:rsidP="00EC361A">
      <w:pPr>
        <w:spacing w:after="0" w:line="240" w:lineRule="auto"/>
        <w:contextualSpacing/>
      </w:pPr>
    </w:p>
    <w:p w14:paraId="009B538B" w14:textId="77777777" w:rsidR="00EC361A" w:rsidRDefault="00EC361A" w:rsidP="00EC361A">
      <w:pPr>
        <w:spacing w:after="0" w:line="240" w:lineRule="auto"/>
        <w:contextualSpacing/>
      </w:pPr>
      <w:r>
        <w:t># Merging this additional data to the main data by individual id and year</w:t>
      </w:r>
    </w:p>
    <w:p w14:paraId="61E0B052" w14:textId="77777777" w:rsidR="00EC361A" w:rsidRDefault="00EC361A" w:rsidP="00EC361A">
      <w:pPr>
        <w:spacing w:after="0" w:line="240" w:lineRule="auto"/>
        <w:contextualSpacing/>
      </w:pPr>
      <w:proofErr w:type="spellStart"/>
      <w:proofErr w:type="gramStart"/>
      <w:r>
        <w:t>benchmark.fert</w:t>
      </w:r>
      <w:proofErr w:type="gramEnd"/>
      <w:r>
        <w:t>.synth</w:t>
      </w:r>
      <w:proofErr w:type="spellEnd"/>
      <w:r>
        <w:t xml:space="preserve"> &lt;- </w:t>
      </w:r>
      <w:proofErr w:type="spellStart"/>
      <w:r>
        <w:t>left_join</w:t>
      </w:r>
      <w:proofErr w:type="spellEnd"/>
      <w:r>
        <w:t>(</w:t>
      </w:r>
      <w:proofErr w:type="spellStart"/>
      <w:r>
        <w:t>benchmark.fert</w:t>
      </w:r>
      <w:proofErr w:type="spellEnd"/>
      <w:r>
        <w:t xml:space="preserve">, </w:t>
      </w:r>
      <w:proofErr w:type="spellStart"/>
      <w:r>
        <w:t>psid.misskids</w:t>
      </w:r>
      <w:proofErr w:type="spellEnd"/>
      <w:r>
        <w:t>,</w:t>
      </w:r>
    </w:p>
    <w:p w14:paraId="03D915CE" w14:textId="77777777" w:rsidR="00EC361A" w:rsidRDefault="00EC361A" w:rsidP="00EC361A">
      <w:pPr>
        <w:spacing w:after="0" w:line="240" w:lineRule="auto"/>
        <w:contextualSpacing/>
      </w:pPr>
      <w:r>
        <w:t xml:space="preserve">                                  by = </w:t>
      </w:r>
      <w:proofErr w:type="gramStart"/>
      <w:r>
        <w:t>c(</w:t>
      </w:r>
      <w:proofErr w:type="gramEnd"/>
      <w:r>
        <w:t>"indiv.id", "year")) %&gt;%</w:t>
      </w:r>
    </w:p>
    <w:p w14:paraId="3A2640E0" w14:textId="77777777" w:rsidR="00EC361A" w:rsidRDefault="00EC361A" w:rsidP="00EC361A">
      <w:pPr>
        <w:spacing w:after="0" w:line="240" w:lineRule="auto"/>
        <w:contextualSpacing/>
      </w:pPr>
      <w:r>
        <w:t xml:space="preserve">  </w:t>
      </w:r>
      <w:proofErr w:type="gramStart"/>
      <w:r>
        <w:t>mutate( #</w:t>
      </w:r>
      <w:proofErr w:type="gramEnd"/>
      <w:r>
        <w:t xml:space="preserve"> Creating additional variables:</w:t>
      </w:r>
    </w:p>
    <w:p w14:paraId="68939E53" w14:textId="77777777" w:rsidR="00EC361A" w:rsidRDefault="00EC361A" w:rsidP="00EC361A">
      <w:pPr>
        <w:spacing w:after="0" w:line="240" w:lineRule="auto"/>
        <w:contextualSpacing/>
      </w:pPr>
      <w:r>
        <w:t xml:space="preserve">    # If number of children missing, assigns number of children born to head in 1980</w:t>
      </w:r>
    </w:p>
    <w:p w14:paraId="022DC4E7" w14:textId="77777777" w:rsidR="00EC361A" w:rsidRDefault="00EC361A" w:rsidP="00EC361A">
      <w:pPr>
        <w:spacing w:after="0" w:line="240" w:lineRule="auto"/>
        <w:contextualSpacing/>
      </w:pPr>
      <w:r>
        <w:t xml:space="preserve">    # This leaves us with a missing rate of .5 percent for 1980</w:t>
      </w:r>
    </w:p>
    <w:p w14:paraId="30E770DD" w14:textId="77777777" w:rsidR="00EC361A" w:rsidRDefault="00EC361A" w:rsidP="00EC361A">
      <w:pPr>
        <w:spacing w:after="0" w:line="240" w:lineRule="auto"/>
        <w:contextualSpacing/>
      </w:pPr>
      <w:r>
        <w:t xml:space="preserve">    </w:t>
      </w:r>
      <w:proofErr w:type="spellStart"/>
      <w:proofErr w:type="gramStart"/>
      <w:r>
        <w:t>num.children</w:t>
      </w:r>
      <w:proofErr w:type="gramEnd"/>
      <w:r>
        <w:t>.synth</w:t>
      </w:r>
      <w:proofErr w:type="spellEnd"/>
      <w:r>
        <w:t xml:space="preserve"> = </w:t>
      </w:r>
      <w:proofErr w:type="spellStart"/>
      <w:r>
        <w:t>ifelse</w:t>
      </w:r>
      <w:proofErr w:type="spellEnd"/>
      <w:r>
        <w:t>(is.na(</w:t>
      </w:r>
      <w:proofErr w:type="spellStart"/>
      <w:r>
        <w:t>num.children</w:t>
      </w:r>
      <w:proofErr w:type="spellEnd"/>
      <w:r>
        <w:t xml:space="preserve">), </w:t>
      </w:r>
      <w:proofErr w:type="spellStart"/>
      <w:r>
        <w:t>num.children.hd</w:t>
      </w:r>
      <w:proofErr w:type="spellEnd"/>
      <w:r>
        <w:t xml:space="preserve">, </w:t>
      </w:r>
      <w:proofErr w:type="spellStart"/>
      <w:r>
        <w:t>num.children</w:t>
      </w:r>
      <w:proofErr w:type="spellEnd"/>
      <w:r>
        <w:t xml:space="preserve">), </w:t>
      </w:r>
    </w:p>
    <w:p w14:paraId="39E1A8CD" w14:textId="77777777" w:rsidR="00EC361A" w:rsidRDefault="00EC361A" w:rsidP="00EC361A">
      <w:pPr>
        <w:spacing w:after="0" w:line="240" w:lineRule="auto"/>
        <w:contextualSpacing/>
      </w:pPr>
      <w:r>
        <w:t xml:space="preserve">    # Creating an indicator variable for whether number of children comes from this imputing procedure:</w:t>
      </w:r>
    </w:p>
    <w:p w14:paraId="21159B23" w14:textId="77777777" w:rsidR="00EC361A" w:rsidRDefault="00EC361A" w:rsidP="00EC361A">
      <w:pPr>
        <w:spacing w:after="0" w:line="240" w:lineRule="auto"/>
        <w:contextualSpacing/>
      </w:pPr>
      <w:r>
        <w:t xml:space="preserve">    </w:t>
      </w:r>
      <w:commentRangeStart w:id="284"/>
      <w:commentRangeStart w:id="285"/>
      <w:r>
        <w:t xml:space="preserve"># </w:t>
      </w:r>
      <w:proofErr w:type="gramStart"/>
      <w:r>
        <w:t>of</w:t>
      </w:r>
      <w:proofErr w:type="gramEnd"/>
      <w:r>
        <w:t xml:space="preserve"> R's in 1980, 91.2 % (4910) have the number of kids assigned with fertility history files, </w:t>
      </w:r>
    </w:p>
    <w:p w14:paraId="54ED5F50" w14:textId="77777777" w:rsidR="00EC361A" w:rsidRDefault="00EC361A" w:rsidP="00EC361A">
      <w:pPr>
        <w:spacing w:after="0" w:line="240" w:lineRule="auto"/>
        <w:contextualSpacing/>
      </w:pPr>
      <w:r>
        <w:t xml:space="preserve">    # 8.3 % (446) use the imputed value for head, and .5 % (27) remain missing</w:t>
      </w:r>
      <w:commentRangeEnd w:id="284"/>
      <w:r w:rsidR="00904BEE">
        <w:rPr>
          <w:rStyle w:val="CommentReference"/>
        </w:rPr>
        <w:commentReference w:id="284"/>
      </w:r>
      <w:commentRangeEnd w:id="285"/>
      <w:r w:rsidR="008C2815">
        <w:rPr>
          <w:rStyle w:val="CommentReference"/>
        </w:rPr>
        <w:commentReference w:id="285"/>
      </w:r>
    </w:p>
    <w:p w14:paraId="316E527C" w14:textId="77777777" w:rsidR="00EC361A" w:rsidRDefault="00EC361A" w:rsidP="00EC361A">
      <w:pPr>
        <w:spacing w:after="0" w:line="240" w:lineRule="auto"/>
        <w:contextualSpacing/>
      </w:pPr>
      <w:r>
        <w:t xml:space="preserve">    </w:t>
      </w:r>
      <w:proofErr w:type="spellStart"/>
      <w:proofErr w:type="gramStart"/>
      <w:r>
        <w:t>dummy.nkids</w:t>
      </w:r>
      <w:proofErr w:type="gramEnd"/>
      <w:r>
        <w:t>.synth</w:t>
      </w:r>
      <w:proofErr w:type="spellEnd"/>
      <w:r>
        <w:t xml:space="preserve"> = </w:t>
      </w:r>
      <w:proofErr w:type="spellStart"/>
      <w:r>
        <w:t>ifelse</w:t>
      </w:r>
      <w:proofErr w:type="spellEnd"/>
      <w:r>
        <w:t>(is.na(</w:t>
      </w:r>
      <w:proofErr w:type="spellStart"/>
      <w:r>
        <w:t>num.children</w:t>
      </w:r>
      <w:proofErr w:type="spellEnd"/>
      <w:r>
        <w:t>) &amp; !is.na(</w:t>
      </w:r>
      <w:proofErr w:type="spellStart"/>
      <w:r>
        <w:t>num.children.synth</w:t>
      </w:r>
      <w:proofErr w:type="spellEnd"/>
      <w:r>
        <w:t xml:space="preserve">), 1, 0), </w:t>
      </w:r>
    </w:p>
    <w:p w14:paraId="705F3164" w14:textId="77777777" w:rsidR="00EC361A" w:rsidRDefault="00EC361A" w:rsidP="00EC361A">
      <w:pPr>
        <w:spacing w:after="0" w:line="240" w:lineRule="auto"/>
        <w:contextualSpacing/>
      </w:pPr>
      <w:r>
        <w:t xml:space="preserve">    # If age at first birth missing in the data, assigns age when head's oldest child was born</w:t>
      </w:r>
    </w:p>
    <w:p w14:paraId="0EF6BB13" w14:textId="77777777" w:rsidR="00EC361A" w:rsidRDefault="00EC361A" w:rsidP="00EC361A">
      <w:pPr>
        <w:spacing w:after="0" w:line="240" w:lineRule="auto"/>
        <w:contextualSpacing/>
      </w:pPr>
      <w:r>
        <w:t xml:space="preserve">    </w:t>
      </w:r>
      <w:proofErr w:type="spellStart"/>
      <w:proofErr w:type="gramStart"/>
      <w:r>
        <w:t>afb.synth</w:t>
      </w:r>
      <w:proofErr w:type="spellEnd"/>
      <w:proofErr w:type="gramEnd"/>
      <w:r>
        <w:t xml:space="preserve"> = </w:t>
      </w:r>
      <w:proofErr w:type="spellStart"/>
      <w:r>
        <w:t>ifelse</w:t>
      </w:r>
      <w:proofErr w:type="spellEnd"/>
      <w:r>
        <w:t>(is.na(</w:t>
      </w:r>
      <w:proofErr w:type="spellStart"/>
      <w:r>
        <w:t>afb</w:t>
      </w:r>
      <w:proofErr w:type="spellEnd"/>
      <w:r>
        <w:t xml:space="preserve">), </w:t>
      </w:r>
      <w:proofErr w:type="spellStart"/>
      <w:r>
        <w:t>afb.synth</w:t>
      </w:r>
      <w:proofErr w:type="spellEnd"/>
      <w:r>
        <w:t xml:space="preserve">, </w:t>
      </w:r>
      <w:proofErr w:type="spellStart"/>
      <w:r>
        <w:t>afb</w:t>
      </w:r>
      <w:proofErr w:type="spellEnd"/>
      <w:r>
        <w:t>),</w:t>
      </w:r>
    </w:p>
    <w:p w14:paraId="2A737131" w14:textId="77777777" w:rsidR="00EC361A" w:rsidRDefault="00EC361A" w:rsidP="00EC361A">
      <w:pPr>
        <w:spacing w:after="0" w:line="240" w:lineRule="auto"/>
        <w:contextualSpacing/>
      </w:pPr>
      <w:r>
        <w:t xml:space="preserve">    # Some Rs with &gt;0 children have a value of 999 for </w:t>
      </w:r>
      <w:proofErr w:type="spellStart"/>
      <w:proofErr w:type="gramStart"/>
      <w:r>
        <w:t>afb.synth</w:t>
      </w:r>
      <w:proofErr w:type="spellEnd"/>
      <w:proofErr w:type="gramEnd"/>
      <w:r>
        <w:t>- this wrongly indicates they have no children</w:t>
      </w:r>
    </w:p>
    <w:p w14:paraId="29CA1B80" w14:textId="77777777" w:rsidR="00EC361A" w:rsidRDefault="00EC361A" w:rsidP="00EC361A">
      <w:pPr>
        <w:spacing w:after="0" w:line="240" w:lineRule="auto"/>
        <w:contextualSpacing/>
      </w:pPr>
      <w:r>
        <w:t xml:space="preserve">    # This is the case for individuals with missing data on AFB and get assigned AFB == 9999 because the head</w:t>
      </w:r>
    </w:p>
    <w:p w14:paraId="498DC7E7" w14:textId="77777777" w:rsidR="00EC361A" w:rsidRDefault="00EC361A" w:rsidP="00EC361A">
      <w:pPr>
        <w:spacing w:after="0" w:line="240" w:lineRule="auto"/>
        <w:contextualSpacing/>
      </w:pPr>
      <w:r>
        <w:t xml:space="preserve">    # </w:t>
      </w:r>
      <w:proofErr w:type="gramStart"/>
      <w:r>
        <w:t>in</w:t>
      </w:r>
      <w:proofErr w:type="gramEnd"/>
      <w:r>
        <w:t xml:space="preserve"> their household in 1980 has had no kids. But according to reports in the fertility files, these individuals</w:t>
      </w:r>
    </w:p>
    <w:p w14:paraId="5F3AD0EB" w14:textId="77777777" w:rsidR="00EC361A" w:rsidRDefault="00EC361A" w:rsidP="00EC361A">
      <w:pPr>
        <w:spacing w:after="0" w:line="240" w:lineRule="auto"/>
        <w:contextualSpacing/>
      </w:pPr>
      <w:r>
        <w:t xml:space="preserve">    # </w:t>
      </w:r>
      <w:proofErr w:type="gramStart"/>
      <w:r>
        <w:t>themselves</w:t>
      </w:r>
      <w:proofErr w:type="gramEnd"/>
      <w:r>
        <w:t xml:space="preserve"> have had children. We update the variable above by coding age at first birth as missing for</w:t>
      </w:r>
    </w:p>
    <w:p w14:paraId="6E6DA5B4" w14:textId="77777777" w:rsidR="00EC361A" w:rsidRDefault="00EC361A" w:rsidP="00EC361A">
      <w:pPr>
        <w:spacing w:after="0" w:line="240" w:lineRule="auto"/>
        <w:contextualSpacing/>
      </w:pPr>
      <w:r>
        <w:t xml:space="preserve">    # </w:t>
      </w:r>
      <w:proofErr w:type="gramStart"/>
      <w:r>
        <w:t>individuals</w:t>
      </w:r>
      <w:proofErr w:type="gramEnd"/>
      <w:r>
        <w:t xml:space="preserve"> that have missing age at first birth, but report having &gt;0 children according to the fertility files</w:t>
      </w:r>
    </w:p>
    <w:p w14:paraId="7F7ADE87" w14:textId="77777777" w:rsidR="00EC361A" w:rsidRDefault="00EC361A" w:rsidP="00EC361A">
      <w:pPr>
        <w:spacing w:after="0" w:line="240" w:lineRule="auto"/>
        <w:contextualSpacing/>
      </w:pPr>
      <w:r>
        <w:t xml:space="preserve">    </w:t>
      </w:r>
      <w:proofErr w:type="spellStart"/>
      <w:proofErr w:type="gramStart"/>
      <w:r>
        <w:t>afb.synth</w:t>
      </w:r>
      <w:proofErr w:type="spellEnd"/>
      <w:proofErr w:type="gramEnd"/>
      <w:r>
        <w:t xml:space="preserve"> = </w:t>
      </w:r>
      <w:proofErr w:type="spellStart"/>
      <w:r>
        <w:t>ifelse</w:t>
      </w:r>
      <w:proofErr w:type="spellEnd"/>
      <w:r>
        <w:t>(</w:t>
      </w:r>
      <w:proofErr w:type="spellStart"/>
      <w:r>
        <w:t>afb.synth</w:t>
      </w:r>
      <w:proofErr w:type="spellEnd"/>
      <w:r>
        <w:t xml:space="preserve"> == 9999 &amp; </w:t>
      </w:r>
      <w:proofErr w:type="spellStart"/>
      <w:r>
        <w:t>complete.cases</w:t>
      </w:r>
      <w:proofErr w:type="spellEnd"/>
      <w:r>
        <w:t>(</w:t>
      </w:r>
      <w:proofErr w:type="spellStart"/>
      <w:r>
        <w:t>num.children</w:t>
      </w:r>
      <w:proofErr w:type="spellEnd"/>
      <w:r>
        <w:t xml:space="preserve">) &amp; </w:t>
      </w:r>
      <w:proofErr w:type="spellStart"/>
      <w:r>
        <w:t>num.children</w:t>
      </w:r>
      <w:proofErr w:type="spellEnd"/>
      <w:r>
        <w:t xml:space="preserve"> &gt; 0, NA, </w:t>
      </w:r>
      <w:proofErr w:type="spellStart"/>
      <w:r>
        <w:t>afb.synth</w:t>
      </w:r>
      <w:proofErr w:type="spellEnd"/>
      <w:r>
        <w:t>),</w:t>
      </w:r>
    </w:p>
    <w:p w14:paraId="27B7CFDD" w14:textId="77777777" w:rsidR="00EC361A" w:rsidRDefault="00EC361A" w:rsidP="00EC361A">
      <w:pPr>
        <w:spacing w:after="0" w:line="240" w:lineRule="auto"/>
        <w:contextualSpacing/>
      </w:pPr>
      <w:r>
        <w:t xml:space="preserve">    # Creating an indicator variable for whether age at first birth comes from this imputing procedure:</w:t>
      </w:r>
    </w:p>
    <w:p w14:paraId="51AE1DA3" w14:textId="77777777" w:rsidR="00EC361A" w:rsidRDefault="00EC361A" w:rsidP="00EC361A">
      <w:pPr>
        <w:spacing w:after="0" w:line="240" w:lineRule="auto"/>
        <w:contextualSpacing/>
      </w:pPr>
      <w:commentRangeStart w:id="286"/>
      <w:commentRangeStart w:id="287"/>
      <w:r>
        <w:t xml:space="preserve">    # </w:t>
      </w:r>
      <w:proofErr w:type="gramStart"/>
      <w:r>
        <w:t>of</w:t>
      </w:r>
      <w:proofErr w:type="gramEnd"/>
      <w:r>
        <w:t xml:space="preserve"> R's in 1980, 88 % 4751 have the number of kids assigned with fertility history files, </w:t>
      </w:r>
    </w:p>
    <w:p w14:paraId="1FB3D394" w14:textId="77777777" w:rsidR="00EC361A" w:rsidRDefault="00EC361A" w:rsidP="00EC361A">
      <w:pPr>
        <w:spacing w:after="0" w:line="240" w:lineRule="auto"/>
        <w:contextualSpacing/>
      </w:pPr>
      <w:r>
        <w:t xml:space="preserve">    # 9.9 % (533) use the value imputed based on age of oldest child of head, and 1.8 % (99) remain missing</w:t>
      </w:r>
      <w:commentRangeEnd w:id="286"/>
      <w:r w:rsidR="00904BEE">
        <w:rPr>
          <w:rStyle w:val="CommentReference"/>
        </w:rPr>
        <w:commentReference w:id="286"/>
      </w:r>
      <w:commentRangeEnd w:id="287"/>
      <w:r w:rsidR="008C2815">
        <w:rPr>
          <w:rStyle w:val="CommentReference"/>
        </w:rPr>
        <w:commentReference w:id="287"/>
      </w:r>
    </w:p>
    <w:p w14:paraId="50C894AE" w14:textId="77777777" w:rsidR="00EC361A" w:rsidRDefault="00EC361A" w:rsidP="00EC361A">
      <w:pPr>
        <w:spacing w:after="0" w:line="240" w:lineRule="auto"/>
        <w:contextualSpacing/>
      </w:pPr>
      <w:r>
        <w:lastRenderedPageBreak/>
        <w:t xml:space="preserve">    </w:t>
      </w:r>
      <w:proofErr w:type="spellStart"/>
      <w:proofErr w:type="gramStart"/>
      <w:r>
        <w:t>dummy.afb.synth</w:t>
      </w:r>
      <w:proofErr w:type="spellEnd"/>
      <w:proofErr w:type="gramEnd"/>
      <w:r>
        <w:t xml:space="preserve"> = </w:t>
      </w:r>
      <w:proofErr w:type="spellStart"/>
      <w:r>
        <w:t>ifelse</w:t>
      </w:r>
      <w:proofErr w:type="spellEnd"/>
      <w:r>
        <w:t>(is.na(</w:t>
      </w:r>
      <w:proofErr w:type="spellStart"/>
      <w:r>
        <w:t>afb</w:t>
      </w:r>
      <w:proofErr w:type="spellEnd"/>
      <w:r>
        <w:t>) &amp; !is.na(</w:t>
      </w:r>
      <w:proofErr w:type="spellStart"/>
      <w:r>
        <w:t>afb.synth</w:t>
      </w:r>
      <w:proofErr w:type="spellEnd"/>
      <w:r>
        <w:t>), 1, 0))</w:t>
      </w:r>
    </w:p>
    <w:p w14:paraId="39FCAEBA" w14:textId="77777777" w:rsidR="00EC361A" w:rsidRDefault="00EC361A" w:rsidP="00EC361A">
      <w:pPr>
        <w:spacing w:after="0" w:line="240" w:lineRule="auto"/>
        <w:contextualSpacing/>
      </w:pPr>
    </w:p>
    <w:p w14:paraId="2DC7F568" w14:textId="77777777" w:rsidR="00EC361A" w:rsidRDefault="00EC361A" w:rsidP="00EC361A">
      <w:pPr>
        <w:spacing w:after="0" w:line="240" w:lineRule="auto"/>
        <w:contextualSpacing/>
      </w:pPr>
      <w:r>
        <w:t># We then use the fertility history files to create an alternative measure of first birth</w:t>
      </w:r>
    </w:p>
    <w:p w14:paraId="6B1E5678" w14:textId="77777777" w:rsidR="00EC361A" w:rsidRDefault="00EC361A" w:rsidP="00EC361A">
      <w:pPr>
        <w:spacing w:after="0" w:line="240" w:lineRule="auto"/>
        <w:contextualSpacing/>
      </w:pPr>
      <w:r>
        <w:t xml:space="preserve"># </w:t>
      </w:r>
      <w:proofErr w:type="gramStart"/>
      <w:r>
        <w:t>for</w:t>
      </w:r>
      <w:proofErr w:type="gramEnd"/>
      <w:r>
        <w:t xml:space="preserve"> individuals with missing data on age at first birth. This procedure uses the fertility</w:t>
      </w:r>
    </w:p>
    <w:p w14:paraId="05E82292" w14:textId="77777777" w:rsidR="00EC361A" w:rsidRDefault="00EC361A" w:rsidP="00EC361A">
      <w:pPr>
        <w:spacing w:after="0" w:line="240" w:lineRule="auto"/>
        <w:contextualSpacing/>
      </w:pPr>
      <w:r>
        <w:t xml:space="preserve"># </w:t>
      </w:r>
      <w:proofErr w:type="gramStart"/>
      <w:r>
        <w:t>history</w:t>
      </w:r>
      <w:proofErr w:type="gramEnd"/>
      <w:r>
        <w:t xml:space="preserve"> files by observing the first year in which a respondent transitions from having no</w:t>
      </w:r>
    </w:p>
    <w:p w14:paraId="358300F3" w14:textId="77777777" w:rsidR="00EC361A" w:rsidRDefault="00EC361A" w:rsidP="00EC361A">
      <w:pPr>
        <w:spacing w:after="0" w:line="240" w:lineRule="auto"/>
        <w:contextualSpacing/>
      </w:pPr>
      <w:r>
        <w:t xml:space="preserve"># </w:t>
      </w:r>
      <w:proofErr w:type="gramStart"/>
      <w:r>
        <w:t>children</w:t>
      </w:r>
      <w:proofErr w:type="gramEnd"/>
      <w:r>
        <w:t xml:space="preserve"> to having a child and taking the respondent's age in that year as the age of first birth</w:t>
      </w:r>
    </w:p>
    <w:p w14:paraId="7DC82FCF" w14:textId="77777777" w:rsidR="00EC361A" w:rsidRDefault="00EC361A" w:rsidP="00EC361A">
      <w:pPr>
        <w:spacing w:after="0" w:line="240" w:lineRule="auto"/>
        <w:contextualSpacing/>
      </w:pPr>
    </w:p>
    <w:p w14:paraId="03DF079F" w14:textId="77777777" w:rsidR="00EC361A" w:rsidRDefault="00EC361A" w:rsidP="00EC361A">
      <w:pPr>
        <w:spacing w:after="0" w:line="240" w:lineRule="auto"/>
        <w:contextualSpacing/>
      </w:pPr>
      <w:r>
        <w:t># We first create a vector of ids with missing data on our previous measure of age at first birth ("</w:t>
      </w:r>
      <w:proofErr w:type="spellStart"/>
      <w:proofErr w:type="gramStart"/>
      <w:r>
        <w:t>afb.synth</w:t>
      </w:r>
      <w:proofErr w:type="spellEnd"/>
      <w:proofErr w:type="gramEnd"/>
      <w:r>
        <w:t>")</w:t>
      </w:r>
    </w:p>
    <w:p w14:paraId="1E341623" w14:textId="77777777" w:rsidR="00EC361A" w:rsidRDefault="00EC361A" w:rsidP="00EC361A">
      <w:pPr>
        <w:spacing w:after="0" w:line="240" w:lineRule="auto"/>
        <w:contextualSpacing/>
      </w:pPr>
      <w:r>
        <w:t># Recall that this measure uses the year when the respondent was born and the year in which a respondent's</w:t>
      </w:r>
    </w:p>
    <w:p w14:paraId="4F41F91B" w14:textId="77777777" w:rsidR="00EC361A" w:rsidRDefault="00EC361A" w:rsidP="00EC361A">
      <w:pPr>
        <w:spacing w:after="0" w:line="240" w:lineRule="auto"/>
        <w:contextualSpacing/>
      </w:pPr>
      <w:r>
        <w:t xml:space="preserve"># </w:t>
      </w:r>
      <w:proofErr w:type="gramStart"/>
      <w:r>
        <w:t>first</w:t>
      </w:r>
      <w:proofErr w:type="gramEnd"/>
      <w:r>
        <w:t xml:space="preserve"> child </w:t>
      </w:r>
      <w:commentRangeStart w:id="288"/>
      <w:commentRangeStart w:id="289"/>
      <w:proofErr w:type="spellStart"/>
      <w:r>
        <w:t>ws</w:t>
      </w:r>
      <w:commentRangeEnd w:id="288"/>
      <w:proofErr w:type="spellEnd"/>
      <w:r w:rsidR="00904BEE">
        <w:rPr>
          <w:rStyle w:val="CommentReference"/>
        </w:rPr>
        <w:commentReference w:id="288"/>
      </w:r>
      <w:commentRangeEnd w:id="289"/>
      <w:r w:rsidR="008C2815">
        <w:rPr>
          <w:rStyle w:val="CommentReference"/>
        </w:rPr>
        <w:commentReference w:id="289"/>
      </w:r>
      <w:r>
        <w:t xml:space="preserve"> born from the family files. Given that individuals who attrit from the sample before 1985 do</w:t>
      </w:r>
    </w:p>
    <w:p w14:paraId="30FE6A16" w14:textId="77777777" w:rsidR="00EC361A" w:rsidRDefault="00EC361A" w:rsidP="00EC361A">
      <w:pPr>
        <w:spacing w:after="0" w:line="240" w:lineRule="auto"/>
        <w:contextualSpacing/>
      </w:pPr>
      <w:r>
        <w:t xml:space="preserve"># </w:t>
      </w:r>
      <w:proofErr w:type="gramStart"/>
      <w:r>
        <w:t>not</w:t>
      </w:r>
      <w:proofErr w:type="gramEnd"/>
      <w:r>
        <w:t xml:space="preserve"> have this information in the family files, we use the </w:t>
      </w:r>
      <w:commentRangeStart w:id="290"/>
      <w:commentRangeStart w:id="291"/>
      <w:proofErr w:type="spellStart"/>
      <w:r>
        <w:t>the</w:t>
      </w:r>
      <w:commentRangeEnd w:id="290"/>
      <w:proofErr w:type="spellEnd"/>
      <w:r w:rsidR="00904BEE">
        <w:rPr>
          <w:rStyle w:val="CommentReference"/>
        </w:rPr>
        <w:commentReference w:id="290"/>
      </w:r>
      <w:commentRangeEnd w:id="291"/>
      <w:r w:rsidR="008C2815">
        <w:rPr>
          <w:rStyle w:val="CommentReference"/>
        </w:rPr>
        <w:commentReference w:id="291"/>
      </w:r>
      <w:r>
        <w:t xml:space="preserve"> reported age of the head's oldest child</w:t>
      </w:r>
    </w:p>
    <w:p w14:paraId="2B388956" w14:textId="77777777" w:rsidR="00EC361A" w:rsidRDefault="00EC361A" w:rsidP="00EC361A">
      <w:pPr>
        <w:spacing w:after="0" w:line="240" w:lineRule="auto"/>
        <w:contextualSpacing/>
      </w:pPr>
      <w:r>
        <w:t xml:space="preserve"># </w:t>
      </w:r>
      <w:proofErr w:type="gramStart"/>
      <w:r>
        <w:t>to</w:t>
      </w:r>
      <w:proofErr w:type="gramEnd"/>
      <w:r>
        <w:t xml:space="preserve"> generate a measure of age at first birth as R's age when the respondent's oldest child was born for those</w:t>
      </w:r>
    </w:p>
    <w:p w14:paraId="32F97CB0" w14:textId="77777777" w:rsidR="00EC361A" w:rsidRDefault="00EC361A" w:rsidP="00EC361A">
      <w:pPr>
        <w:spacing w:after="0" w:line="240" w:lineRule="auto"/>
        <w:contextualSpacing/>
      </w:pPr>
      <w:r>
        <w:t xml:space="preserve"># </w:t>
      </w:r>
      <w:proofErr w:type="gramStart"/>
      <w:r>
        <w:t>who</w:t>
      </w:r>
      <w:proofErr w:type="gramEnd"/>
      <w:r>
        <w:t xml:space="preserve"> attrit from the sample before 1985 (for details on this procedure refer to the code chunk above, lines 803-846)</w:t>
      </w:r>
    </w:p>
    <w:p w14:paraId="28313A9D" w14:textId="77777777" w:rsidR="00EC361A" w:rsidRDefault="00EC361A" w:rsidP="00EC361A">
      <w:pPr>
        <w:spacing w:after="0" w:line="240" w:lineRule="auto"/>
        <w:contextualSpacing/>
      </w:pPr>
      <w:proofErr w:type="spellStart"/>
      <w:proofErr w:type="gramStart"/>
      <w:r>
        <w:t>ids.miss</w:t>
      </w:r>
      <w:proofErr w:type="spellEnd"/>
      <w:proofErr w:type="gramEnd"/>
      <w:r>
        <w:t xml:space="preserve"> &lt;- </w:t>
      </w:r>
      <w:proofErr w:type="spellStart"/>
      <w:r>
        <w:t>benchmark.fert.synth</w:t>
      </w:r>
      <w:proofErr w:type="spellEnd"/>
      <w:r>
        <w:t xml:space="preserve"> %&gt;% filter(is.na(</w:t>
      </w:r>
      <w:proofErr w:type="spellStart"/>
      <w:r>
        <w:t>afb.synth</w:t>
      </w:r>
      <w:proofErr w:type="spellEnd"/>
      <w:r>
        <w:t xml:space="preserve">)) %&gt;% </w:t>
      </w:r>
      <w:proofErr w:type="spellStart"/>
      <w:r>
        <w:t>dplyr</w:t>
      </w:r>
      <w:proofErr w:type="spellEnd"/>
      <w:r>
        <w:t>::select(indiv.id) %&gt;% pull()</w:t>
      </w:r>
    </w:p>
    <w:p w14:paraId="03A2683D" w14:textId="77777777" w:rsidR="00EC361A" w:rsidRDefault="00EC361A" w:rsidP="00EC361A">
      <w:pPr>
        <w:spacing w:after="0" w:line="240" w:lineRule="auto"/>
        <w:contextualSpacing/>
      </w:pPr>
    </w:p>
    <w:p w14:paraId="08859F6A" w14:textId="77777777" w:rsidR="00EC361A" w:rsidRDefault="00EC361A" w:rsidP="00EC361A">
      <w:pPr>
        <w:spacing w:after="0" w:line="240" w:lineRule="auto"/>
        <w:contextualSpacing/>
      </w:pPr>
      <w:r>
        <w:t xml:space="preserve"># This takes an object with a record for each individual id in each year for which a child could be born </w:t>
      </w:r>
    </w:p>
    <w:p w14:paraId="09416247" w14:textId="77777777" w:rsidR="00EC361A" w:rsidRDefault="00EC361A" w:rsidP="00EC361A">
      <w:pPr>
        <w:spacing w:after="0" w:line="240" w:lineRule="auto"/>
        <w:contextualSpacing/>
      </w:pPr>
      <w:r>
        <w:t xml:space="preserve">test &lt;- </w:t>
      </w:r>
      <w:proofErr w:type="spellStart"/>
      <w:r>
        <w:t>psid_fert</w:t>
      </w:r>
      <w:proofErr w:type="spellEnd"/>
      <w:r>
        <w:t xml:space="preserve"> %&gt;% </w:t>
      </w:r>
    </w:p>
    <w:p w14:paraId="2C63FD2F" w14:textId="77777777" w:rsidR="00EC361A" w:rsidRDefault="00EC361A" w:rsidP="00EC361A">
      <w:pPr>
        <w:spacing w:after="0" w:line="240" w:lineRule="auto"/>
        <w:contextualSpacing/>
      </w:pPr>
      <w:r>
        <w:t xml:space="preserve">  </w:t>
      </w:r>
      <w:proofErr w:type="gramStart"/>
      <w:r>
        <w:t>ungroup(</w:t>
      </w:r>
      <w:proofErr w:type="gramEnd"/>
      <w:r>
        <w:t>) %&gt;%</w:t>
      </w:r>
    </w:p>
    <w:p w14:paraId="12F4C12E" w14:textId="77777777" w:rsidR="00EC361A" w:rsidRDefault="00EC361A" w:rsidP="00EC361A">
      <w:pPr>
        <w:spacing w:after="0" w:line="240" w:lineRule="auto"/>
        <w:contextualSpacing/>
      </w:pPr>
      <w:r>
        <w:t xml:space="preserve">  # We filter out "missing year" records for individuals with no children recorded</w:t>
      </w:r>
    </w:p>
    <w:p w14:paraId="52A3B1AA" w14:textId="77777777" w:rsidR="00EC361A" w:rsidRDefault="00EC361A" w:rsidP="00EC361A">
      <w:pPr>
        <w:spacing w:after="0" w:line="240" w:lineRule="auto"/>
        <w:contextualSpacing/>
      </w:pPr>
      <w:r>
        <w:t xml:space="preserve">  </w:t>
      </w:r>
      <w:proofErr w:type="gramStart"/>
      <w:r>
        <w:t>mutate(</w:t>
      </w:r>
      <w:proofErr w:type="gramEnd"/>
      <w:r>
        <w:t xml:space="preserve">drop = </w:t>
      </w:r>
      <w:proofErr w:type="spellStart"/>
      <w:r>
        <w:t>ifelse</w:t>
      </w:r>
      <w:proofErr w:type="spellEnd"/>
      <w:r>
        <w:t xml:space="preserve">(is.na(year) &amp; </w:t>
      </w:r>
      <w:proofErr w:type="spellStart"/>
      <w:r>
        <w:t>num.children</w:t>
      </w:r>
      <w:proofErr w:type="spellEnd"/>
      <w:r>
        <w:t xml:space="preserve"> == 0, "drop", "keep")) %&gt;%</w:t>
      </w:r>
    </w:p>
    <w:p w14:paraId="6CE3AA2F" w14:textId="77777777" w:rsidR="00EC361A" w:rsidRDefault="00EC361A" w:rsidP="00EC361A">
      <w:pPr>
        <w:spacing w:after="0" w:line="240" w:lineRule="auto"/>
        <w:contextualSpacing/>
      </w:pPr>
      <w:r>
        <w:t xml:space="preserve">  </w:t>
      </w:r>
      <w:proofErr w:type="gramStart"/>
      <w:r>
        <w:t>filter(</w:t>
      </w:r>
      <w:proofErr w:type="gramEnd"/>
      <w:r>
        <w:t>drop == "keep") %&gt;%</w:t>
      </w:r>
    </w:p>
    <w:p w14:paraId="7504CEB2"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select(-drop) %&gt;%</w:t>
      </w:r>
    </w:p>
    <w:p w14:paraId="547A8C28" w14:textId="77777777" w:rsidR="00EC361A" w:rsidRDefault="00EC361A" w:rsidP="00EC361A">
      <w:pPr>
        <w:spacing w:after="0" w:line="240" w:lineRule="auto"/>
        <w:contextualSpacing/>
      </w:pPr>
      <w:r>
        <w:t xml:space="preserve">  # This creates a variable with labeled row numbers for the entire data (not row number by person id)</w:t>
      </w:r>
    </w:p>
    <w:p w14:paraId="7C5FC05B" w14:textId="77777777" w:rsidR="00EC361A" w:rsidRDefault="00EC361A" w:rsidP="00EC361A">
      <w:pPr>
        <w:spacing w:after="0" w:line="240" w:lineRule="auto"/>
        <w:contextualSpacing/>
      </w:pPr>
      <w:r>
        <w:t xml:space="preserve">  </w:t>
      </w:r>
      <w:proofErr w:type="gramStart"/>
      <w:r>
        <w:t>mutate(</w:t>
      </w:r>
      <w:proofErr w:type="spellStart"/>
      <w:proofErr w:type="gramEnd"/>
      <w:r>
        <w:t>rownum</w:t>
      </w:r>
      <w:proofErr w:type="spellEnd"/>
      <w:r>
        <w:t xml:space="preserve"> = </w:t>
      </w:r>
      <w:proofErr w:type="spellStart"/>
      <w:r>
        <w:t>row_number</w:t>
      </w:r>
      <w:proofErr w:type="spellEnd"/>
      <w:r>
        <w:t xml:space="preserve">()) </w:t>
      </w:r>
    </w:p>
    <w:p w14:paraId="00635D7F" w14:textId="77777777" w:rsidR="00EC361A" w:rsidRDefault="00EC361A" w:rsidP="00EC361A">
      <w:pPr>
        <w:spacing w:after="0" w:line="240" w:lineRule="auto"/>
        <w:contextualSpacing/>
      </w:pPr>
    </w:p>
    <w:p w14:paraId="7F067D1E" w14:textId="77777777" w:rsidR="00EC361A" w:rsidRDefault="00EC361A" w:rsidP="00EC361A">
      <w:pPr>
        <w:spacing w:after="0" w:line="240" w:lineRule="auto"/>
        <w:contextualSpacing/>
      </w:pPr>
      <w:commentRangeStart w:id="292"/>
      <w:r>
        <w:t># We then create a new object that records the row number in which the number of children in the data changes</w:t>
      </w:r>
    </w:p>
    <w:p w14:paraId="36FAD9A4" w14:textId="77777777" w:rsidR="00EC361A" w:rsidRDefault="00EC361A" w:rsidP="00EC361A">
      <w:pPr>
        <w:spacing w:after="0" w:line="240" w:lineRule="auto"/>
        <w:contextualSpacing/>
      </w:pPr>
      <w:r>
        <w:t># The "</w:t>
      </w:r>
      <w:commentRangeStart w:id="293"/>
      <w:commentRangeStart w:id="294"/>
      <w:proofErr w:type="spellStart"/>
      <w:r>
        <w:t>lenghts</w:t>
      </w:r>
      <w:commentRangeEnd w:id="293"/>
      <w:proofErr w:type="spellEnd"/>
      <w:r w:rsidR="00EB6D1F">
        <w:rPr>
          <w:rStyle w:val="CommentReference"/>
        </w:rPr>
        <w:commentReference w:id="293"/>
      </w:r>
      <w:commentRangeEnd w:id="294"/>
      <w:r w:rsidR="00762FA5">
        <w:rPr>
          <w:rStyle w:val="CommentReference"/>
        </w:rPr>
        <w:commentReference w:id="294"/>
      </w:r>
      <w:r>
        <w:t>" column captures the number of rows between a change in value in number of children</w:t>
      </w:r>
    </w:p>
    <w:p w14:paraId="507C4676" w14:textId="77777777" w:rsidR="00EC361A" w:rsidRDefault="00EC361A" w:rsidP="00EC361A">
      <w:pPr>
        <w:spacing w:after="0" w:line="240" w:lineRule="auto"/>
        <w:contextualSpacing/>
      </w:pPr>
      <w:r>
        <w:t># So "lengths" 27, 6, and 3 mean that the value of number of children first changes after 27 rows, then changes</w:t>
      </w:r>
    </w:p>
    <w:p w14:paraId="4AA80D8F" w14:textId="77777777" w:rsidR="00EC361A" w:rsidRDefault="00EC361A" w:rsidP="00EC361A">
      <w:pPr>
        <w:spacing w:after="0" w:line="240" w:lineRule="auto"/>
        <w:contextualSpacing/>
      </w:pPr>
      <w:r>
        <w:t xml:space="preserve"># </w:t>
      </w:r>
      <w:proofErr w:type="gramStart"/>
      <w:r>
        <w:t>again</w:t>
      </w:r>
      <w:proofErr w:type="gramEnd"/>
      <w:r>
        <w:t xml:space="preserve"> 6 rows after that, then again 3 rows after that, and so on</w:t>
      </w:r>
    </w:p>
    <w:p w14:paraId="2C1D07FC" w14:textId="77777777" w:rsidR="00EC361A" w:rsidRDefault="00EC361A" w:rsidP="00EC361A">
      <w:pPr>
        <w:spacing w:after="0" w:line="240" w:lineRule="auto"/>
        <w:contextualSpacing/>
      </w:pPr>
      <w:r>
        <w:t xml:space="preserve">t &lt;- </w:t>
      </w:r>
      <w:proofErr w:type="spellStart"/>
      <w:r>
        <w:t>rle</w:t>
      </w:r>
      <w:proofErr w:type="spellEnd"/>
      <w:r>
        <w:t>(</w:t>
      </w:r>
      <w:proofErr w:type="spellStart"/>
      <w:r>
        <w:t>test$</w:t>
      </w:r>
      <w:proofErr w:type="gramStart"/>
      <w:r>
        <w:t>num.children</w:t>
      </w:r>
      <w:proofErr w:type="spellEnd"/>
      <w:proofErr w:type="gramEnd"/>
      <w:r>
        <w:t xml:space="preserve">)[1] %&gt;% </w:t>
      </w:r>
    </w:p>
    <w:p w14:paraId="70C80AA3" w14:textId="77777777" w:rsidR="00EC361A" w:rsidRDefault="00EC361A" w:rsidP="00EC361A">
      <w:pPr>
        <w:spacing w:after="0" w:line="240" w:lineRule="auto"/>
        <w:contextualSpacing/>
      </w:pPr>
      <w:r>
        <w:t xml:space="preserve">  </w:t>
      </w:r>
      <w:proofErr w:type="spellStart"/>
      <w:r>
        <w:t>as.</w:t>
      </w:r>
      <w:proofErr w:type="gramStart"/>
      <w:r>
        <w:t>data.frame</w:t>
      </w:r>
      <w:proofErr w:type="spellEnd"/>
      <w:proofErr w:type="gramEnd"/>
      <w:r>
        <w:t>() %&gt;%</w:t>
      </w:r>
    </w:p>
    <w:p w14:paraId="454D02FB" w14:textId="77777777" w:rsidR="00EC361A" w:rsidRDefault="00EC361A" w:rsidP="00EC361A">
      <w:pPr>
        <w:spacing w:after="0" w:line="240" w:lineRule="auto"/>
        <w:contextualSpacing/>
      </w:pPr>
      <w:r>
        <w:t xml:space="preserve">  # The "pos" column cumulatively sums the length column to get the specific row numbers in the data at which</w:t>
      </w:r>
    </w:p>
    <w:p w14:paraId="36782316" w14:textId="77777777" w:rsidR="00EC361A" w:rsidRDefault="00EC361A" w:rsidP="00EC361A">
      <w:pPr>
        <w:spacing w:after="0" w:line="240" w:lineRule="auto"/>
        <w:contextualSpacing/>
      </w:pPr>
      <w:r>
        <w:t xml:space="preserve">  # </w:t>
      </w:r>
      <w:proofErr w:type="gramStart"/>
      <w:r>
        <w:t>the</w:t>
      </w:r>
      <w:proofErr w:type="gramEnd"/>
      <w:r>
        <w:t xml:space="preserve"> number of children changes: "lengths" 27, 6, and 3 indicate that the value for number of children change</w:t>
      </w:r>
    </w:p>
    <w:p w14:paraId="39E6DCE8" w14:textId="77777777" w:rsidR="00EC361A" w:rsidRDefault="00EC361A" w:rsidP="00EC361A">
      <w:pPr>
        <w:spacing w:after="0" w:line="240" w:lineRule="auto"/>
        <w:contextualSpacing/>
      </w:pPr>
      <w:r>
        <w:t xml:space="preserve">  # </w:t>
      </w:r>
      <w:proofErr w:type="gramStart"/>
      <w:r>
        <w:t>after</w:t>
      </w:r>
      <w:proofErr w:type="gramEnd"/>
      <w:r>
        <w:t xml:space="preserve"> 27 rows, then 6 rows after, then 3 rows after. By cumulatively summing "lengths", we get the specific</w:t>
      </w:r>
    </w:p>
    <w:p w14:paraId="68B588EB" w14:textId="77777777" w:rsidR="00EC361A" w:rsidRDefault="00EC361A" w:rsidP="00EC361A">
      <w:pPr>
        <w:spacing w:after="0" w:line="240" w:lineRule="auto"/>
        <w:contextualSpacing/>
      </w:pPr>
      <w:r>
        <w:t xml:space="preserve">  # </w:t>
      </w:r>
      <w:proofErr w:type="gramStart"/>
      <w:r>
        <w:t>row</w:t>
      </w:r>
      <w:proofErr w:type="gramEnd"/>
      <w:r>
        <w:t xml:space="preserve"> number at which the number of children changes (27+6 = 33, 33+3 = 36, and so on)</w:t>
      </w:r>
    </w:p>
    <w:p w14:paraId="17529B01" w14:textId="77777777" w:rsidR="00EC361A" w:rsidRDefault="00EC361A" w:rsidP="00EC361A">
      <w:pPr>
        <w:spacing w:after="0" w:line="240" w:lineRule="auto"/>
        <w:contextualSpacing/>
      </w:pPr>
      <w:r>
        <w:t xml:space="preserve">  </w:t>
      </w:r>
      <w:proofErr w:type="gramStart"/>
      <w:r>
        <w:t>mutate(</w:t>
      </w:r>
      <w:proofErr w:type="gramEnd"/>
      <w:r>
        <w:t xml:space="preserve">pos = </w:t>
      </w:r>
      <w:proofErr w:type="spellStart"/>
      <w:r>
        <w:t>cumsum</w:t>
      </w:r>
      <w:proofErr w:type="spellEnd"/>
      <w:r>
        <w:t>(lengths))</w:t>
      </w:r>
    </w:p>
    <w:p w14:paraId="571143F6" w14:textId="77777777" w:rsidR="00EC361A" w:rsidRDefault="00EC361A" w:rsidP="00EC361A">
      <w:pPr>
        <w:spacing w:after="0" w:line="240" w:lineRule="auto"/>
        <w:contextualSpacing/>
      </w:pPr>
    </w:p>
    <w:p w14:paraId="4C6922F6" w14:textId="77777777" w:rsidR="00EC361A" w:rsidRDefault="00EC361A" w:rsidP="00EC361A">
      <w:pPr>
        <w:spacing w:after="0" w:line="240" w:lineRule="auto"/>
        <w:contextualSpacing/>
      </w:pPr>
      <w:r>
        <w:t xml:space="preserve"># We then go back to the object that has a record for </w:t>
      </w:r>
      <w:proofErr w:type="gramStart"/>
      <w:r>
        <w:t>each individual</w:t>
      </w:r>
      <w:proofErr w:type="gramEnd"/>
      <w:r>
        <w:t xml:space="preserve"> in each year in which a child is born</w:t>
      </w:r>
    </w:p>
    <w:p w14:paraId="786F1519" w14:textId="77777777" w:rsidR="00EC361A" w:rsidRDefault="00EC361A" w:rsidP="00EC361A">
      <w:pPr>
        <w:spacing w:after="0" w:line="240" w:lineRule="auto"/>
        <w:contextualSpacing/>
      </w:pPr>
      <w:r>
        <w:t xml:space="preserve"># </w:t>
      </w:r>
      <w:proofErr w:type="gramStart"/>
      <w:r>
        <w:t>and</w:t>
      </w:r>
      <w:proofErr w:type="gramEnd"/>
      <w:r>
        <w:t xml:space="preserve"> select only the row numbers in this </w:t>
      </w:r>
      <w:proofErr w:type="spellStart"/>
      <w:r>
        <w:t>dataframe</w:t>
      </w:r>
      <w:proofErr w:type="spellEnd"/>
      <w:r>
        <w:t xml:space="preserve"> at which the number of children changes </w:t>
      </w:r>
    </w:p>
    <w:p w14:paraId="58896933" w14:textId="77777777" w:rsidR="00EC361A" w:rsidRDefault="00EC361A" w:rsidP="00EC361A">
      <w:pPr>
        <w:spacing w:after="0" w:line="240" w:lineRule="auto"/>
        <w:contextualSpacing/>
      </w:pPr>
      <w:r>
        <w:t>test2 &lt;- test %&gt;%</w:t>
      </w:r>
    </w:p>
    <w:p w14:paraId="2A95B2F4" w14:textId="77777777" w:rsidR="00EC361A" w:rsidRDefault="00EC361A" w:rsidP="00EC361A">
      <w:pPr>
        <w:spacing w:after="0" w:line="240" w:lineRule="auto"/>
        <w:contextualSpacing/>
      </w:pPr>
      <w:r>
        <w:t xml:space="preserve">  </w:t>
      </w:r>
      <w:proofErr w:type="gramStart"/>
      <w:r>
        <w:t>filter(</w:t>
      </w:r>
      <w:proofErr w:type="spellStart"/>
      <w:proofErr w:type="gramEnd"/>
      <w:r>
        <w:t>rownum</w:t>
      </w:r>
      <w:proofErr w:type="spellEnd"/>
      <w:r>
        <w:t xml:space="preserve"> %in% </w:t>
      </w:r>
      <w:proofErr w:type="spellStart"/>
      <w:r>
        <w:t>t$pos</w:t>
      </w:r>
      <w:proofErr w:type="spellEnd"/>
      <w:r>
        <w:t>) %&gt;%</w:t>
      </w:r>
    </w:p>
    <w:p w14:paraId="4BFF03EC" w14:textId="77777777" w:rsidR="00EC361A" w:rsidRDefault="00EC361A" w:rsidP="00EC361A">
      <w:pPr>
        <w:spacing w:after="0" w:line="240" w:lineRule="auto"/>
        <w:contextualSpacing/>
      </w:pPr>
      <w:r>
        <w:t xml:space="preserve">  # We then select rows where the number of children == 0. These rows represent the last year in which </w:t>
      </w:r>
    </w:p>
    <w:p w14:paraId="114640F1" w14:textId="77777777" w:rsidR="00EC361A" w:rsidRDefault="00EC361A" w:rsidP="00EC361A">
      <w:pPr>
        <w:spacing w:after="0" w:line="240" w:lineRule="auto"/>
        <w:contextualSpacing/>
      </w:pPr>
      <w:r>
        <w:t xml:space="preserve">  # </w:t>
      </w:r>
      <w:proofErr w:type="gramStart"/>
      <w:r>
        <w:t>the</w:t>
      </w:r>
      <w:proofErr w:type="gramEnd"/>
      <w:r>
        <w:t xml:space="preserve"> respondent is reported to have no children. In other words, the respondent had their first child</w:t>
      </w:r>
    </w:p>
    <w:p w14:paraId="4F36069C" w14:textId="77777777" w:rsidR="00EC361A" w:rsidRDefault="00EC361A" w:rsidP="00EC361A">
      <w:pPr>
        <w:spacing w:after="0" w:line="240" w:lineRule="auto"/>
        <w:contextualSpacing/>
      </w:pPr>
      <w:r>
        <w:t xml:space="preserve">  # in the time span between the year when </w:t>
      </w:r>
      <w:proofErr w:type="spellStart"/>
      <w:proofErr w:type="gramStart"/>
      <w:r>
        <w:t>num.children</w:t>
      </w:r>
      <w:proofErr w:type="spellEnd"/>
      <w:proofErr w:type="gramEnd"/>
      <w:r>
        <w:t xml:space="preserve"> == 0 and the subsequent year where </w:t>
      </w:r>
      <w:proofErr w:type="spellStart"/>
      <w:r>
        <w:t>num.children</w:t>
      </w:r>
      <w:proofErr w:type="spellEnd"/>
      <w:r>
        <w:t xml:space="preserve"> == 1</w:t>
      </w:r>
    </w:p>
    <w:p w14:paraId="66A87D30" w14:textId="77777777" w:rsidR="00EC361A" w:rsidRDefault="00EC361A" w:rsidP="00EC361A">
      <w:pPr>
        <w:spacing w:after="0" w:line="240" w:lineRule="auto"/>
        <w:contextualSpacing/>
      </w:pPr>
      <w:r>
        <w:t xml:space="preserve">  </w:t>
      </w:r>
      <w:proofErr w:type="gramStart"/>
      <w:r>
        <w:t>filter(</w:t>
      </w:r>
      <w:proofErr w:type="spellStart"/>
      <w:proofErr w:type="gramEnd"/>
      <w:r>
        <w:t>num.children</w:t>
      </w:r>
      <w:proofErr w:type="spellEnd"/>
      <w:r>
        <w:t xml:space="preserve"> == 0) %&gt;%</w:t>
      </w:r>
    </w:p>
    <w:p w14:paraId="68D79791" w14:textId="77777777" w:rsidR="00EC361A" w:rsidRDefault="00EC361A" w:rsidP="00EC361A">
      <w:pPr>
        <w:spacing w:after="0" w:line="240" w:lineRule="auto"/>
        <w:contextualSpacing/>
      </w:pPr>
      <w:r>
        <w:t xml:space="preserve">  # We then create a variable that marks this year as the "year of first birth" for that respondent. This</w:t>
      </w:r>
    </w:p>
    <w:p w14:paraId="31DE7C8E" w14:textId="77777777" w:rsidR="00EC361A" w:rsidRDefault="00EC361A" w:rsidP="00EC361A">
      <w:pPr>
        <w:spacing w:after="0" w:line="240" w:lineRule="auto"/>
        <w:contextualSpacing/>
      </w:pPr>
      <w:r>
        <w:t xml:space="preserve">  # </w:t>
      </w:r>
      <w:proofErr w:type="gramStart"/>
      <w:r>
        <w:t>measure</w:t>
      </w:r>
      <w:proofErr w:type="gramEnd"/>
      <w:r>
        <w:t xml:space="preserve"> captures that the respondent had their first kid prior to the subsequent year</w:t>
      </w:r>
    </w:p>
    <w:p w14:paraId="3F5D161F" w14:textId="77777777" w:rsidR="00EC361A" w:rsidRDefault="00EC361A" w:rsidP="00EC361A">
      <w:pPr>
        <w:spacing w:after="0" w:line="240" w:lineRule="auto"/>
        <w:contextualSpacing/>
      </w:pPr>
      <w:r>
        <w:t xml:space="preserve">  </w:t>
      </w:r>
      <w:proofErr w:type="gramStart"/>
      <w:r>
        <w:t>mutate(</w:t>
      </w:r>
      <w:proofErr w:type="spellStart"/>
      <w:proofErr w:type="gramEnd"/>
      <w:r>
        <w:t>yr.firstchild.born.fert</w:t>
      </w:r>
      <w:proofErr w:type="spellEnd"/>
      <w:r>
        <w:t xml:space="preserve"> = year) %&gt;%</w:t>
      </w:r>
    </w:p>
    <w:p w14:paraId="7126887D"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 xml:space="preserve">select(indiv.id, </w:t>
      </w:r>
      <w:proofErr w:type="spellStart"/>
      <w:r>
        <w:t>yr.firstchild.born.fert</w:t>
      </w:r>
      <w:proofErr w:type="spellEnd"/>
      <w:r>
        <w:t>)</w:t>
      </w:r>
      <w:commentRangeEnd w:id="292"/>
      <w:r w:rsidR="00EB6D1F">
        <w:rPr>
          <w:rStyle w:val="CommentReference"/>
        </w:rPr>
        <w:commentReference w:id="292"/>
      </w:r>
    </w:p>
    <w:p w14:paraId="6E4F0C75" w14:textId="77777777" w:rsidR="00EC361A" w:rsidRDefault="00EC361A" w:rsidP="00EC361A">
      <w:pPr>
        <w:spacing w:after="0" w:line="240" w:lineRule="auto"/>
        <w:contextualSpacing/>
      </w:pPr>
    </w:p>
    <w:p w14:paraId="699DD7D1" w14:textId="77777777" w:rsidR="00EC361A" w:rsidRDefault="00EC361A" w:rsidP="00EC361A">
      <w:pPr>
        <w:spacing w:after="0" w:line="240" w:lineRule="auto"/>
        <w:contextualSpacing/>
      </w:pPr>
      <w:r>
        <w:t># We then begin the process of merging this data with the rest of the observed data</w:t>
      </w:r>
    </w:p>
    <w:p w14:paraId="676D5BBE" w14:textId="77777777" w:rsidR="00EC361A" w:rsidRDefault="00EC361A" w:rsidP="00EC361A">
      <w:pPr>
        <w:spacing w:after="0" w:line="240" w:lineRule="auto"/>
        <w:contextualSpacing/>
      </w:pPr>
      <w:r>
        <w:t># First, we get the individual ids, year, and age columns from the observed data</w:t>
      </w:r>
    </w:p>
    <w:p w14:paraId="69657AA9" w14:textId="77777777" w:rsidR="00EC361A" w:rsidRDefault="00EC361A" w:rsidP="00EC361A">
      <w:pPr>
        <w:spacing w:after="0" w:line="240" w:lineRule="auto"/>
        <w:contextualSpacing/>
      </w:pPr>
      <w:proofErr w:type="spellStart"/>
      <w:r>
        <w:lastRenderedPageBreak/>
        <w:t>psid.obs.id.yr.age</w:t>
      </w:r>
      <w:proofErr w:type="spellEnd"/>
      <w:r>
        <w:t xml:space="preserve"> &lt;- </w:t>
      </w:r>
      <w:proofErr w:type="spellStart"/>
      <w:r>
        <w:t>psid_obs</w:t>
      </w:r>
      <w:proofErr w:type="spellEnd"/>
      <w:r>
        <w:t xml:space="preserve"> %&gt;% </w:t>
      </w:r>
      <w:proofErr w:type="spellStart"/>
      <w:proofErr w:type="gramStart"/>
      <w:r>
        <w:t>dplyr</w:t>
      </w:r>
      <w:proofErr w:type="spellEnd"/>
      <w:r>
        <w:t>::</w:t>
      </w:r>
      <w:proofErr w:type="gramEnd"/>
      <w:r>
        <w:t>select(indiv.id, year, age)</w:t>
      </w:r>
    </w:p>
    <w:p w14:paraId="751FA226" w14:textId="77777777" w:rsidR="00EC361A" w:rsidRDefault="00EC361A" w:rsidP="00EC361A">
      <w:pPr>
        <w:spacing w:after="0" w:line="240" w:lineRule="auto"/>
        <w:contextualSpacing/>
      </w:pPr>
      <w:r>
        <w:t># We also create a vector of unique ids in the observed data</w:t>
      </w:r>
    </w:p>
    <w:p w14:paraId="599C7634" w14:textId="77777777" w:rsidR="00EC361A" w:rsidRDefault="00EC361A" w:rsidP="00EC361A">
      <w:pPr>
        <w:spacing w:after="0" w:line="240" w:lineRule="auto"/>
        <w:contextualSpacing/>
      </w:pPr>
      <w:proofErr w:type="spellStart"/>
      <w:r>
        <w:t>benchmark.ids</w:t>
      </w:r>
      <w:proofErr w:type="spellEnd"/>
      <w:r>
        <w:t xml:space="preserve"> &lt;- </w:t>
      </w:r>
      <w:proofErr w:type="spellStart"/>
      <w:proofErr w:type="gramStart"/>
      <w:r>
        <w:t>as.vector</w:t>
      </w:r>
      <w:proofErr w:type="spellEnd"/>
      <w:proofErr w:type="gramEnd"/>
      <w:r>
        <w:t>(unique(psid_obs$indiv.id))</w:t>
      </w:r>
    </w:p>
    <w:p w14:paraId="626F8008" w14:textId="77777777" w:rsidR="00EC361A" w:rsidRDefault="00EC361A" w:rsidP="00EC361A">
      <w:pPr>
        <w:spacing w:after="0" w:line="240" w:lineRule="auto"/>
        <w:contextualSpacing/>
      </w:pPr>
    </w:p>
    <w:p w14:paraId="6A8F9642" w14:textId="77777777" w:rsidR="00EC361A" w:rsidRDefault="00EC361A" w:rsidP="00EC361A">
      <w:pPr>
        <w:spacing w:after="0" w:line="240" w:lineRule="auto"/>
        <w:contextualSpacing/>
      </w:pPr>
      <w:r>
        <w:t xml:space="preserve"># We then create a new object that uses the observed data and merges it with </w:t>
      </w:r>
      <w:proofErr w:type="gramStart"/>
      <w:r>
        <w:t>our</w:t>
      </w:r>
      <w:proofErr w:type="gramEnd"/>
    </w:p>
    <w:p w14:paraId="21845CA3" w14:textId="77777777" w:rsidR="00EC361A" w:rsidRDefault="00EC361A" w:rsidP="00EC361A">
      <w:pPr>
        <w:spacing w:after="0" w:line="240" w:lineRule="auto"/>
        <w:contextualSpacing/>
      </w:pPr>
      <w:r>
        <w:t xml:space="preserve"># </w:t>
      </w:r>
      <w:proofErr w:type="gramStart"/>
      <w:r>
        <w:t>synthetic</w:t>
      </w:r>
      <w:proofErr w:type="gramEnd"/>
      <w:r>
        <w:t xml:space="preserve"> data on year in which a child is first reported according to the fertility files</w:t>
      </w:r>
    </w:p>
    <w:p w14:paraId="6DE299F3" w14:textId="77777777" w:rsidR="00EC361A" w:rsidRDefault="00EC361A" w:rsidP="00EC361A">
      <w:pPr>
        <w:spacing w:after="0" w:line="240" w:lineRule="auto"/>
        <w:contextualSpacing/>
      </w:pPr>
      <w:r>
        <w:t xml:space="preserve"># First, we create a </w:t>
      </w:r>
      <w:proofErr w:type="spellStart"/>
      <w:r>
        <w:t>dataframe</w:t>
      </w:r>
      <w:proofErr w:type="spellEnd"/>
      <w:r>
        <w:t xml:space="preserve"> that creates an observation for </w:t>
      </w:r>
      <w:proofErr w:type="gramStart"/>
      <w:r>
        <w:t>each individual</w:t>
      </w:r>
      <w:proofErr w:type="gramEnd"/>
      <w:r>
        <w:t xml:space="preserve"> in our synthetic </w:t>
      </w:r>
    </w:p>
    <w:p w14:paraId="2938FD15" w14:textId="77777777" w:rsidR="00EC361A" w:rsidRDefault="00EC361A" w:rsidP="00EC361A">
      <w:pPr>
        <w:spacing w:after="0" w:line="240" w:lineRule="auto"/>
        <w:contextualSpacing/>
      </w:pPr>
      <w:r>
        <w:t xml:space="preserve"># </w:t>
      </w:r>
      <w:proofErr w:type="gramStart"/>
      <w:r>
        <w:t>fertility</w:t>
      </w:r>
      <w:proofErr w:type="gramEnd"/>
      <w:r>
        <w:t xml:space="preserve"> data file above, for each of the covariate and wage years in our observed data</w:t>
      </w:r>
    </w:p>
    <w:p w14:paraId="0A51E793" w14:textId="77777777" w:rsidR="00EC361A" w:rsidRDefault="00EC361A" w:rsidP="00EC361A">
      <w:pPr>
        <w:spacing w:after="0" w:line="240" w:lineRule="auto"/>
        <w:contextualSpacing/>
      </w:pPr>
      <w:r>
        <w:t xml:space="preserve">test3 &lt;- </w:t>
      </w:r>
      <w:proofErr w:type="gramStart"/>
      <w:r>
        <w:t>crossing(</w:t>
      </w:r>
      <w:proofErr w:type="gramEnd"/>
      <w:r>
        <w:t xml:space="preserve">indiv.id = test2$indiv.id, </w:t>
      </w:r>
    </w:p>
    <w:p w14:paraId="032D96D2" w14:textId="77777777" w:rsidR="00EC361A" w:rsidRDefault="00EC361A" w:rsidP="00EC361A">
      <w:pPr>
        <w:spacing w:after="0" w:line="240" w:lineRule="auto"/>
        <w:contextualSpacing/>
      </w:pPr>
      <w:r>
        <w:t xml:space="preserve">                  year = </w:t>
      </w:r>
      <w:proofErr w:type="gramStart"/>
      <w:r>
        <w:t>c(</w:t>
      </w:r>
      <w:proofErr w:type="gramEnd"/>
      <w:r>
        <w:t>1979, 1980, 1989, 1990, 1998, 2000, 2008, 2010, 2014, 2016, 2018)) %&gt;%</w:t>
      </w:r>
    </w:p>
    <w:p w14:paraId="06FFB469" w14:textId="77777777" w:rsidR="00EC361A" w:rsidRDefault="00EC361A" w:rsidP="00EC361A">
      <w:pPr>
        <w:spacing w:after="0" w:line="240" w:lineRule="auto"/>
        <w:contextualSpacing/>
      </w:pPr>
      <w:r>
        <w:t xml:space="preserve">  </w:t>
      </w:r>
      <w:proofErr w:type="gramStart"/>
      <w:r>
        <w:t>mutate(</w:t>
      </w:r>
      <w:proofErr w:type="gramEnd"/>
      <w:r>
        <w:t>year = year + 1) %&gt;%</w:t>
      </w:r>
    </w:p>
    <w:p w14:paraId="1AB8C384" w14:textId="77777777" w:rsidR="00EC361A" w:rsidRDefault="00EC361A" w:rsidP="00EC361A">
      <w:pPr>
        <w:spacing w:after="0" w:line="240" w:lineRule="auto"/>
        <w:contextualSpacing/>
      </w:pPr>
      <w:r>
        <w:t xml:space="preserve">  # We select only individuals in the synthetic fertility data file that are also in the observed data</w:t>
      </w:r>
    </w:p>
    <w:p w14:paraId="3D315F3C" w14:textId="77777777" w:rsidR="00EC361A" w:rsidRDefault="00EC361A" w:rsidP="00EC361A">
      <w:pPr>
        <w:spacing w:after="0" w:line="240" w:lineRule="auto"/>
        <w:contextualSpacing/>
      </w:pPr>
      <w:r>
        <w:t xml:space="preserve">  # (due to sample restrictions like being a head/wife in the outcome year, being present in the outcome </w:t>
      </w:r>
      <w:proofErr w:type="spellStart"/>
      <w:r>
        <w:t>yr</w:t>
      </w:r>
      <w:proofErr w:type="spellEnd"/>
      <w:r>
        <w:t>)</w:t>
      </w:r>
    </w:p>
    <w:p w14:paraId="2A1F458C" w14:textId="77777777" w:rsidR="00EC361A" w:rsidRDefault="00EC361A" w:rsidP="00EC361A">
      <w:pPr>
        <w:spacing w:after="0" w:line="240" w:lineRule="auto"/>
        <w:contextualSpacing/>
      </w:pPr>
      <w:r>
        <w:t xml:space="preserve">  </w:t>
      </w:r>
      <w:proofErr w:type="gramStart"/>
      <w:r>
        <w:t>filter(</w:t>
      </w:r>
      <w:proofErr w:type="gramEnd"/>
      <w:r>
        <w:t xml:space="preserve">indiv.id %in% </w:t>
      </w:r>
      <w:proofErr w:type="spellStart"/>
      <w:r>
        <w:t>benchmark.ids</w:t>
      </w:r>
      <w:proofErr w:type="spellEnd"/>
      <w:r>
        <w:t>) %&gt;%</w:t>
      </w:r>
    </w:p>
    <w:p w14:paraId="0CBBC542" w14:textId="77777777" w:rsidR="00EC361A" w:rsidRDefault="00EC361A" w:rsidP="00EC361A">
      <w:pPr>
        <w:spacing w:after="0" w:line="240" w:lineRule="auto"/>
        <w:contextualSpacing/>
      </w:pPr>
      <w:r>
        <w:t xml:space="preserve">  # We then merge this data structure with our synthetic </w:t>
      </w:r>
      <w:proofErr w:type="spellStart"/>
      <w:r>
        <w:t>fertililty</w:t>
      </w:r>
      <w:proofErr w:type="spellEnd"/>
      <w:r>
        <w:t xml:space="preserve"> file: This gives us a </w:t>
      </w:r>
    </w:p>
    <w:p w14:paraId="1A8B2DB3" w14:textId="77777777" w:rsidR="00EC361A" w:rsidRDefault="00EC361A" w:rsidP="00EC361A">
      <w:pPr>
        <w:spacing w:after="0" w:line="240" w:lineRule="auto"/>
        <w:contextualSpacing/>
      </w:pPr>
      <w:r>
        <w:t xml:space="preserve">  # </w:t>
      </w:r>
      <w:proofErr w:type="gramStart"/>
      <w:r>
        <w:t>data</w:t>
      </w:r>
      <w:proofErr w:type="gramEnd"/>
      <w:r>
        <w:t xml:space="preserve"> structure that has an observation for each person in our synthetic fertility file who is also in </w:t>
      </w:r>
    </w:p>
    <w:p w14:paraId="6864F2C2" w14:textId="77777777" w:rsidR="00EC361A" w:rsidRDefault="00EC361A" w:rsidP="00EC361A">
      <w:pPr>
        <w:spacing w:after="0" w:line="240" w:lineRule="auto"/>
        <w:contextualSpacing/>
      </w:pPr>
      <w:r>
        <w:t xml:space="preserve">  # </w:t>
      </w:r>
      <w:proofErr w:type="gramStart"/>
      <w:r>
        <w:t>our</w:t>
      </w:r>
      <w:proofErr w:type="gramEnd"/>
      <w:r>
        <w:t xml:space="preserve"> observed data, for each covariate/wage year, and a variable that captures the last year in which </w:t>
      </w:r>
    </w:p>
    <w:p w14:paraId="03C1E84D" w14:textId="77777777" w:rsidR="00EC361A" w:rsidRDefault="00EC361A" w:rsidP="00EC361A">
      <w:pPr>
        <w:spacing w:after="0" w:line="240" w:lineRule="auto"/>
        <w:contextualSpacing/>
      </w:pPr>
      <w:r>
        <w:t xml:space="preserve">  # </w:t>
      </w:r>
      <w:proofErr w:type="gramStart"/>
      <w:r>
        <w:t>that</w:t>
      </w:r>
      <w:proofErr w:type="gramEnd"/>
      <w:r>
        <w:t xml:space="preserve"> respondent reported zero children before transitioning to reporting one child </w:t>
      </w:r>
    </w:p>
    <w:p w14:paraId="40F9940F" w14:textId="77777777" w:rsidR="00EC361A" w:rsidRDefault="00EC361A" w:rsidP="00EC361A">
      <w:pPr>
        <w:spacing w:after="0" w:line="240" w:lineRule="auto"/>
        <w:contextualSpacing/>
      </w:pPr>
      <w:r>
        <w:t xml:space="preserve">  </w:t>
      </w:r>
      <w:proofErr w:type="spellStart"/>
      <w:r>
        <w:t>left_</w:t>
      </w:r>
      <w:proofErr w:type="gramStart"/>
      <w:r>
        <w:t>join</w:t>
      </w:r>
      <w:proofErr w:type="spellEnd"/>
      <w:r>
        <w:t>(</w:t>
      </w:r>
      <w:proofErr w:type="gramEnd"/>
      <w:r>
        <w:t>., test2, by = "indiv.id") %&gt;%</w:t>
      </w:r>
    </w:p>
    <w:p w14:paraId="41B1E53B" w14:textId="77777777" w:rsidR="00EC361A" w:rsidRDefault="00EC361A" w:rsidP="00EC361A">
      <w:pPr>
        <w:spacing w:after="0" w:line="240" w:lineRule="auto"/>
        <w:contextualSpacing/>
      </w:pPr>
      <w:r>
        <w:t xml:space="preserve">  # We then merge this data with our id-year-age column subset of the observed data to </w:t>
      </w:r>
    </w:p>
    <w:p w14:paraId="60B3E3D8" w14:textId="77777777" w:rsidR="00EC361A" w:rsidRDefault="00EC361A" w:rsidP="00EC361A">
      <w:pPr>
        <w:spacing w:after="0" w:line="240" w:lineRule="auto"/>
        <w:contextualSpacing/>
      </w:pPr>
      <w:r>
        <w:t xml:space="preserve">  # </w:t>
      </w:r>
      <w:proofErr w:type="gramStart"/>
      <w:r>
        <w:t>generate</w:t>
      </w:r>
      <w:proofErr w:type="gramEnd"/>
      <w:r>
        <w:t xml:space="preserve"> a new variable that captures the respondent's age in the year in which they </w:t>
      </w:r>
    </w:p>
    <w:p w14:paraId="7038C662" w14:textId="77777777" w:rsidR="00EC361A" w:rsidRDefault="00EC361A" w:rsidP="00EC361A">
      <w:pPr>
        <w:spacing w:after="0" w:line="240" w:lineRule="auto"/>
        <w:contextualSpacing/>
      </w:pPr>
      <w:r>
        <w:t xml:space="preserve">  # </w:t>
      </w:r>
      <w:proofErr w:type="gramStart"/>
      <w:r>
        <w:t>are</w:t>
      </w:r>
      <w:proofErr w:type="gramEnd"/>
      <w:r>
        <w:t xml:space="preserve"> last observed with no children before transitioning to having their first child</w:t>
      </w:r>
    </w:p>
    <w:p w14:paraId="4D1F938A" w14:textId="77777777" w:rsidR="00EC361A" w:rsidRDefault="00EC361A" w:rsidP="00EC361A">
      <w:pPr>
        <w:spacing w:after="0" w:line="240" w:lineRule="auto"/>
        <w:contextualSpacing/>
      </w:pPr>
      <w:r>
        <w:t xml:space="preserve">  </w:t>
      </w:r>
      <w:proofErr w:type="spellStart"/>
      <w:r>
        <w:t>left_</w:t>
      </w:r>
      <w:proofErr w:type="gramStart"/>
      <w:r>
        <w:t>join</w:t>
      </w:r>
      <w:proofErr w:type="spellEnd"/>
      <w:r>
        <w:t>(</w:t>
      </w:r>
      <w:proofErr w:type="gramEnd"/>
      <w:r>
        <w:t xml:space="preserve">., </w:t>
      </w:r>
      <w:proofErr w:type="spellStart"/>
      <w:r>
        <w:t>psid.obs.id.yr.age</w:t>
      </w:r>
      <w:proofErr w:type="spellEnd"/>
      <w:r>
        <w:t>, by = c("indiv.id", "year")) %&gt;%</w:t>
      </w:r>
    </w:p>
    <w:p w14:paraId="4F6BEB60" w14:textId="77777777" w:rsidR="00EC361A" w:rsidRDefault="00EC361A" w:rsidP="00EC361A">
      <w:pPr>
        <w:spacing w:after="0" w:line="240" w:lineRule="auto"/>
        <w:contextualSpacing/>
      </w:pPr>
      <w:r>
        <w:t xml:space="preserve">  </w:t>
      </w:r>
      <w:proofErr w:type="gramStart"/>
      <w:r>
        <w:t>mutate(</w:t>
      </w:r>
      <w:proofErr w:type="spellStart"/>
      <w:proofErr w:type="gramEnd"/>
      <w:r>
        <w:t>afb.ferhist</w:t>
      </w:r>
      <w:proofErr w:type="spellEnd"/>
      <w:r>
        <w:t xml:space="preserve"> = </w:t>
      </w:r>
      <w:proofErr w:type="spellStart"/>
      <w:r>
        <w:t>yr.firstchild.born.fert</w:t>
      </w:r>
      <w:proofErr w:type="spellEnd"/>
      <w:r>
        <w:t xml:space="preserve"> - (year - age)) %&gt;%</w:t>
      </w:r>
    </w:p>
    <w:p w14:paraId="7A319E55"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select(-age) # We select out age as to not have it repeated when we merge this object to our observed data</w:t>
      </w:r>
    </w:p>
    <w:p w14:paraId="5C9428A0" w14:textId="77777777" w:rsidR="00EC361A" w:rsidRDefault="00EC361A" w:rsidP="00EC361A">
      <w:pPr>
        <w:spacing w:after="0" w:line="240" w:lineRule="auto"/>
        <w:contextualSpacing/>
      </w:pPr>
    </w:p>
    <w:p w14:paraId="3AE764CE" w14:textId="77777777" w:rsidR="00EC361A" w:rsidRDefault="00EC361A" w:rsidP="00EC361A">
      <w:pPr>
        <w:spacing w:after="0" w:line="240" w:lineRule="auto"/>
        <w:contextualSpacing/>
      </w:pPr>
      <w:r>
        <w:t># We then merge in this data object to our observed data</w:t>
      </w:r>
    </w:p>
    <w:p w14:paraId="5A131524" w14:textId="77777777" w:rsidR="00EC361A" w:rsidRDefault="00EC361A" w:rsidP="00EC361A">
      <w:pPr>
        <w:spacing w:after="0" w:line="240" w:lineRule="auto"/>
        <w:contextualSpacing/>
      </w:pPr>
      <w:proofErr w:type="spellStart"/>
      <w:proofErr w:type="gramStart"/>
      <w:r>
        <w:t>benchmark.fert</w:t>
      </w:r>
      <w:proofErr w:type="gramEnd"/>
      <w:r>
        <w:t>.final</w:t>
      </w:r>
      <w:proofErr w:type="spellEnd"/>
      <w:r>
        <w:t xml:space="preserve"> &lt;- </w:t>
      </w:r>
      <w:proofErr w:type="spellStart"/>
      <w:r>
        <w:t>benchmark.fert.synth</w:t>
      </w:r>
      <w:proofErr w:type="spellEnd"/>
      <w:r>
        <w:t xml:space="preserve"> %&gt;%</w:t>
      </w:r>
    </w:p>
    <w:p w14:paraId="291EEBE8" w14:textId="77777777" w:rsidR="00EC361A" w:rsidRDefault="00EC361A" w:rsidP="00EC361A">
      <w:pPr>
        <w:spacing w:after="0" w:line="240" w:lineRule="auto"/>
        <w:contextualSpacing/>
      </w:pPr>
      <w:r>
        <w:t xml:space="preserve">  </w:t>
      </w:r>
      <w:proofErr w:type="spellStart"/>
      <w:r>
        <w:t>left_</w:t>
      </w:r>
      <w:proofErr w:type="gramStart"/>
      <w:r>
        <w:t>join</w:t>
      </w:r>
      <w:proofErr w:type="spellEnd"/>
      <w:r>
        <w:t>(</w:t>
      </w:r>
      <w:proofErr w:type="gramEnd"/>
      <w:r>
        <w:t>., test3, by = c("indiv.id", "year")) %&gt;%</w:t>
      </w:r>
    </w:p>
    <w:p w14:paraId="224CF75A" w14:textId="77777777" w:rsidR="00EC361A" w:rsidRDefault="00EC361A" w:rsidP="00EC361A">
      <w:pPr>
        <w:spacing w:after="0" w:line="240" w:lineRule="auto"/>
        <w:contextualSpacing/>
      </w:pPr>
      <w:r>
        <w:t xml:space="preserve">  # We create our final measures of fertility below</w:t>
      </w:r>
    </w:p>
    <w:p w14:paraId="7DBA09E3" w14:textId="77777777" w:rsidR="00EC361A" w:rsidRDefault="00EC361A" w:rsidP="00EC361A">
      <w:pPr>
        <w:spacing w:after="0" w:line="240" w:lineRule="auto"/>
        <w:contextualSpacing/>
      </w:pPr>
      <w:r>
        <w:t xml:space="preserve">  </w:t>
      </w:r>
      <w:proofErr w:type="gramStart"/>
      <w:r>
        <w:t>mutate(</w:t>
      </w:r>
      <w:proofErr w:type="gramEnd"/>
    </w:p>
    <w:p w14:paraId="651A53A1" w14:textId="77777777" w:rsidR="00EC361A" w:rsidRDefault="00EC361A" w:rsidP="00EC361A">
      <w:pPr>
        <w:spacing w:after="0" w:line="240" w:lineRule="auto"/>
        <w:contextualSpacing/>
      </w:pPr>
      <w:commentRangeStart w:id="295"/>
      <w:r>
        <w:t xml:space="preserve">    # If age at first birth missing in the data, assigns age when head's oldest child was born</w:t>
      </w:r>
    </w:p>
    <w:p w14:paraId="3E074598" w14:textId="77777777" w:rsidR="00EC361A" w:rsidRDefault="00EC361A" w:rsidP="00EC361A">
      <w:pPr>
        <w:spacing w:after="0" w:line="240" w:lineRule="auto"/>
        <w:contextualSpacing/>
      </w:pPr>
      <w:r>
        <w:t xml:space="preserve">    # This variable takes on the value of our first "synthetic" measure of fertility (using age when</w:t>
      </w:r>
    </w:p>
    <w:p w14:paraId="3805A698" w14:textId="77777777" w:rsidR="00EC361A" w:rsidRDefault="00EC361A" w:rsidP="00EC361A">
      <w:pPr>
        <w:spacing w:after="0" w:line="240" w:lineRule="auto"/>
        <w:contextualSpacing/>
      </w:pPr>
      <w:r>
        <w:t xml:space="preserve">    # head's oldest child was born for the early year) when available. </w:t>
      </w:r>
      <w:commentRangeEnd w:id="295"/>
      <w:r w:rsidR="00B75C80">
        <w:rPr>
          <w:rStyle w:val="CommentReference"/>
        </w:rPr>
        <w:commentReference w:id="295"/>
      </w:r>
      <w:r>
        <w:t>If this "synthetic" measure is</w:t>
      </w:r>
    </w:p>
    <w:p w14:paraId="4BD4EEE8" w14:textId="77777777" w:rsidR="00EC361A" w:rsidRDefault="00EC361A" w:rsidP="00EC361A">
      <w:pPr>
        <w:spacing w:after="0" w:line="240" w:lineRule="auto"/>
        <w:contextualSpacing/>
      </w:pPr>
      <w:r>
        <w:t xml:space="preserve">    # </w:t>
      </w:r>
      <w:proofErr w:type="gramStart"/>
      <w:r>
        <w:t>missing</w:t>
      </w:r>
      <w:proofErr w:type="gramEnd"/>
      <w:r>
        <w:t>, this variable takes on the value of our second "synthetic" measure, based on the last year</w:t>
      </w:r>
    </w:p>
    <w:p w14:paraId="42DE2461" w14:textId="77777777" w:rsidR="00EC361A" w:rsidRDefault="00EC361A" w:rsidP="00EC361A">
      <w:pPr>
        <w:spacing w:after="0" w:line="240" w:lineRule="auto"/>
        <w:contextualSpacing/>
      </w:pPr>
      <w:r>
        <w:t xml:space="preserve">    # </w:t>
      </w:r>
      <w:proofErr w:type="gramStart"/>
      <w:r>
        <w:t>in</w:t>
      </w:r>
      <w:proofErr w:type="gramEnd"/>
      <w:r>
        <w:t xml:space="preserve"> which a respondent was observed as childless when transitioning to having one child based on their </w:t>
      </w:r>
    </w:p>
    <w:p w14:paraId="5F267EDE" w14:textId="77777777" w:rsidR="00EC361A" w:rsidRDefault="00EC361A" w:rsidP="00EC361A">
      <w:pPr>
        <w:spacing w:after="0" w:line="240" w:lineRule="auto"/>
        <w:contextualSpacing/>
      </w:pPr>
      <w:r>
        <w:t xml:space="preserve">    # </w:t>
      </w:r>
      <w:proofErr w:type="gramStart"/>
      <w:r>
        <w:t>fertility</w:t>
      </w:r>
      <w:proofErr w:type="gramEnd"/>
      <w:r>
        <w:t xml:space="preserve"> history. If both values are missing, this value is missing</w:t>
      </w:r>
    </w:p>
    <w:p w14:paraId="62DDFE7C" w14:textId="77777777" w:rsidR="00EC361A" w:rsidRDefault="00EC361A" w:rsidP="00EC361A">
      <w:pPr>
        <w:spacing w:after="0" w:line="240" w:lineRule="auto"/>
        <w:contextualSpacing/>
      </w:pPr>
      <w:r>
        <w:t xml:space="preserve">    </w:t>
      </w:r>
      <w:proofErr w:type="spellStart"/>
      <w:proofErr w:type="gramStart"/>
      <w:r>
        <w:t>afb.final</w:t>
      </w:r>
      <w:proofErr w:type="spellEnd"/>
      <w:proofErr w:type="gramEnd"/>
      <w:r>
        <w:t xml:space="preserve"> = </w:t>
      </w:r>
      <w:proofErr w:type="spellStart"/>
      <w:r>
        <w:t>case_when</w:t>
      </w:r>
      <w:proofErr w:type="spellEnd"/>
      <w:r>
        <w:t>(is.na(</w:t>
      </w:r>
      <w:proofErr w:type="spellStart"/>
      <w:r>
        <w:t>afb.synth</w:t>
      </w:r>
      <w:proofErr w:type="spellEnd"/>
      <w:r>
        <w:t xml:space="preserve">) ~ </w:t>
      </w:r>
      <w:proofErr w:type="spellStart"/>
      <w:r>
        <w:t>afb.ferhist</w:t>
      </w:r>
      <w:proofErr w:type="spellEnd"/>
      <w:r>
        <w:t xml:space="preserve">, </w:t>
      </w:r>
      <w:proofErr w:type="spellStart"/>
      <w:r>
        <w:t>complete.cases</w:t>
      </w:r>
      <w:proofErr w:type="spellEnd"/>
      <w:r>
        <w:t>(</w:t>
      </w:r>
      <w:proofErr w:type="spellStart"/>
      <w:r>
        <w:t>afb.synth</w:t>
      </w:r>
      <w:proofErr w:type="spellEnd"/>
      <w:r>
        <w:t xml:space="preserve">) ~ </w:t>
      </w:r>
      <w:proofErr w:type="spellStart"/>
      <w:r>
        <w:t>afb.synth</w:t>
      </w:r>
      <w:proofErr w:type="spellEnd"/>
      <w:r>
        <w:t xml:space="preserve">), </w:t>
      </w:r>
    </w:p>
    <w:p w14:paraId="7978D434" w14:textId="77777777" w:rsidR="00EC361A" w:rsidRDefault="00EC361A" w:rsidP="00EC361A">
      <w:pPr>
        <w:spacing w:after="0" w:line="240" w:lineRule="auto"/>
        <w:contextualSpacing/>
      </w:pPr>
      <w:commentRangeStart w:id="296"/>
      <w:r>
        <w:t xml:space="preserve">    # This variable repeats the procedure above, but omits the step where we assign age at first birth</w:t>
      </w:r>
    </w:p>
    <w:p w14:paraId="2B71C414" w14:textId="77777777" w:rsidR="00EC361A" w:rsidRDefault="00EC361A" w:rsidP="00EC361A">
      <w:pPr>
        <w:spacing w:after="0" w:line="240" w:lineRule="auto"/>
        <w:contextualSpacing/>
      </w:pPr>
      <w:r>
        <w:t xml:space="preserve">    # </w:t>
      </w:r>
      <w:proofErr w:type="gramStart"/>
      <w:r>
        <w:t>based</w:t>
      </w:r>
      <w:proofErr w:type="gramEnd"/>
      <w:r>
        <w:t xml:space="preserve"> on the respondent's age when the head's oldest child was born for the early covariate year</w:t>
      </w:r>
    </w:p>
    <w:p w14:paraId="467C1067" w14:textId="77777777" w:rsidR="00EC361A" w:rsidRDefault="00EC361A" w:rsidP="00EC361A">
      <w:pPr>
        <w:spacing w:after="0" w:line="240" w:lineRule="auto"/>
        <w:contextualSpacing/>
      </w:pPr>
      <w:r>
        <w:t xml:space="preserve">    </w:t>
      </w:r>
      <w:proofErr w:type="spellStart"/>
      <w:proofErr w:type="gramStart"/>
      <w:r>
        <w:t>afb.nosynth</w:t>
      </w:r>
      <w:proofErr w:type="spellEnd"/>
      <w:proofErr w:type="gramEnd"/>
      <w:r>
        <w:t xml:space="preserve"> = </w:t>
      </w:r>
      <w:proofErr w:type="spellStart"/>
      <w:r>
        <w:t>ifelse</w:t>
      </w:r>
      <w:proofErr w:type="spellEnd"/>
      <w:r>
        <w:t>(is.na(</w:t>
      </w:r>
      <w:proofErr w:type="spellStart"/>
      <w:r>
        <w:t>afb</w:t>
      </w:r>
      <w:proofErr w:type="spellEnd"/>
      <w:r>
        <w:t xml:space="preserve">), </w:t>
      </w:r>
      <w:proofErr w:type="spellStart"/>
      <w:r>
        <w:t>afb.ferhist</w:t>
      </w:r>
      <w:proofErr w:type="spellEnd"/>
      <w:r>
        <w:t xml:space="preserve">, </w:t>
      </w:r>
      <w:proofErr w:type="spellStart"/>
      <w:r>
        <w:t>afb</w:t>
      </w:r>
      <w:proofErr w:type="spellEnd"/>
      <w:r>
        <w:t>),</w:t>
      </w:r>
      <w:commentRangeEnd w:id="296"/>
      <w:r w:rsidR="00EB09BF">
        <w:rPr>
          <w:rStyle w:val="CommentReference"/>
        </w:rPr>
        <w:commentReference w:id="296"/>
      </w:r>
    </w:p>
    <w:p w14:paraId="208E10CB" w14:textId="77777777" w:rsidR="00EC361A" w:rsidRDefault="00EC361A" w:rsidP="00EC361A">
      <w:pPr>
        <w:spacing w:after="0" w:line="240" w:lineRule="auto"/>
        <w:contextualSpacing/>
      </w:pPr>
      <w:r>
        <w:t xml:space="preserve">    # We then create categorical variables for parity and age at first birth based on these vars</w:t>
      </w:r>
    </w:p>
    <w:p w14:paraId="0526F944" w14:textId="77777777" w:rsidR="00EC361A" w:rsidRDefault="00EC361A" w:rsidP="00EC361A">
      <w:pPr>
        <w:spacing w:after="0" w:line="240" w:lineRule="auto"/>
        <w:contextualSpacing/>
      </w:pPr>
      <w:r>
        <w:t xml:space="preserve">    </w:t>
      </w:r>
      <w:proofErr w:type="spellStart"/>
      <w:proofErr w:type="gramStart"/>
      <w:r>
        <w:t>num.kids</w:t>
      </w:r>
      <w:proofErr w:type="gramEnd"/>
      <w:r>
        <w:t>.trunc</w:t>
      </w:r>
      <w:proofErr w:type="spellEnd"/>
      <w:r>
        <w:t xml:space="preserve"> = </w:t>
      </w:r>
      <w:proofErr w:type="spellStart"/>
      <w:r>
        <w:t>ifelse</w:t>
      </w:r>
      <w:proofErr w:type="spellEnd"/>
      <w:r>
        <w:t>(</w:t>
      </w:r>
      <w:proofErr w:type="spellStart"/>
      <w:r>
        <w:t>num.children.synth</w:t>
      </w:r>
      <w:proofErr w:type="spellEnd"/>
      <w:r>
        <w:t xml:space="preserve"> == 0, "0", </w:t>
      </w:r>
      <w:proofErr w:type="spellStart"/>
      <w:r>
        <w:t>ifelse</w:t>
      </w:r>
      <w:proofErr w:type="spellEnd"/>
      <w:r>
        <w:t>(</w:t>
      </w:r>
    </w:p>
    <w:p w14:paraId="43355E0D" w14:textId="77777777" w:rsidR="00EC361A" w:rsidRDefault="00EC361A" w:rsidP="00EC361A">
      <w:pPr>
        <w:spacing w:after="0" w:line="240" w:lineRule="auto"/>
        <w:contextualSpacing/>
      </w:pPr>
      <w:r>
        <w:t xml:space="preserve">      </w:t>
      </w:r>
      <w:proofErr w:type="spellStart"/>
      <w:proofErr w:type="gramStart"/>
      <w:r>
        <w:t>num.children</w:t>
      </w:r>
      <w:proofErr w:type="gramEnd"/>
      <w:r>
        <w:t>.synth</w:t>
      </w:r>
      <w:proofErr w:type="spellEnd"/>
      <w:r>
        <w:t xml:space="preserve"> == 1, "1", </w:t>
      </w:r>
      <w:proofErr w:type="spellStart"/>
      <w:r>
        <w:t>ifelse</w:t>
      </w:r>
      <w:proofErr w:type="spellEnd"/>
      <w:r>
        <w:t>(</w:t>
      </w:r>
    </w:p>
    <w:p w14:paraId="7165E2F9" w14:textId="77777777" w:rsidR="00EC361A" w:rsidRDefault="00EC361A" w:rsidP="00EC361A">
      <w:pPr>
        <w:spacing w:after="0" w:line="240" w:lineRule="auto"/>
        <w:contextualSpacing/>
      </w:pPr>
      <w:r>
        <w:t xml:space="preserve">        </w:t>
      </w:r>
      <w:proofErr w:type="spellStart"/>
      <w:proofErr w:type="gramStart"/>
      <w:r>
        <w:t>num.children</w:t>
      </w:r>
      <w:proofErr w:type="gramEnd"/>
      <w:r>
        <w:t>.synth</w:t>
      </w:r>
      <w:proofErr w:type="spellEnd"/>
      <w:r>
        <w:t xml:space="preserve"> == 2, "2", </w:t>
      </w:r>
      <w:proofErr w:type="spellStart"/>
      <w:r>
        <w:t>ifelse</w:t>
      </w:r>
      <w:proofErr w:type="spellEnd"/>
      <w:r>
        <w:t>(</w:t>
      </w:r>
    </w:p>
    <w:p w14:paraId="6CC16AE2" w14:textId="77777777" w:rsidR="00EC361A" w:rsidRDefault="00EC361A" w:rsidP="00EC361A">
      <w:pPr>
        <w:spacing w:after="0" w:line="240" w:lineRule="auto"/>
        <w:contextualSpacing/>
      </w:pPr>
      <w:r>
        <w:t xml:space="preserve">          </w:t>
      </w:r>
      <w:proofErr w:type="spellStart"/>
      <w:proofErr w:type="gramStart"/>
      <w:r>
        <w:t>num.children</w:t>
      </w:r>
      <w:proofErr w:type="gramEnd"/>
      <w:r>
        <w:t>.synth</w:t>
      </w:r>
      <w:proofErr w:type="spellEnd"/>
      <w:r>
        <w:t xml:space="preserve"> &gt;=3, "3plus", NA)))),</w:t>
      </w:r>
    </w:p>
    <w:p w14:paraId="532E46D4" w14:textId="77777777" w:rsidR="00EC361A" w:rsidRDefault="00EC361A" w:rsidP="00EC361A">
      <w:pPr>
        <w:spacing w:after="0" w:line="240" w:lineRule="auto"/>
        <w:contextualSpacing/>
      </w:pPr>
      <w:commentRangeStart w:id="297"/>
      <w:r>
        <w:t xml:space="preserve">    afb.cat = </w:t>
      </w:r>
      <w:proofErr w:type="spellStart"/>
      <w:proofErr w:type="gramStart"/>
      <w:r>
        <w:t>ifelse</w:t>
      </w:r>
      <w:proofErr w:type="spellEnd"/>
      <w:r>
        <w:t>(</w:t>
      </w:r>
      <w:proofErr w:type="spellStart"/>
      <w:proofErr w:type="gramEnd"/>
      <w:r>
        <w:t>afb.final</w:t>
      </w:r>
      <w:proofErr w:type="spellEnd"/>
      <w:r>
        <w:t xml:space="preserve"> == 9999, "</w:t>
      </w:r>
      <w:proofErr w:type="spellStart"/>
      <w:r>
        <w:t>nokids</w:t>
      </w:r>
      <w:proofErr w:type="spellEnd"/>
      <w:r>
        <w:t xml:space="preserve">", </w:t>
      </w:r>
      <w:proofErr w:type="spellStart"/>
      <w:r>
        <w:t>ifelse</w:t>
      </w:r>
      <w:proofErr w:type="spellEnd"/>
      <w:r>
        <w:t>(</w:t>
      </w:r>
    </w:p>
    <w:p w14:paraId="31600E0E" w14:textId="77777777" w:rsidR="00EC361A" w:rsidRDefault="00EC361A" w:rsidP="00EC361A">
      <w:pPr>
        <w:spacing w:after="0" w:line="240" w:lineRule="auto"/>
        <w:contextualSpacing/>
      </w:pPr>
      <w:r>
        <w:t xml:space="preserve">      </w:t>
      </w:r>
      <w:proofErr w:type="spellStart"/>
      <w:proofErr w:type="gramStart"/>
      <w:r>
        <w:t>num.kids</w:t>
      </w:r>
      <w:proofErr w:type="gramEnd"/>
      <w:r>
        <w:t>.trunc</w:t>
      </w:r>
      <w:proofErr w:type="spellEnd"/>
      <w:r>
        <w:t xml:space="preserve"> == 0, "</w:t>
      </w:r>
      <w:proofErr w:type="spellStart"/>
      <w:r>
        <w:t>nokids</w:t>
      </w:r>
      <w:proofErr w:type="spellEnd"/>
      <w:r>
        <w:t xml:space="preserve">", </w:t>
      </w:r>
      <w:proofErr w:type="spellStart"/>
      <w:r>
        <w:t>ifelse</w:t>
      </w:r>
      <w:proofErr w:type="spellEnd"/>
      <w:r>
        <w:t>(</w:t>
      </w:r>
    </w:p>
    <w:p w14:paraId="4D07FD29" w14:textId="77777777" w:rsidR="00EC361A" w:rsidRDefault="00EC361A" w:rsidP="00EC361A">
      <w:pPr>
        <w:spacing w:after="0" w:line="240" w:lineRule="auto"/>
        <w:contextualSpacing/>
      </w:pPr>
      <w:r>
        <w:t xml:space="preserve">        </w:t>
      </w:r>
      <w:proofErr w:type="spellStart"/>
      <w:proofErr w:type="gramStart"/>
      <w:r>
        <w:t>afb.final</w:t>
      </w:r>
      <w:proofErr w:type="spellEnd"/>
      <w:proofErr w:type="gramEnd"/>
      <w:r>
        <w:t xml:space="preserve"> &lt;= 20, "20minus", </w:t>
      </w:r>
      <w:proofErr w:type="spellStart"/>
      <w:r>
        <w:t>ifelse</w:t>
      </w:r>
      <w:proofErr w:type="spellEnd"/>
      <w:r>
        <w:t>(</w:t>
      </w:r>
    </w:p>
    <w:p w14:paraId="4687F213" w14:textId="77777777" w:rsidR="00EC361A" w:rsidRDefault="00EC361A" w:rsidP="00EC361A">
      <w:pPr>
        <w:spacing w:after="0" w:line="240" w:lineRule="auto"/>
        <w:contextualSpacing/>
      </w:pPr>
      <w:r>
        <w:t xml:space="preserve">          </w:t>
      </w:r>
      <w:proofErr w:type="spellStart"/>
      <w:proofErr w:type="gramStart"/>
      <w:r>
        <w:t>afb.final</w:t>
      </w:r>
      <w:proofErr w:type="spellEnd"/>
      <w:proofErr w:type="gramEnd"/>
      <w:r>
        <w:t xml:space="preserve"> &lt;=23, "21to23", </w:t>
      </w:r>
      <w:proofErr w:type="spellStart"/>
      <w:r>
        <w:t>ifelse</w:t>
      </w:r>
      <w:proofErr w:type="spellEnd"/>
      <w:r>
        <w:t>(</w:t>
      </w:r>
    </w:p>
    <w:p w14:paraId="685E971F" w14:textId="77777777" w:rsidR="00EC361A" w:rsidRDefault="00EC361A" w:rsidP="00EC361A">
      <w:pPr>
        <w:spacing w:after="0" w:line="240" w:lineRule="auto"/>
        <w:contextualSpacing/>
      </w:pPr>
      <w:r>
        <w:t xml:space="preserve">            </w:t>
      </w:r>
      <w:proofErr w:type="spellStart"/>
      <w:proofErr w:type="gramStart"/>
      <w:r>
        <w:t>afb.final</w:t>
      </w:r>
      <w:proofErr w:type="spellEnd"/>
      <w:proofErr w:type="gramEnd"/>
      <w:r>
        <w:t xml:space="preserve"> &lt;= 27, "23to27", "27plus"))))))</w:t>
      </w:r>
      <w:commentRangeEnd w:id="297"/>
      <w:r w:rsidR="00EB09BF">
        <w:rPr>
          <w:rStyle w:val="CommentReference"/>
        </w:rPr>
        <w:commentReference w:id="297"/>
      </w:r>
    </w:p>
    <w:p w14:paraId="0FD86066" w14:textId="77777777" w:rsidR="00EC361A" w:rsidRDefault="00EC361A" w:rsidP="00EC361A">
      <w:pPr>
        <w:spacing w:after="0" w:line="240" w:lineRule="auto"/>
        <w:contextualSpacing/>
      </w:pPr>
    </w:p>
    <w:p w14:paraId="7AF6DE40" w14:textId="77777777" w:rsidR="00EC361A" w:rsidRDefault="00EC361A" w:rsidP="00EC361A">
      <w:pPr>
        <w:spacing w:after="0" w:line="240" w:lineRule="auto"/>
        <w:contextualSpacing/>
      </w:pPr>
      <w:proofErr w:type="gramStart"/>
      <w:r>
        <w:lastRenderedPageBreak/>
        <w:t>rm(</w:t>
      </w:r>
      <w:proofErr w:type="spellStart"/>
      <w:proofErr w:type="gramEnd"/>
      <w:r>
        <w:t>psid_fert</w:t>
      </w:r>
      <w:proofErr w:type="spellEnd"/>
      <w:r>
        <w:t xml:space="preserve">, </w:t>
      </w:r>
      <w:proofErr w:type="spellStart"/>
      <w:r>
        <w:t>benchmark.fert</w:t>
      </w:r>
      <w:proofErr w:type="spellEnd"/>
      <w:r>
        <w:t xml:space="preserve">, </w:t>
      </w:r>
      <w:proofErr w:type="spellStart"/>
      <w:r>
        <w:t>psid.misskids</w:t>
      </w:r>
      <w:proofErr w:type="spellEnd"/>
      <w:r>
        <w:t xml:space="preserve">, </w:t>
      </w:r>
      <w:proofErr w:type="spellStart"/>
      <w:r>
        <w:t>benchmark.fert.synth</w:t>
      </w:r>
      <w:proofErr w:type="spellEnd"/>
      <w:r>
        <w:t>, test, t, test2, test3)</w:t>
      </w:r>
    </w:p>
    <w:p w14:paraId="6BB93C1A" w14:textId="77777777" w:rsidR="00EC361A" w:rsidRDefault="00EC361A" w:rsidP="00EC361A">
      <w:pPr>
        <w:spacing w:after="0" w:line="240" w:lineRule="auto"/>
        <w:contextualSpacing/>
      </w:pPr>
    </w:p>
    <w:p w14:paraId="3C439F37" w14:textId="77777777" w:rsidR="00EC361A" w:rsidRDefault="00EC361A" w:rsidP="00EC361A">
      <w:pPr>
        <w:spacing w:after="0" w:line="240" w:lineRule="auto"/>
        <w:contextualSpacing/>
      </w:pPr>
      <w:commentRangeStart w:id="298"/>
      <w:commentRangeStart w:id="299"/>
      <w:r>
        <w:t># Generating marital history from the marital history files</w:t>
      </w:r>
    </w:p>
    <w:p w14:paraId="093FDEDF" w14:textId="77777777" w:rsidR="00EC361A" w:rsidRDefault="00EC361A" w:rsidP="00EC361A">
      <w:pPr>
        <w:spacing w:after="0" w:line="240" w:lineRule="auto"/>
        <w:contextualSpacing/>
      </w:pPr>
      <w:r>
        <w:t xml:space="preserve"># The marital history files contain one record for </w:t>
      </w:r>
      <w:proofErr w:type="gramStart"/>
      <w:r>
        <w:t>each individual</w:t>
      </w:r>
      <w:proofErr w:type="gramEnd"/>
      <w:r>
        <w:t xml:space="preserve"> in the PSID since 1985</w:t>
      </w:r>
    </w:p>
    <w:p w14:paraId="7255B4F9" w14:textId="77777777" w:rsidR="00EC361A" w:rsidRDefault="00EC361A" w:rsidP="00EC361A">
      <w:pPr>
        <w:spacing w:after="0" w:line="240" w:lineRule="auto"/>
        <w:contextualSpacing/>
      </w:pPr>
      <w:r>
        <w:t># Each R has at least one record, and each R has a record for each of their marriages</w:t>
      </w:r>
      <w:commentRangeEnd w:id="298"/>
      <w:r w:rsidR="00CD6B0C">
        <w:rPr>
          <w:rStyle w:val="CommentReference"/>
        </w:rPr>
        <w:commentReference w:id="298"/>
      </w:r>
      <w:commentRangeEnd w:id="299"/>
      <w:r w:rsidR="00881883">
        <w:rPr>
          <w:rStyle w:val="CommentReference"/>
        </w:rPr>
        <w:commentReference w:id="299"/>
      </w:r>
    </w:p>
    <w:p w14:paraId="5D0CBBDA" w14:textId="77777777" w:rsidR="00EC361A" w:rsidRDefault="00EC361A" w:rsidP="00EC361A">
      <w:pPr>
        <w:spacing w:after="0" w:line="240" w:lineRule="auto"/>
        <w:contextualSpacing/>
      </w:pPr>
      <w:proofErr w:type="spellStart"/>
      <w:r>
        <w:t>psid_mar</w:t>
      </w:r>
      <w:proofErr w:type="spellEnd"/>
      <w:r>
        <w:t xml:space="preserve"> &lt;- </w:t>
      </w:r>
      <w:proofErr w:type="spellStart"/>
      <w:proofErr w:type="gramStart"/>
      <w:r>
        <w:t>read.dta</w:t>
      </w:r>
      <w:proofErr w:type="spellEnd"/>
      <w:r>
        <w:t>(</w:t>
      </w:r>
      <w:proofErr w:type="gramEnd"/>
      <w:r>
        <w:t>"Raw Data/</w:t>
      </w:r>
      <w:proofErr w:type="spellStart"/>
      <w:r>
        <w:t>psid_marital</w:t>
      </w:r>
      <w:proofErr w:type="spellEnd"/>
      <w:r>
        <w:t>/</w:t>
      </w:r>
      <w:proofErr w:type="spellStart"/>
      <w:r>
        <w:t>psid_marital.dta</w:t>
      </w:r>
      <w:proofErr w:type="spellEnd"/>
      <w:r>
        <w:t>") %&gt;%</w:t>
      </w:r>
    </w:p>
    <w:p w14:paraId="4C8F7CBA" w14:textId="77777777" w:rsidR="00EC361A" w:rsidRDefault="00EC361A" w:rsidP="00EC361A">
      <w:pPr>
        <w:spacing w:after="0" w:line="240" w:lineRule="auto"/>
        <w:contextualSpacing/>
      </w:pPr>
      <w:r>
        <w:t xml:space="preserve">  </w:t>
      </w:r>
      <w:proofErr w:type="gramStart"/>
      <w:r>
        <w:t>transmute(</w:t>
      </w:r>
      <w:proofErr w:type="gramEnd"/>
    </w:p>
    <w:p w14:paraId="37B0BFF1" w14:textId="77777777" w:rsidR="00EC361A" w:rsidRDefault="00EC361A" w:rsidP="00EC361A">
      <w:pPr>
        <w:spacing w:after="0" w:line="240" w:lineRule="auto"/>
        <w:contextualSpacing/>
      </w:pPr>
      <w:r>
        <w:t xml:space="preserve">    intnum68 = MH2, pernum68 = MH3, indiv.id = </w:t>
      </w:r>
      <w:proofErr w:type="gramStart"/>
      <w:r>
        <w:t>paste(</w:t>
      </w:r>
      <w:proofErr w:type="gramEnd"/>
      <w:r>
        <w:t xml:space="preserve">intnum68, pernum68, </w:t>
      </w:r>
      <w:proofErr w:type="spellStart"/>
      <w:r>
        <w:t>sep</w:t>
      </w:r>
      <w:proofErr w:type="spellEnd"/>
      <w:r>
        <w:t>="_"), # Creating variables IDing R's</w:t>
      </w:r>
    </w:p>
    <w:p w14:paraId="12C04843" w14:textId="77777777" w:rsidR="00EC361A" w:rsidRDefault="00EC361A" w:rsidP="00EC361A">
      <w:pPr>
        <w:spacing w:after="0" w:line="240" w:lineRule="auto"/>
        <w:contextualSpacing/>
      </w:pPr>
      <w:r>
        <w:t xml:space="preserve">    # Variable indicating the order of this marriage record for R- recoding 99 to 0 marriages, 98 as missing</w:t>
      </w:r>
    </w:p>
    <w:p w14:paraId="75A0DF4B" w14:textId="77777777" w:rsidR="00EC361A" w:rsidRDefault="00EC361A" w:rsidP="00EC361A">
      <w:pPr>
        <w:spacing w:after="0" w:line="240" w:lineRule="auto"/>
        <w:contextualSpacing/>
      </w:pPr>
      <w:r>
        <w:t xml:space="preserve">    </w:t>
      </w:r>
      <w:proofErr w:type="spellStart"/>
      <w:proofErr w:type="gramStart"/>
      <w:r>
        <w:t>marriage.order</w:t>
      </w:r>
      <w:proofErr w:type="spellEnd"/>
      <w:proofErr w:type="gramEnd"/>
      <w:r>
        <w:t xml:space="preserve"> = </w:t>
      </w:r>
      <w:proofErr w:type="spellStart"/>
      <w:r>
        <w:t>ifelse</w:t>
      </w:r>
      <w:proofErr w:type="spellEnd"/>
      <w:r>
        <w:t xml:space="preserve">(MH9 == 99, 0, </w:t>
      </w:r>
      <w:proofErr w:type="spellStart"/>
      <w:r>
        <w:t>ifelse</w:t>
      </w:r>
      <w:proofErr w:type="spellEnd"/>
      <w:r>
        <w:t>(MH9 == 98, NA, MH9)),</w:t>
      </w:r>
    </w:p>
    <w:p w14:paraId="37A33FDA" w14:textId="77777777" w:rsidR="00EC361A" w:rsidRDefault="00EC361A" w:rsidP="00EC361A">
      <w:pPr>
        <w:spacing w:after="0" w:line="240" w:lineRule="auto"/>
        <w:contextualSpacing/>
      </w:pPr>
      <w:r>
        <w:t xml:space="preserve">    # Creating variables for the marriage date</w:t>
      </w:r>
    </w:p>
    <w:p w14:paraId="0CD54E90" w14:textId="77777777" w:rsidR="00EC361A" w:rsidRDefault="00EC361A" w:rsidP="00EC361A">
      <w:pPr>
        <w:spacing w:after="0" w:line="240" w:lineRule="auto"/>
        <w:contextualSpacing/>
      </w:pPr>
      <w:r>
        <w:t xml:space="preserve">    </w:t>
      </w:r>
      <w:proofErr w:type="spellStart"/>
      <w:proofErr w:type="gramStart"/>
      <w:r>
        <w:t>month.married</w:t>
      </w:r>
      <w:proofErr w:type="spellEnd"/>
      <w:proofErr w:type="gramEnd"/>
      <w:r>
        <w:t xml:space="preserve"> = </w:t>
      </w:r>
      <w:proofErr w:type="spellStart"/>
      <w:r>
        <w:t>ifelse</w:t>
      </w:r>
      <w:proofErr w:type="spellEnd"/>
      <w:r>
        <w:t xml:space="preserve">(MH10 %in% c(98,99), NA, </w:t>
      </w:r>
      <w:proofErr w:type="spellStart"/>
      <w:r>
        <w:t>str_pad</w:t>
      </w:r>
      <w:proofErr w:type="spellEnd"/>
      <w:r>
        <w:t>(</w:t>
      </w:r>
      <w:commentRangeStart w:id="300"/>
      <w:commentRangeStart w:id="301"/>
      <w:r>
        <w:t>MH5</w:t>
      </w:r>
      <w:commentRangeEnd w:id="300"/>
      <w:r w:rsidR="003919D2">
        <w:rPr>
          <w:rStyle w:val="CommentReference"/>
        </w:rPr>
        <w:commentReference w:id="300"/>
      </w:r>
      <w:commentRangeEnd w:id="301"/>
      <w:r w:rsidR="00881883">
        <w:rPr>
          <w:rStyle w:val="CommentReference"/>
        </w:rPr>
        <w:commentReference w:id="301"/>
      </w:r>
      <w:r>
        <w:t>, width = 2, pad = "0")),</w:t>
      </w:r>
    </w:p>
    <w:p w14:paraId="6E339EE9" w14:textId="77777777" w:rsidR="00EC361A" w:rsidRDefault="00EC361A" w:rsidP="00EC361A">
      <w:pPr>
        <w:spacing w:after="0" w:line="240" w:lineRule="auto"/>
        <w:contextualSpacing/>
      </w:pPr>
      <w:r>
        <w:t xml:space="preserve">    </w:t>
      </w:r>
      <w:proofErr w:type="spellStart"/>
      <w:proofErr w:type="gramStart"/>
      <w:r>
        <w:t>yr.married</w:t>
      </w:r>
      <w:proofErr w:type="spellEnd"/>
      <w:proofErr w:type="gramEnd"/>
      <w:r>
        <w:t xml:space="preserve"> = </w:t>
      </w:r>
      <w:proofErr w:type="spellStart"/>
      <w:r>
        <w:t>ifelse</w:t>
      </w:r>
      <w:proofErr w:type="spellEnd"/>
      <w:r>
        <w:t>(MH11 %in% c(9998, 9999), NA, MH11),</w:t>
      </w:r>
    </w:p>
    <w:p w14:paraId="4D643E1D" w14:textId="77777777" w:rsidR="00EC361A" w:rsidRDefault="00EC361A" w:rsidP="00EC361A">
      <w:pPr>
        <w:spacing w:after="0" w:line="240" w:lineRule="auto"/>
        <w:contextualSpacing/>
      </w:pPr>
      <w:r>
        <w:t xml:space="preserve">    </w:t>
      </w:r>
      <w:proofErr w:type="spellStart"/>
      <w:r>
        <w:t>marriagedate</w:t>
      </w:r>
      <w:proofErr w:type="spellEnd"/>
      <w:r>
        <w:t xml:space="preserve"> = </w:t>
      </w:r>
      <w:proofErr w:type="spellStart"/>
      <w:proofErr w:type="gramStart"/>
      <w:r>
        <w:t>mdy</w:t>
      </w:r>
      <w:proofErr w:type="spellEnd"/>
      <w:r>
        <w:t>(</w:t>
      </w:r>
      <w:proofErr w:type="gramEnd"/>
      <w:r>
        <w:t>paste(</w:t>
      </w:r>
      <w:proofErr w:type="spellStart"/>
      <w:r>
        <w:t>month.married</w:t>
      </w:r>
      <w:proofErr w:type="spellEnd"/>
      <w:r>
        <w:t xml:space="preserve">, "01", </w:t>
      </w:r>
      <w:proofErr w:type="spellStart"/>
      <w:r>
        <w:t>yr.married</w:t>
      </w:r>
      <w:proofErr w:type="spellEnd"/>
      <w:r>
        <w:t xml:space="preserve">, </w:t>
      </w:r>
      <w:proofErr w:type="spellStart"/>
      <w:r>
        <w:t>sep</w:t>
      </w:r>
      <w:proofErr w:type="spellEnd"/>
      <w:r>
        <w:t xml:space="preserve"> = "/")),</w:t>
      </w:r>
    </w:p>
    <w:p w14:paraId="19AFC6EA" w14:textId="77777777" w:rsidR="00EC361A" w:rsidRDefault="00EC361A" w:rsidP="00EC361A">
      <w:pPr>
        <w:spacing w:after="0" w:line="240" w:lineRule="auto"/>
        <w:contextualSpacing/>
      </w:pPr>
      <w:r>
        <w:t xml:space="preserve">    # This variable indicates the status of this marriage as of the latest marital history report for this R</w:t>
      </w:r>
    </w:p>
    <w:p w14:paraId="076EB376"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w:t>
      </w:r>
      <w:proofErr w:type="spellStart"/>
      <w:r>
        <w:t>case_when</w:t>
      </w:r>
      <w:proofErr w:type="spellEnd"/>
      <w:r>
        <w:t>(MH12 == 9 ~ "</w:t>
      </w:r>
      <w:proofErr w:type="spellStart"/>
      <w:r>
        <w:t>never.married</w:t>
      </w:r>
      <w:proofErr w:type="spellEnd"/>
      <w:r>
        <w:t xml:space="preserve">", MH12 == 7 ~ </w:t>
      </w:r>
      <w:commentRangeStart w:id="302"/>
      <w:commentRangeStart w:id="303"/>
      <w:r>
        <w:t>"other/bigamist",</w:t>
      </w:r>
      <w:commentRangeEnd w:id="302"/>
      <w:r w:rsidR="000047E4">
        <w:rPr>
          <w:rStyle w:val="CommentReference"/>
        </w:rPr>
        <w:commentReference w:id="302"/>
      </w:r>
      <w:commentRangeEnd w:id="303"/>
      <w:r w:rsidR="00881883">
        <w:rPr>
          <w:rStyle w:val="CommentReference"/>
        </w:rPr>
        <w:commentReference w:id="303"/>
      </w:r>
    </w:p>
    <w:p w14:paraId="3CE76F0A" w14:textId="77777777" w:rsidR="00EC361A" w:rsidRDefault="00EC361A" w:rsidP="00EC361A">
      <w:pPr>
        <w:spacing w:after="0" w:line="240" w:lineRule="auto"/>
        <w:contextualSpacing/>
      </w:pPr>
      <w:r>
        <w:t xml:space="preserve">                                MH12 == 5 ~ "separated", MH12 == 4 ~ "divorced",</w:t>
      </w:r>
    </w:p>
    <w:p w14:paraId="159B9CD1" w14:textId="77777777" w:rsidR="00EC361A" w:rsidRDefault="00EC361A" w:rsidP="00EC361A">
      <w:pPr>
        <w:spacing w:after="0" w:line="240" w:lineRule="auto"/>
        <w:contextualSpacing/>
      </w:pPr>
      <w:r>
        <w:t xml:space="preserve">                                MH12 == 3 ~ "widowed", MH12 == 1 ~ "</w:t>
      </w:r>
      <w:proofErr w:type="spellStart"/>
      <w:proofErr w:type="gramStart"/>
      <w:r>
        <w:t>still.married</w:t>
      </w:r>
      <w:proofErr w:type="spellEnd"/>
      <w:proofErr w:type="gramEnd"/>
      <w:r>
        <w:t>"), # Implicitly coding 8 as NA</w:t>
      </w:r>
    </w:p>
    <w:p w14:paraId="0DDBAAA9" w14:textId="77777777" w:rsidR="00EC361A" w:rsidRDefault="00EC361A" w:rsidP="00EC361A">
      <w:pPr>
        <w:spacing w:after="0" w:line="240" w:lineRule="auto"/>
        <w:contextualSpacing/>
      </w:pPr>
      <w:r>
        <w:t xml:space="preserve">    # Variables coding the date of the marriage's dissolution, whether divorced/widowed or separated</w:t>
      </w:r>
    </w:p>
    <w:p w14:paraId="3F2ED9BB" w14:textId="77777777" w:rsidR="00EC361A" w:rsidRDefault="00EC361A" w:rsidP="00EC361A">
      <w:pPr>
        <w:spacing w:after="0" w:line="240" w:lineRule="auto"/>
        <w:contextualSpacing/>
      </w:pPr>
      <w:r>
        <w:t xml:space="preserve">    # 98 or 99 indicate either an </w:t>
      </w:r>
      <w:proofErr w:type="spellStart"/>
      <w:r>
        <w:t>uknown</w:t>
      </w:r>
      <w:proofErr w:type="spellEnd"/>
      <w:r>
        <w:t xml:space="preserve"> date or whether the respondent was never married/marriage hadn't ended</w:t>
      </w:r>
    </w:p>
    <w:p w14:paraId="0363A797" w14:textId="77777777" w:rsidR="00EC361A" w:rsidRDefault="00EC361A" w:rsidP="00EC361A">
      <w:pPr>
        <w:spacing w:after="0" w:line="240" w:lineRule="auto"/>
        <w:contextualSpacing/>
      </w:pPr>
      <w:r>
        <w:t xml:space="preserve">    # 21-22-23-24 are codes for "</w:t>
      </w:r>
      <w:proofErr w:type="spellStart"/>
      <w:r>
        <w:t>seeasons</w:t>
      </w:r>
      <w:proofErr w:type="spellEnd"/>
      <w:r>
        <w:t>", which are recoded to a month within that season</w:t>
      </w:r>
    </w:p>
    <w:p w14:paraId="2120F85D" w14:textId="77777777" w:rsidR="00EC361A" w:rsidRDefault="00EC361A" w:rsidP="00EC361A">
      <w:pPr>
        <w:spacing w:after="0" w:line="240" w:lineRule="auto"/>
        <w:contextualSpacing/>
      </w:pPr>
      <w:r>
        <w:t xml:space="preserve">    </w:t>
      </w:r>
      <w:proofErr w:type="spellStart"/>
      <w:r>
        <w:t>month.</w:t>
      </w:r>
      <w:proofErr w:type="gramStart"/>
      <w:r>
        <w:t>w.d</w:t>
      </w:r>
      <w:proofErr w:type="spellEnd"/>
      <w:proofErr w:type="gramEnd"/>
      <w:r>
        <w:t xml:space="preserve"> = </w:t>
      </w:r>
      <w:proofErr w:type="spellStart"/>
      <w:r>
        <w:t>ifelse</w:t>
      </w:r>
      <w:proofErr w:type="spellEnd"/>
      <w:r>
        <w:t xml:space="preserve">(MH13 %in% c(98,99), NA, </w:t>
      </w:r>
      <w:proofErr w:type="spellStart"/>
      <w:r>
        <w:t>ifelse</w:t>
      </w:r>
      <w:proofErr w:type="spellEnd"/>
      <w:r>
        <w:t xml:space="preserve">(MH13 == 21, 2, </w:t>
      </w:r>
      <w:proofErr w:type="spellStart"/>
      <w:r>
        <w:t>ifelse</w:t>
      </w:r>
      <w:proofErr w:type="spellEnd"/>
      <w:r>
        <w:t xml:space="preserve">(MH13 == 22, 5, </w:t>
      </w:r>
      <w:proofErr w:type="spellStart"/>
      <w:r>
        <w:t>ifelse</w:t>
      </w:r>
      <w:proofErr w:type="spellEnd"/>
      <w:r>
        <w:t xml:space="preserve">(MH13 == 23, 8, </w:t>
      </w:r>
      <w:proofErr w:type="spellStart"/>
      <w:r>
        <w:t>ifelse</w:t>
      </w:r>
      <w:proofErr w:type="spellEnd"/>
      <w:r>
        <w:t>(</w:t>
      </w:r>
    </w:p>
    <w:p w14:paraId="08E4DD95" w14:textId="77777777" w:rsidR="00EC361A" w:rsidRDefault="00EC361A" w:rsidP="00EC361A">
      <w:pPr>
        <w:spacing w:after="0" w:line="240" w:lineRule="auto"/>
        <w:contextualSpacing/>
      </w:pPr>
      <w:r>
        <w:t xml:space="preserve">      MH13 == 24, 11, </w:t>
      </w:r>
      <w:proofErr w:type="spellStart"/>
      <w:r>
        <w:t>str_</w:t>
      </w:r>
      <w:proofErr w:type="gramStart"/>
      <w:r>
        <w:t>pad</w:t>
      </w:r>
      <w:proofErr w:type="spellEnd"/>
      <w:r>
        <w:t>(</w:t>
      </w:r>
      <w:proofErr w:type="gramEnd"/>
      <w:r>
        <w:t>MH13, width = 2, pad = "0")))))),</w:t>
      </w:r>
    </w:p>
    <w:p w14:paraId="4F154FC8" w14:textId="77777777" w:rsidR="00EC361A" w:rsidRDefault="00EC361A" w:rsidP="00EC361A">
      <w:pPr>
        <w:spacing w:after="0" w:line="240" w:lineRule="auto"/>
        <w:contextualSpacing/>
      </w:pPr>
      <w:r>
        <w:t xml:space="preserve">    </w:t>
      </w:r>
      <w:proofErr w:type="spellStart"/>
      <w:r>
        <w:t>yr.</w:t>
      </w:r>
      <w:proofErr w:type="gramStart"/>
      <w:r>
        <w:t>w.d</w:t>
      </w:r>
      <w:proofErr w:type="spellEnd"/>
      <w:proofErr w:type="gramEnd"/>
      <w:r>
        <w:t xml:space="preserve"> = </w:t>
      </w:r>
      <w:proofErr w:type="spellStart"/>
      <w:r>
        <w:t>ifelse</w:t>
      </w:r>
      <w:proofErr w:type="spellEnd"/>
      <w:r>
        <w:t>(MH14 %in% c(9998, 9999), NA, MH14),</w:t>
      </w:r>
    </w:p>
    <w:p w14:paraId="7FA27D66" w14:textId="77777777" w:rsidR="00EC361A" w:rsidRDefault="00EC361A" w:rsidP="00EC361A">
      <w:pPr>
        <w:spacing w:after="0" w:line="240" w:lineRule="auto"/>
        <w:contextualSpacing/>
      </w:pPr>
      <w:r>
        <w:t xml:space="preserve">    </w:t>
      </w:r>
      <w:proofErr w:type="spellStart"/>
      <w:r>
        <w:t>divwiddate</w:t>
      </w:r>
      <w:proofErr w:type="spellEnd"/>
      <w:r>
        <w:t xml:space="preserve"> = </w:t>
      </w:r>
      <w:proofErr w:type="spellStart"/>
      <w:proofErr w:type="gramStart"/>
      <w:r>
        <w:t>mdy</w:t>
      </w:r>
      <w:proofErr w:type="spellEnd"/>
      <w:r>
        <w:t>(</w:t>
      </w:r>
      <w:proofErr w:type="gramEnd"/>
      <w:r>
        <w:t>paste(</w:t>
      </w:r>
      <w:proofErr w:type="spellStart"/>
      <w:r>
        <w:t>month.w.d</w:t>
      </w:r>
      <w:proofErr w:type="spellEnd"/>
      <w:r>
        <w:t xml:space="preserve">, "01", </w:t>
      </w:r>
      <w:proofErr w:type="spellStart"/>
      <w:r>
        <w:t>yr.w.d</w:t>
      </w:r>
      <w:proofErr w:type="spellEnd"/>
      <w:r>
        <w:t xml:space="preserve">, </w:t>
      </w:r>
      <w:proofErr w:type="spellStart"/>
      <w:r>
        <w:t>sep</w:t>
      </w:r>
      <w:proofErr w:type="spellEnd"/>
      <w:r>
        <w:t xml:space="preserve"> = "/")),</w:t>
      </w:r>
    </w:p>
    <w:p w14:paraId="17B1B8C7" w14:textId="77777777" w:rsidR="00EC361A" w:rsidRDefault="00EC361A" w:rsidP="00EC361A">
      <w:pPr>
        <w:spacing w:after="0" w:line="240" w:lineRule="auto"/>
        <w:contextualSpacing/>
      </w:pPr>
      <w:r>
        <w:t xml:space="preserve">    </w:t>
      </w:r>
      <w:proofErr w:type="spellStart"/>
      <w:r>
        <w:t>month.sep</w:t>
      </w:r>
      <w:proofErr w:type="spellEnd"/>
      <w:r>
        <w:t xml:space="preserve"> = </w:t>
      </w:r>
      <w:proofErr w:type="spellStart"/>
      <w:proofErr w:type="gramStart"/>
      <w:r>
        <w:t>ifelse</w:t>
      </w:r>
      <w:proofErr w:type="spellEnd"/>
      <w:r>
        <w:t>(</w:t>
      </w:r>
      <w:proofErr w:type="gramEnd"/>
      <w:r>
        <w:t xml:space="preserve">MH15 %in% c(98,99), NA, </w:t>
      </w:r>
      <w:proofErr w:type="spellStart"/>
      <w:r>
        <w:t>ifelse</w:t>
      </w:r>
      <w:proofErr w:type="spellEnd"/>
      <w:r>
        <w:t xml:space="preserve">(MH15 == 21, 2, </w:t>
      </w:r>
      <w:proofErr w:type="spellStart"/>
      <w:r>
        <w:t>ifelse</w:t>
      </w:r>
      <w:proofErr w:type="spellEnd"/>
      <w:r>
        <w:t xml:space="preserve">(MH15 == 22, 5, </w:t>
      </w:r>
      <w:proofErr w:type="spellStart"/>
      <w:r>
        <w:t>ifelse</w:t>
      </w:r>
      <w:proofErr w:type="spellEnd"/>
      <w:r>
        <w:t xml:space="preserve">(MH15 == 23, 8, </w:t>
      </w:r>
      <w:proofErr w:type="spellStart"/>
      <w:r>
        <w:t>ifelse</w:t>
      </w:r>
      <w:proofErr w:type="spellEnd"/>
      <w:r>
        <w:t>(</w:t>
      </w:r>
    </w:p>
    <w:p w14:paraId="180A748D" w14:textId="77777777" w:rsidR="00EC361A" w:rsidRDefault="00EC361A" w:rsidP="00EC361A">
      <w:pPr>
        <w:spacing w:after="0" w:line="240" w:lineRule="auto"/>
        <w:contextualSpacing/>
      </w:pPr>
      <w:r>
        <w:t xml:space="preserve">      MH15 == 24, 11, </w:t>
      </w:r>
      <w:proofErr w:type="spellStart"/>
      <w:r>
        <w:t>str_</w:t>
      </w:r>
      <w:proofErr w:type="gramStart"/>
      <w:r>
        <w:t>pad</w:t>
      </w:r>
      <w:proofErr w:type="spellEnd"/>
      <w:r>
        <w:t>(</w:t>
      </w:r>
      <w:proofErr w:type="gramEnd"/>
      <w:r>
        <w:t>MH15, width = 2, pad = "0")))))),</w:t>
      </w:r>
    </w:p>
    <w:p w14:paraId="6425F8EC" w14:textId="77777777" w:rsidR="00EC361A" w:rsidRDefault="00EC361A" w:rsidP="00EC361A">
      <w:pPr>
        <w:spacing w:after="0" w:line="240" w:lineRule="auto"/>
        <w:contextualSpacing/>
      </w:pPr>
      <w:r>
        <w:t xml:space="preserve">    </w:t>
      </w:r>
      <w:proofErr w:type="spellStart"/>
      <w:r>
        <w:t>yr.sep</w:t>
      </w:r>
      <w:proofErr w:type="spellEnd"/>
      <w:r>
        <w:t xml:space="preserve"> = </w:t>
      </w:r>
      <w:proofErr w:type="spellStart"/>
      <w:proofErr w:type="gramStart"/>
      <w:r>
        <w:t>ifelse</w:t>
      </w:r>
      <w:proofErr w:type="spellEnd"/>
      <w:r>
        <w:t>(</w:t>
      </w:r>
      <w:proofErr w:type="gramEnd"/>
      <w:r>
        <w:t>MH16 %in% c(9998, 9999), NA, MH16),</w:t>
      </w:r>
    </w:p>
    <w:p w14:paraId="1FCB5C50" w14:textId="77777777" w:rsidR="00EC361A" w:rsidRDefault="00EC361A" w:rsidP="00EC361A">
      <w:pPr>
        <w:spacing w:after="0" w:line="240" w:lineRule="auto"/>
        <w:contextualSpacing/>
      </w:pPr>
      <w:r>
        <w:t xml:space="preserve">    </w:t>
      </w:r>
      <w:proofErr w:type="spellStart"/>
      <w:r>
        <w:t>sepdate</w:t>
      </w:r>
      <w:proofErr w:type="spellEnd"/>
      <w:r>
        <w:t xml:space="preserve"> = </w:t>
      </w:r>
      <w:proofErr w:type="spellStart"/>
      <w:proofErr w:type="gramStart"/>
      <w:r>
        <w:t>mdy</w:t>
      </w:r>
      <w:proofErr w:type="spellEnd"/>
      <w:r>
        <w:t>(</w:t>
      </w:r>
      <w:proofErr w:type="gramEnd"/>
      <w:r>
        <w:t>paste(</w:t>
      </w:r>
      <w:proofErr w:type="spellStart"/>
      <w:r>
        <w:t>month.sep</w:t>
      </w:r>
      <w:proofErr w:type="spellEnd"/>
      <w:r>
        <w:t xml:space="preserve">, "01", </w:t>
      </w:r>
      <w:proofErr w:type="spellStart"/>
      <w:r>
        <w:t>yr.sep</w:t>
      </w:r>
      <w:proofErr w:type="spellEnd"/>
      <w:r>
        <w:t xml:space="preserve">, </w:t>
      </w:r>
      <w:proofErr w:type="spellStart"/>
      <w:r>
        <w:t>sep</w:t>
      </w:r>
      <w:proofErr w:type="spellEnd"/>
      <w:r>
        <w:t xml:space="preserve"> = "/")),</w:t>
      </w:r>
    </w:p>
    <w:p w14:paraId="57A13616" w14:textId="77777777" w:rsidR="00EC361A" w:rsidRDefault="00EC361A" w:rsidP="00EC361A">
      <w:pPr>
        <w:spacing w:after="0" w:line="240" w:lineRule="auto"/>
        <w:contextualSpacing/>
      </w:pPr>
      <w:r>
        <w:t xml:space="preserve">    # This variable captures the year in which marital history reports were last collected for that individual</w:t>
      </w:r>
    </w:p>
    <w:p w14:paraId="5EA4DFB4" w14:textId="77777777" w:rsidR="00EC361A" w:rsidRDefault="00EC361A" w:rsidP="00EC361A">
      <w:pPr>
        <w:spacing w:after="0" w:line="240" w:lineRule="auto"/>
        <w:contextualSpacing/>
      </w:pPr>
      <w:r>
        <w:t xml:space="preserve">    </w:t>
      </w:r>
      <w:proofErr w:type="spellStart"/>
      <w:proofErr w:type="gramStart"/>
      <w:r>
        <w:t>lastyr.resp</w:t>
      </w:r>
      <w:proofErr w:type="gramEnd"/>
      <w:r>
        <w:t>.marriage</w:t>
      </w:r>
      <w:proofErr w:type="spellEnd"/>
      <w:r>
        <w:t xml:space="preserve"> = MH17,</w:t>
      </w:r>
    </w:p>
    <w:p w14:paraId="7626E3F0" w14:textId="77777777" w:rsidR="00EC361A" w:rsidRDefault="00EC361A" w:rsidP="00EC361A">
      <w:pPr>
        <w:spacing w:after="0" w:line="240" w:lineRule="auto"/>
        <w:contextualSpacing/>
      </w:pPr>
      <w:r>
        <w:t xml:space="preserve">    # This variable </w:t>
      </w:r>
      <w:proofErr w:type="spellStart"/>
      <w:r>
        <w:t>reprsents</w:t>
      </w:r>
      <w:proofErr w:type="spellEnd"/>
      <w:r>
        <w:t xml:space="preserve"> the number of marriages R has reported: if num-marriages == 0, never married</w:t>
      </w:r>
    </w:p>
    <w:p w14:paraId="4D036F70" w14:textId="77777777" w:rsidR="00EC361A" w:rsidRDefault="00EC361A" w:rsidP="00EC361A">
      <w:pPr>
        <w:spacing w:after="0" w:line="240" w:lineRule="auto"/>
        <w:contextualSpacing/>
      </w:pPr>
      <w:r>
        <w:t xml:space="preserve">    </w:t>
      </w:r>
      <w:proofErr w:type="spellStart"/>
      <w:proofErr w:type="gramStart"/>
      <w:r>
        <w:t>num.marriages</w:t>
      </w:r>
      <w:proofErr w:type="spellEnd"/>
      <w:proofErr w:type="gramEnd"/>
      <w:r>
        <w:t xml:space="preserve"> = </w:t>
      </w:r>
      <w:proofErr w:type="spellStart"/>
      <w:r>
        <w:t>na_if</w:t>
      </w:r>
      <w:proofErr w:type="spellEnd"/>
      <w:r>
        <w:t>(MH18, 98),</w:t>
      </w:r>
    </w:p>
    <w:p w14:paraId="17D70244" w14:textId="77777777" w:rsidR="00EC361A" w:rsidRDefault="00EC361A" w:rsidP="00EC361A">
      <w:pPr>
        <w:spacing w:after="0" w:line="240" w:lineRule="auto"/>
        <w:contextualSpacing/>
      </w:pPr>
      <w:commentRangeStart w:id="304"/>
      <w:commentRangeStart w:id="305"/>
      <w:r>
        <w:t xml:space="preserve">    # The following procedure aims to capture the status of the marriage record for each respondent as of the</w:t>
      </w:r>
    </w:p>
    <w:p w14:paraId="2E7EB7BB" w14:textId="77777777" w:rsidR="00EC361A" w:rsidRDefault="00EC361A" w:rsidP="00EC361A">
      <w:pPr>
        <w:spacing w:after="0" w:line="240" w:lineRule="auto"/>
        <w:contextualSpacing/>
      </w:pPr>
      <w:r>
        <w:t xml:space="preserve">    # </w:t>
      </w:r>
      <w:proofErr w:type="gramStart"/>
      <w:r>
        <w:t>end</w:t>
      </w:r>
      <w:proofErr w:type="gramEnd"/>
      <w:r>
        <w:t xml:space="preserve"> of the year prior to the year in our sample. The next two variables code an "end date" for the marriage- if the </w:t>
      </w:r>
    </w:p>
    <w:p w14:paraId="4E5B5048" w14:textId="77777777" w:rsidR="00EC361A" w:rsidRDefault="00EC361A" w:rsidP="00EC361A">
      <w:pPr>
        <w:spacing w:after="0" w:line="240" w:lineRule="auto"/>
        <w:contextualSpacing/>
      </w:pPr>
      <w:r>
        <w:t xml:space="preserve">    # </w:t>
      </w:r>
      <w:proofErr w:type="gramStart"/>
      <w:r>
        <w:t>the</w:t>
      </w:r>
      <w:proofErr w:type="gramEnd"/>
      <w:r>
        <w:t xml:space="preserve"> record is for a respondent who never married, we code never married. If the record is for an intact marriage,</w:t>
      </w:r>
    </w:p>
    <w:p w14:paraId="2023C1B6" w14:textId="77777777" w:rsidR="00EC361A" w:rsidRDefault="00EC361A" w:rsidP="00EC361A">
      <w:pPr>
        <w:spacing w:after="0" w:line="240" w:lineRule="auto"/>
        <w:contextualSpacing/>
      </w:pPr>
      <w:r>
        <w:t xml:space="preserve">    # </w:t>
      </w:r>
      <w:proofErr w:type="gramStart"/>
      <w:r>
        <w:t>we</w:t>
      </w:r>
      <w:proofErr w:type="gramEnd"/>
      <w:r>
        <w:t xml:space="preserve"> code this "last date" as the last day of our wage year. If the record is for a marriage that has been</w:t>
      </w:r>
    </w:p>
    <w:p w14:paraId="16CB17A5" w14:textId="77777777" w:rsidR="00EC361A" w:rsidRDefault="00EC361A" w:rsidP="00EC361A">
      <w:pPr>
        <w:spacing w:after="0" w:line="240" w:lineRule="auto"/>
        <w:contextualSpacing/>
      </w:pPr>
      <w:r>
        <w:t xml:space="preserve">    # </w:t>
      </w:r>
      <w:proofErr w:type="gramStart"/>
      <w:r>
        <w:t>dissolved</w:t>
      </w:r>
      <w:proofErr w:type="gramEnd"/>
      <w:r>
        <w:t>, it codes the date at which that marriage was dissolved</w:t>
      </w:r>
    </w:p>
    <w:p w14:paraId="0856D515" w14:textId="77777777" w:rsidR="00EC361A" w:rsidRDefault="00EC361A" w:rsidP="00EC361A">
      <w:pPr>
        <w:spacing w:after="0" w:line="240" w:lineRule="auto"/>
        <w:contextualSpacing/>
      </w:pPr>
      <w:r>
        <w:t xml:space="preserve">    lastdate_1980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06394CB1"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5F3FCF68"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"12-31-1979"), </w:t>
      </w:r>
      <w:proofErr w:type="spellStart"/>
      <w:r>
        <w:t>ifelse</w:t>
      </w:r>
      <w:proofErr w:type="spellEnd"/>
      <w:r>
        <w:t>(</w:t>
      </w:r>
    </w:p>
    <w:p w14:paraId="2E04AFF5"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04DF286B"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001E3F42" w14:textId="77777777" w:rsidR="00EC361A" w:rsidRDefault="00EC361A" w:rsidP="00EC361A">
      <w:pPr>
        <w:spacing w:after="0" w:line="240" w:lineRule="auto"/>
        <w:contextualSpacing/>
      </w:pPr>
      <w:r>
        <w:t xml:space="preserve">    lastdate_1981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236D64CD"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36C0CB31"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"12-31-1980"), </w:t>
      </w:r>
      <w:proofErr w:type="spellStart"/>
      <w:r>
        <w:t>ifelse</w:t>
      </w:r>
      <w:proofErr w:type="spellEnd"/>
      <w:r>
        <w:t>(</w:t>
      </w:r>
    </w:p>
    <w:p w14:paraId="1D3FD9F0"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35989C70"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3AB63CC5" w14:textId="77777777" w:rsidR="00EC361A" w:rsidRDefault="00EC361A" w:rsidP="00EC361A">
      <w:pPr>
        <w:spacing w:after="0" w:line="240" w:lineRule="auto"/>
        <w:contextualSpacing/>
      </w:pPr>
      <w:r>
        <w:t xml:space="preserve">    lastdate_1990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7C46215D"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297AD7C9"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"12-31-1989"), </w:t>
      </w:r>
      <w:proofErr w:type="spellStart"/>
      <w:r>
        <w:t>ifelse</w:t>
      </w:r>
      <w:proofErr w:type="spellEnd"/>
      <w:r>
        <w:t>(</w:t>
      </w:r>
    </w:p>
    <w:p w14:paraId="68B4FC2E"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023B5977" w14:textId="77777777" w:rsidR="00EC361A" w:rsidRDefault="00EC361A" w:rsidP="00EC361A">
      <w:pPr>
        <w:spacing w:after="0" w:line="240" w:lineRule="auto"/>
        <w:contextualSpacing/>
      </w:pPr>
      <w:r>
        <w:lastRenderedPageBreak/>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39E3DB29" w14:textId="77777777" w:rsidR="00EC361A" w:rsidRDefault="00EC361A" w:rsidP="00EC361A">
      <w:pPr>
        <w:spacing w:after="0" w:line="240" w:lineRule="auto"/>
        <w:contextualSpacing/>
      </w:pPr>
      <w:r>
        <w:t xml:space="preserve">    lastdate_1991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755B7ED2"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521D47B5"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"12-31-1990"), </w:t>
      </w:r>
      <w:proofErr w:type="spellStart"/>
      <w:r>
        <w:t>ifelse</w:t>
      </w:r>
      <w:proofErr w:type="spellEnd"/>
      <w:r>
        <w:t>(</w:t>
      </w:r>
    </w:p>
    <w:p w14:paraId="4854C9B0"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77CA4418"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25A340C9" w14:textId="77777777" w:rsidR="00EC361A" w:rsidRDefault="00EC361A" w:rsidP="00EC361A">
      <w:pPr>
        <w:spacing w:after="0" w:line="240" w:lineRule="auto"/>
        <w:contextualSpacing/>
      </w:pPr>
      <w:r>
        <w:t xml:space="preserve">    lastdate_1999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02F92070"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2A5E0BC1"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"12-31-1998"), </w:t>
      </w:r>
      <w:proofErr w:type="spellStart"/>
      <w:r>
        <w:t>ifelse</w:t>
      </w:r>
      <w:proofErr w:type="spellEnd"/>
      <w:r>
        <w:t>(</w:t>
      </w:r>
    </w:p>
    <w:p w14:paraId="74F5C540"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139D2CCD"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0FCC7464" w14:textId="77777777" w:rsidR="00EC361A" w:rsidRDefault="00EC361A" w:rsidP="00EC361A">
      <w:pPr>
        <w:spacing w:after="0" w:line="240" w:lineRule="auto"/>
        <w:contextualSpacing/>
      </w:pPr>
      <w:r>
        <w:t xml:space="preserve">    lastdate_2001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3199D17B"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75063B84"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"12-31-2000"), </w:t>
      </w:r>
      <w:proofErr w:type="spellStart"/>
      <w:r>
        <w:t>ifelse</w:t>
      </w:r>
      <w:proofErr w:type="spellEnd"/>
      <w:r>
        <w:t>(</w:t>
      </w:r>
    </w:p>
    <w:p w14:paraId="0B261D02"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5033987D"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666DC72E" w14:textId="77777777" w:rsidR="00EC361A" w:rsidRDefault="00EC361A" w:rsidP="00EC361A">
      <w:pPr>
        <w:spacing w:after="0" w:line="240" w:lineRule="auto"/>
        <w:contextualSpacing/>
      </w:pPr>
      <w:r>
        <w:t xml:space="preserve">    lastdate_2009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1C7F0C66"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510B72FB"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"12-31-2008"), </w:t>
      </w:r>
      <w:proofErr w:type="spellStart"/>
      <w:r>
        <w:t>ifelse</w:t>
      </w:r>
      <w:proofErr w:type="spellEnd"/>
      <w:r>
        <w:t>(</w:t>
      </w:r>
    </w:p>
    <w:p w14:paraId="3F46DD6D"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1CA97B10"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2CE2CDD6" w14:textId="77777777" w:rsidR="00EC361A" w:rsidRDefault="00EC361A" w:rsidP="00EC361A">
      <w:pPr>
        <w:spacing w:after="0" w:line="240" w:lineRule="auto"/>
        <w:contextualSpacing/>
      </w:pPr>
      <w:r>
        <w:t xml:space="preserve">    lastdate_2011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13FF46FD"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43530CE2"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"12-31-2010"), </w:t>
      </w:r>
      <w:proofErr w:type="spellStart"/>
      <w:r>
        <w:t>ifelse</w:t>
      </w:r>
      <w:proofErr w:type="spellEnd"/>
      <w:r>
        <w:t>(</w:t>
      </w:r>
    </w:p>
    <w:p w14:paraId="6422240C"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0CCDDA6C"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50411097" w14:textId="77777777" w:rsidR="00EC361A" w:rsidRDefault="00EC361A" w:rsidP="00EC361A">
      <w:pPr>
        <w:spacing w:after="0" w:line="240" w:lineRule="auto"/>
        <w:contextualSpacing/>
      </w:pPr>
      <w:r>
        <w:t xml:space="preserve">    lastdate_2015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6B2642E6"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35E16DC9"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"12-31-2014"), </w:t>
      </w:r>
      <w:proofErr w:type="spellStart"/>
      <w:r>
        <w:t>ifelse</w:t>
      </w:r>
      <w:proofErr w:type="spellEnd"/>
      <w:r>
        <w:t>(</w:t>
      </w:r>
    </w:p>
    <w:p w14:paraId="243D9828"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6A02EBBA"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0D1A3D6D" w14:textId="77777777" w:rsidR="00EC361A" w:rsidRDefault="00EC361A" w:rsidP="00EC361A">
      <w:pPr>
        <w:spacing w:after="0" w:line="240" w:lineRule="auto"/>
        <w:contextualSpacing/>
      </w:pPr>
      <w:r>
        <w:t xml:space="preserve">    lastdate_2017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42B345EE"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728E924D"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"12-31-2016"), </w:t>
      </w:r>
      <w:proofErr w:type="spellStart"/>
      <w:r>
        <w:t>ifelse</w:t>
      </w:r>
      <w:proofErr w:type="spellEnd"/>
      <w:r>
        <w:t>(</w:t>
      </w:r>
    </w:p>
    <w:p w14:paraId="628F81D1"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367413DB"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1E2A85BD" w14:textId="77777777" w:rsidR="00EC361A" w:rsidRDefault="00EC361A" w:rsidP="00EC361A">
      <w:pPr>
        <w:spacing w:after="0" w:line="240" w:lineRule="auto"/>
        <w:contextualSpacing/>
      </w:pPr>
      <w:r>
        <w:t xml:space="preserve">      lastdate_2019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60595A95"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5EF4E570"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"12-31-2018"), </w:t>
      </w:r>
      <w:proofErr w:type="spellStart"/>
      <w:r>
        <w:t>ifelse</w:t>
      </w:r>
      <w:proofErr w:type="spellEnd"/>
      <w:r>
        <w:t>(</w:t>
      </w:r>
    </w:p>
    <w:p w14:paraId="7412D552"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118EB09D"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2A1A3A66" w14:textId="77777777" w:rsidR="00EC361A" w:rsidRDefault="00EC361A" w:rsidP="00EC361A">
      <w:pPr>
        <w:spacing w:after="0" w:line="240" w:lineRule="auto"/>
        <w:contextualSpacing/>
      </w:pPr>
      <w:r>
        <w:t xml:space="preserve">    # Here, we code the status of this marriage as of the last day in our wage year</w:t>
      </w:r>
    </w:p>
    <w:p w14:paraId="4B3F19D8" w14:textId="77777777" w:rsidR="00EC361A" w:rsidRDefault="00EC361A" w:rsidP="00EC361A">
      <w:pPr>
        <w:spacing w:after="0" w:line="240" w:lineRule="auto"/>
        <w:contextualSpacing/>
      </w:pPr>
      <w:r>
        <w:t xml:space="preserve">    # If the record is for a respondent who's never married, we code it </w:t>
      </w:r>
      <w:proofErr w:type="spellStart"/>
      <w:r>
        <w:t>as</w:t>
      </w:r>
      <w:proofErr w:type="spellEnd"/>
      <w:r>
        <w:t xml:space="preserve"> never married:</w:t>
      </w:r>
    </w:p>
    <w:p w14:paraId="4ECF558D" w14:textId="77777777" w:rsidR="00EC361A" w:rsidRDefault="00EC361A" w:rsidP="00EC361A">
      <w:pPr>
        <w:spacing w:after="0" w:line="240" w:lineRule="auto"/>
        <w:contextualSpacing/>
      </w:pPr>
      <w:r>
        <w:t xml:space="preserve">    # </w:t>
      </w:r>
      <w:proofErr w:type="gramStart"/>
      <w:r>
        <w:t>if</w:t>
      </w:r>
      <w:proofErr w:type="gramEnd"/>
      <w:r>
        <w:t xml:space="preserve"> the marriage start date in that record happens after the last day of our wage year, we code this </w:t>
      </w:r>
    </w:p>
    <w:p w14:paraId="0311D326" w14:textId="77777777" w:rsidR="00EC361A" w:rsidRDefault="00EC361A" w:rsidP="00EC361A">
      <w:pPr>
        <w:spacing w:after="0" w:line="240" w:lineRule="auto"/>
        <w:contextualSpacing/>
      </w:pPr>
      <w:r>
        <w:t xml:space="preserve">    # </w:t>
      </w:r>
      <w:proofErr w:type="gramStart"/>
      <w:r>
        <w:t>marriage</w:t>
      </w:r>
      <w:proofErr w:type="gramEnd"/>
      <w:r>
        <w:t xml:space="preserve"> as not yet married. If the marriage start date is before the end of our wage year and the "last date"</w:t>
      </w:r>
    </w:p>
    <w:p w14:paraId="5DDE12DF" w14:textId="77777777" w:rsidR="00EC361A" w:rsidRDefault="00EC361A" w:rsidP="00EC361A">
      <w:pPr>
        <w:spacing w:after="0" w:line="240" w:lineRule="auto"/>
        <w:contextualSpacing/>
      </w:pPr>
      <w:r>
        <w:t xml:space="preserve">    # </w:t>
      </w:r>
      <w:proofErr w:type="gramStart"/>
      <w:r>
        <w:t>variable</w:t>
      </w:r>
      <w:proofErr w:type="gramEnd"/>
      <w:r>
        <w:t xml:space="preserve"> above (indicating when the marriage was dissolved, if dissolved by last </w:t>
      </w:r>
      <w:proofErr w:type="spellStart"/>
      <w:r>
        <w:t>obs</w:t>
      </w:r>
      <w:proofErr w:type="spellEnd"/>
      <w:r>
        <w:t xml:space="preserve"> period) is before</w:t>
      </w:r>
    </w:p>
    <w:p w14:paraId="2B86EC74" w14:textId="77777777" w:rsidR="00EC361A" w:rsidRDefault="00EC361A" w:rsidP="00EC361A">
      <w:pPr>
        <w:spacing w:after="0" w:line="240" w:lineRule="auto"/>
        <w:contextualSpacing/>
      </w:pPr>
      <w:r>
        <w:t xml:space="preserve">    # </w:t>
      </w:r>
      <w:proofErr w:type="gramStart"/>
      <w:r>
        <w:t>the</w:t>
      </w:r>
      <w:proofErr w:type="gramEnd"/>
      <w:r>
        <w:t xml:space="preserve"> end of our wage year, we code this marriage as the status of that marriage as of the last </w:t>
      </w:r>
      <w:proofErr w:type="spellStart"/>
      <w:r>
        <w:t>obs</w:t>
      </w:r>
      <w:proofErr w:type="spellEnd"/>
      <w:r>
        <w:t xml:space="preserve"> period:</w:t>
      </w:r>
    </w:p>
    <w:p w14:paraId="7229D6C9" w14:textId="77777777" w:rsidR="00EC361A" w:rsidRDefault="00EC361A" w:rsidP="00EC361A">
      <w:pPr>
        <w:spacing w:after="0" w:line="240" w:lineRule="auto"/>
        <w:contextualSpacing/>
      </w:pPr>
      <w:r>
        <w:t xml:space="preserve">    # If the marriage start date is before the end of our wage </w:t>
      </w:r>
      <w:proofErr w:type="spellStart"/>
      <w:r>
        <w:t>yeear</w:t>
      </w:r>
      <w:proofErr w:type="spellEnd"/>
      <w:r>
        <w:t>, but the dissolution date is after the end</w:t>
      </w:r>
    </w:p>
    <w:p w14:paraId="4A21C326" w14:textId="77777777" w:rsidR="00EC361A" w:rsidRDefault="00EC361A" w:rsidP="00EC361A">
      <w:pPr>
        <w:spacing w:after="0" w:line="240" w:lineRule="auto"/>
        <w:contextualSpacing/>
      </w:pPr>
      <w:r>
        <w:t xml:space="preserve">    # </w:t>
      </w:r>
      <w:proofErr w:type="gramStart"/>
      <w:r>
        <w:t>of</w:t>
      </w:r>
      <w:proofErr w:type="gramEnd"/>
      <w:r>
        <w:t xml:space="preserve"> our wage year, then we code this record as "still married" during our wage year</w:t>
      </w:r>
    </w:p>
    <w:p w14:paraId="0C485276" w14:textId="77777777" w:rsidR="00EC361A" w:rsidRDefault="00EC361A" w:rsidP="00EC361A">
      <w:pPr>
        <w:spacing w:after="0" w:line="240" w:lineRule="auto"/>
        <w:contextualSpacing/>
      </w:pPr>
      <w:r>
        <w:t xml:space="preserve">    </w:t>
      </w:r>
      <w:proofErr w:type="gramStart"/>
      <w:r>
        <w:t>status.marriage</w:t>
      </w:r>
      <w:proofErr w:type="gramEnd"/>
      <w:r>
        <w:t xml:space="preserve">_1980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4D90418C"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"12-31-1979"), "</w:t>
      </w:r>
      <w:proofErr w:type="spellStart"/>
      <w:r>
        <w:t>notyet.married</w:t>
      </w:r>
      <w:proofErr w:type="spellEnd"/>
      <w:r>
        <w:t xml:space="preserve">", </w:t>
      </w:r>
      <w:proofErr w:type="spellStart"/>
      <w:r>
        <w:t>ifelse</w:t>
      </w:r>
      <w:proofErr w:type="spellEnd"/>
      <w:r>
        <w:t>(</w:t>
      </w:r>
    </w:p>
    <w:p w14:paraId="322F790B" w14:textId="77777777" w:rsidR="00EC361A" w:rsidRDefault="00EC361A" w:rsidP="00EC361A">
      <w:pPr>
        <w:spacing w:after="0" w:line="240" w:lineRule="auto"/>
        <w:contextualSpacing/>
      </w:pPr>
      <w:r>
        <w:t xml:space="preserve">        lastdate_1980 &lt; </w:t>
      </w:r>
      <w:proofErr w:type="spellStart"/>
      <w:proofErr w:type="gramStart"/>
      <w:r>
        <w:t>mdy</w:t>
      </w:r>
      <w:proofErr w:type="spellEnd"/>
      <w:r>
        <w:t>(</w:t>
      </w:r>
      <w:proofErr w:type="gramEnd"/>
      <w:r>
        <w:t xml:space="preserve">"12-31-1979"), </w:t>
      </w:r>
      <w:proofErr w:type="spellStart"/>
      <w:r>
        <w:t>status.marriage</w:t>
      </w:r>
      <w:proofErr w:type="spellEnd"/>
      <w:r>
        <w:t xml:space="preserve">, </w:t>
      </w:r>
      <w:proofErr w:type="spellStart"/>
      <w:r>
        <w:t>ifelse</w:t>
      </w:r>
      <w:proofErr w:type="spellEnd"/>
      <w:r>
        <w:t>(</w:t>
      </w:r>
    </w:p>
    <w:p w14:paraId="62436506" w14:textId="77777777" w:rsidR="00EC361A" w:rsidRDefault="00EC361A" w:rsidP="00EC361A">
      <w:pPr>
        <w:spacing w:after="0" w:line="240" w:lineRule="auto"/>
        <w:contextualSpacing/>
      </w:pPr>
      <w:r>
        <w:lastRenderedPageBreak/>
        <w:t xml:space="preserve">          lastdate_1980 &gt;= </w:t>
      </w:r>
      <w:proofErr w:type="spellStart"/>
      <w:proofErr w:type="gramStart"/>
      <w:r>
        <w:t>mdy</w:t>
      </w:r>
      <w:proofErr w:type="spellEnd"/>
      <w:r>
        <w:t>(</w:t>
      </w:r>
      <w:proofErr w:type="gramEnd"/>
      <w:r>
        <w:t>"12-31-1979"), "</w:t>
      </w:r>
      <w:proofErr w:type="spellStart"/>
      <w:r>
        <w:t>still.married</w:t>
      </w:r>
      <w:proofErr w:type="spellEnd"/>
      <w:r>
        <w:t>", NA)))),</w:t>
      </w:r>
    </w:p>
    <w:p w14:paraId="4E8782B4" w14:textId="77777777" w:rsidR="00EC361A" w:rsidRDefault="00EC361A" w:rsidP="00EC361A">
      <w:pPr>
        <w:spacing w:after="0" w:line="240" w:lineRule="auto"/>
        <w:contextualSpacing/>
      </w:pPr>
      <w:r>
        <w:t xml:space="preserve">    </w:t>
      </w:r>
      <w:proofErr w:type="gramStart"/>
      <w:r>
        <w:t>status.marriage</w:t>
      </w:r>
      <w:proofErr w:type="gramEnd"/>
      <w:r>
        <w:t xml:space="preserve">_1981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3FADFFF8"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"12-31-1980"), "</w:t>
      </w:r>
      <w:proofErr w:type="spellStart"/>
      <w:r>
        <w:t>notyet.married</w:t>
      </w:r>
      <w:proofErr w:type="spellEnd"/>
      <w:r>
        <w:t xml:space="preserve">", </w:t>
      </w:r>
      <w:proofErr w:type="spellStart"/>
      <w:r>
        <w:t>ifelse</w:t>
      </w:r>
      <w:proofErr w:type="spellEnd"/>
      <w:r>
        <w:t>(</w:t>
      </w:r>
    </w:p>
    <w:p w14:paraId="11419900" w14:textId="77777777" w:rsidR="00EC361A" w:rsidRDefault="00EC361A" w:rsidP="00EC361A">
      <w:pPr>
        <w:spacing w:after="0" w:line="240" w:lineRule="auto"/>
        <w:contextualSpacing/>
      </w:pPr>
      <w:r>
        <w:t xml:space="preserve">        lastdate_1981 &lt; </w:t>
      </w:r>
      <w:proofErr w:type="spellStart"/>
      <w:proofErr w:type="gramStart"/>
      <w:r>
        <w:t>mdy</w:t>
      </w:r>
      <w:proofErr w:type="spellEnd"/>
      <w:r>
        <w:t>(</w:t>
      </w:r>
      <w:proofErr w:type="gramEnd"/>
      <w:r>
        <w:t xml:space="preserve">"12-31-1980"), </w:t>
      </w:r>
      <w:proofErr w:type="spellStart"/>
      <w:r>
        <w:t>status.marriage</w:t>
      </w:r>
      <w:proofErr w:type="spellEnd"/>
      <w:r>
        <w:t xml:space="preserve">, </w:t>
      </w:r>
      <w:proofErr w:type="spellStart"/>
      <w:r>
        <w:t>ifelse</w:t>
      </w:r>
      <w:proofErr w:type="spellEnd"/>
      <w:r>
        <w:t>(</w:t>
      </w:r>
    </w:p>
    <w:p w14:paraId="1C97488E" w14:textId="77777777" w:rsidR="00EC361A" w:rsidRDefault="00EC361A" w:rsidP="00EC361A">
      <w:pPr>
        <w:spacing w:after="0" w:line="240" w:lineRule="auto"/>
        <w:contextualSpacing/>
      </w:pPr>
      <w:r>
        <w:t xml:space="preserve">          lastdate_1981 &gt;= </w:t>
      </w:r>
      <w:proofErr w:type="spellStart"/>
      <w:proofErr w:type="gramStart"/>
      <w:r>
        <w:t>mdy</w:t>
      </w:r>
      <w:proofErr w:type="spellEnd"/>
      <w:r>
        <w:t>(</w:t>
      </w:r>
      <w:proofErr w:type="gramEnd"/>
      <w:r>
        <w:t>"12-31-1980"), "</w:t>
      </w:r>
      <w:proofErr w:type="spellStart"/>
      <w:r>
        <w:t>still.married</w:t>
      </w:r>
      <w:proofErr w:type="spellEnd"/>
      <w:r>
        <w:t>", NA)))),</w:t>
      </w:r>
    </w:p>
    <w:p w14:paraId="72C721DC" w14:textId="77777777" w:rsidR="00EC361A" w:rsidRDefault="00EC361A" w:rsidP="00EC361A">
      <w:pPr>
        <w:spacing w:after="0" w:line="240" w:lineRule="auto"/>
        <w:contextualSpacing/>
      </w:pPr>
      <w:r>
        <w:t xml:space="preserve">    </w:t>
      </w:r>
      <w:proofErr w:type="gramStart"/>
      <w:r>
        <w:t>status.marriage</w:t>
      </w:r>
      <w:proofErr w:type="gramEnd"/>
      <w:r>
        <w:t xml:space="preserve">_1990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5C6AF08D"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"12-31-1989"), "</w:t>
      </w:r>
      <w:proofErr w:type="spellStart"/>
      <w:r>
        <w:t>notyet.married</w:t>
      </w:r>
      <w:proofErr w:type="spellEnd"/>
      <w:r>
        <w:t xml:space="preserve">", </w:t>
      </w:r>
      <w:proofErr w:type="spellStart"/>
      <w:r>
        <w:t>ifelse</w:t>
      </w:r>
      <w:proofErr w:type="spellEnd"/>
      <w:r>
        <w:t>(</w:t>
      </w:r>
    </w:p>
    <w:p w14:paraId="0D9B4657" w14:textId="77777777" w:rsidR="00EC361A" w:rsidRDefault="00EC361A" w:rsidP="00EC361A">
      <w:pPr>
        <w:spacing w:after="0" w:line="240" w:lineRule="auto"/>
        <w:contextualSpacing/>
      </w:pPr>
      <w:r>
        <w:t xml:space="preserve">        lastdate_1990 &lt; </w:t>
      </w:r>
      <w:proofErr w:type="spellStart"/>
      <w:proofErr w:type="gramStart"/>
      <w:r>
        <w:t>mdy</w:t>
      </w:r>
      <w:proofErr w:type="spellEnd"/>
      <w:r>
        <w:t>(</w:t>
      </w:r>
      <w:proofErr w:type="gramEnd"/>
      <w:r>
        <w:t xml:space="preserve">"12-31-1989"), </w:t>
      </w:r>
      <w:proofErr w:type="spellStart"/>
      <w:r>
        <w:t>status.marriage</w:t>
      </w:r>
      <w:proofErr w:type="spellEnd"/>
      <w:r>
        <w:t xml:space="preserve">, </w:t>
      </w:r>
      <w:proofErr w:type="spellStart"/>
      <w:r>
        <w:t>ifelse</w:t>
      </w:r>
      <w:proofErr w:type="spellEnd"/>
      <w:r>
        <w:t>(</w:t>
      </w:r>
    </w:p>
    <w:p w14:paraId="18E6276A" w14:textId="77777777" w:rsidR="00EC361A" w:rsidRDefault="00EC361A" w:rsidP="00EC361A">
      <w:pPr>
        <w:spacing w:after="0" w:line="240" w:lineRule="auto"/>
        <w:contextualSpacing/>
      </w:pPr>
      <w:r>
        <w:t xml:space="preserve">          lastdate_1990 &gt;= </w:t>
      </w:r>
      <w:proofErr w:type="spellStart"/>
      <w:proofErr w:type="gramStart"/>
      <w:r>
        <w:t>mdy</w:t>
      </w:r>
      <w:proofErr w:type="spellEnd"/>
      <w:r>
        <w:t>(</w:t>
      </w:r>
      <w:proofErr w:type="gramEnd"/>
      <w:r>
        <w:t>"12-31-1989"), "</w:t>
      </w:r>
      <w:proofErr w:type="spellStart"/>
      <w:r>
        <w:t>still.married</w:t>
      </w:r>
      <w:proofErr w:type="spellEnd"/>
      <w:r>
        <w:t>", NA)))),</w:t>
      </w:r>
    </w:p>
    <w:p w14:paraId="5082BCA3" w14:textId="77777777" w:rsidR="00EC361A" w:rsidRDefault="00EC361A" w:rsidP="00EC361A">
      <w:pPr>
        <w:spacing w:after="0" w:line="240" w:lineRule="auto"/>
        <w:contextualSpacing/>
      </w:pPr>
      <w:r>
        <w:t xml:space="preserve">    </w:t>
      </w:r>
      <w:proofErr w:type="gramStart"/>
      <w:r>
        <w:t>status.marriage</w:t>
      </w:r>
      <w:proofErr w:type="gramEnd"/>
      <w:r>
        <w:t xml:space="preserve">_1991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428B9CB8"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"12-31-1990"), "</w:t>
      </w:r>
      <w:proofErr w:type="spellStart"/>
      <w:r>
        <w:t>notyet.married</w:t>
      </w:r>
      <w:proofErr w:type="spellEnd"/>
      <w:r>
        <w:t xml:space="preserve">", </w:t>
      </w:r>
      <w:proofErr w:type="spellStart"/>
      <w:r>
        <w:t>ifelse</w:t>
      </w:r>
      <w:proofErr w:type="spellEnd"/>
      <w:r>
        <w:t>(</w:t>
      </w:r>
    </w:p>
    <w:p w14:paraId="01082114" w14:textId="77777777" w:rsidR="00EC361A" w:rsidRDefault="00EC361A" w:rsidP="00EC361A">
      <w:pPr>
        <w:spacing w:after="0" w:line="240" w:lineRule="auto"/>
        <w:contextualSpacing/>
      </w:pPr>
      <w:r>
        <w:t xml:space="preserve">        lastdate_1991 &lt; </w:t>
      </w:r>
      <w:proofErr w:type="spellStart"/>
      <w:proofErr w:type="gramStart"/>
      <w:r>
        <w:t>mdy</w:t>
      </w:r>
      <w:proofErr w:type="spellEnd"/>
      <w:r>
        <w:t>(</w:t>
      </w:r>
      <w:proofErr w:type="gramEnd"/>
      <w:r>
        <w:t xml:space="preserve">"12-31-1990"), </w:t>
      </w:r>
      <w:proofErr w:type="spellStart"/>
      <w:r>
        <w:t>status.marriage</w:t>
      </w:r>
      <w:proofErr w:type="spellEnd"/>
      <w:r>
        <w:t xml:space="preserve">, </w:t>
      </w:r>
      <w:proofErr w:type="spellStart"/>
      <w:r>
        <w:t>ifelse</w:t>
      </w:r>
      <w:proofErr w:type="spellEnd"/>
      <w:r>
        <w:t>(</w:t>
      </w:r>
    </w:p>
    <w:p w14:paraId="2FE9B4C3" w14:textId="77777777" w:rsidR="00EC361A" w:rsidRDefault="00EC361A" w:rsidP="00EC361A">
      <w:pPr>
        <w:spacing w:after="0" w:line="240" w:lineRule="auto"/>
        <w:contextualSpacing/>
      </w:pPr>
      <w:r>
        <w:t xml:space="preserve">          lastdate_1991 &gt;= </w:t>
      </w:r>
      <w:proofErr w:type="spellStart"/>
      <w:proofErr w:type="gramStart"/>
      <w:r>
        <w:t>mdy</w:t>
      </w:r>
      <w:proofErr w:type="spellEnd"/>
      <w:r>
        <w:t>(</w:t>
      </w:r>
      <w:proofErr w:type="gramEnd"/>
      <w:r>
        <w:t>"12-31-1990"), "</w:t>
      </w:r>
      <w:proofErr w:type="spellStart"/>
      <w:r>
        <w:t>still.married</w:t>
      </w:r>
      <w:proofErr w:type="spellEnd"/>
      <w:r>
        <w:t>", NA)))),</w:t>
      </w:r>
    </w:p>
    <w:p w14:paraId="33C87508" w14:textId="77777777" w:rsidR="00EC361A" w:rsidRDefault="00EC361A" w:rsidP="00EC361A">
      <w:pPr>
        <w:spacing w:after="0" w:line="240" w:lineRule="auto"/>
        <w:contextualSpacing/>
      </w:pPr>
      <w:r>
        <w:t xml:space="preserve">    </w:t>
      </w:r>
      <w:proofErr w:type="gramStart"/>
      <w:r>
        <w:t>status.marriage</w:t>
      </w:r>
      <w:proofErr w:type="gramEnd"/>
      <w:r>
        <w:t xml:space="preserve">_1999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2C3E913B"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"12-31-1998"), "</w:t>
      </w:r>
      <w:proofErr w:type="spellStart"/>
      <w:r>
        <w:t>notyet.married</w:t>
      </w:r>
      <w:proofErr w:type="spellEnd"/>
      <w:r>
        <w:t xml:space="preserve">", </w:t>
      </w:r>
      <w:proofErr w:type="spellStart"/>
      <w:r>
        <w:t>ifelse</w:t>
      </w:r>
      <w:proofErr w:type="spellEnd"/>
      <w:r>
        <w:t>(</w:t>
      </w:r>
    </w:p>
    <w:p w14:paraId="7756540B" w14:textId="77777777" w:rsidR="00EC361A" w:rsidRDefault="00EC361A" w:rsidP="00EC361A">
      <w:pPr>
        <w:spacing w:after="0" w:line="240" w:lineRule="auto"/>
        <w:contextualSpacing/>
      </w:pPr>
      <w:r>
        <w:t xml:space="preserve">        lastdate_1999 &lt; </w:t>
      </w:r>
      <w:proofErr w:type="spellStart"/>
      <w:proofErr w:type="gramStart"/>
      <w:r>
        <w:t>mdy</w:t>
      </w:r>
      <w:proofErr w:type="spellEnd"/>
      <w:r>
        <w:t>(</w:t>
      </w:r>
      <w:proofErr w:type="gramEnd"/>
      <w:r>
        <w:t xml:space="preserve">"12-31-1998"), </w:t>
      </w:r>
      <w:proofErr w:type="spellStart"/>
      <w:r>
        <w:t>status.marriage</w:t>
      </w:r>
      <w:proofErr w:type="spellEnd"/>
      <w:r>
        <w:t xml:space="preserve">, </w:t>
      </w:r>
      <w:proofErr w:type="spellStart"/>
      <w:r>
        <w:t>ifelse</w:t>
      </w:r>
      <w:proofErr w:type="spellEnd"/>
      <w:r>
        <w:t>(</w:t>
      </w:r>
    </w:p>
    <w:p w14:paraId="45E316C1" w14:textId="77777777" w:rsidR="00EC361A" w:rsidRDefault="00EC361A" w:rsidP="00EC361A">
      <w:pPr>
        <w:spacing w:after="0" w:line="240" w:lineRule="auto"/>
        <w:contextualSpacing/>
      </w:pPr>
      <w:r>
        <w:t xml:space="preserve">          lastdate_1999 &gt;= </w:t>
      </w:r>
      <w:proofErr w:type="spellStart"/>
      <w:proofErr w:type="gramStart"/>
      <w:r>
        <w:t>mdy</w:t>
      </w:r>
      <w:proofErr w:type="spellEnd"/>
      <w:r>
        <w:t>(</w:t>
      </w:r>
      <w:proofErr w:type="gramEnd"/>
      <w:r>
        <w:t>"12-31-1998"), "</w:t>
      </w:r>
      <w:proofErr w:type="spellStart"/>
      <w:r>
        <w:t>still.married</w:t>
      </w:r>
      <w:proofErr w:type="spellEnd"/>
      <w:r>
        <w:t>", NA)))),</w:t>
      </w:r>
    </w:p>
    <w:p w14:paraId="33ECC9CC" w14:textId="77777777" w:rsidR="00EC361A" w:rsidRDefault="00EC361A" w:rsidP="00EC361A">
      <w:pPr>
        <w:spacing w:after="0" w:line="240" w:lineRule="auto"/>
        <w:contextualSpacing/>
      </w:pPr>
      <w:r>
        <w:t xml:space="preserve">    </w:t>
      </w:r>
      <w:proofErr w:type="gramStart"/>
      <w:r>
        <w:t>status.marriage</w:t>
      </w:r>
      <w:proofErr w:type="gramEnd"/>
      <w:r>
        <w:t xml:space="preserve">_2001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1E066F3A"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"12-31-2000"), "</w:t>
      </w:r>
      <w:proofErr w:type="spellStart"/>
      <w:r>
        <w:t>notyet.married</w:t>
      </w:r>
      <w:proofErr w:type="spellEnd"/>
      <w:r>
        <w:t xml:space="preserve">", </w:t>
      </w:r>
      <w:proofErr w:type="spellStart"/>
      <w:r>
        <w:t>ifelse</w:t>
      </w:r>
      <w:proofErr w:type="spellEnd"/>
      <w:r>
        <w:t>(</w:t>
      </w:r>
    </w:p>
    <w:p w14:paraId="77E5CEEC" w14:textId="77777777" w:rsidR="00EC361A" w:rsidRDefault="00EC361A" w:rsidP="00EC361A">
      <w:pPr>
        <w:spacing w:after="0" w:line="240" w:lineRule="auto"/>
        <w:contextualSpacing/>
      </w:pPr>
      <w:r>
        <w:t xml:space="preserve">        lastdate_2001 &lt; </w:t>
      </w:r>
      <w:proofErr w:type="spellStart"/>
      <w:proofErr w:type="gramStart"/>
      <w:r>
        <w:t>mdy</w:t>
      </w:r>
      <w:proofErr w:type="spellEnd"/>
      <w:r>
        <w:t>(</w:t>
      </w:r>
      <w:proofErr w:type="gramEnd"/>
      <w:r>
        <w:t xml:space="preserve">"12-31-2000"), </w:t>
      </w:r>
      <w:proofErr w:type="spellStart"/>
      <w:r>
        <w:t>status.marriage</w:t>
      </w:r>
      <w:proofErr w:type="spellEnd"/>
      <w:r>
        <w:t xml:space="preserve">, </w:t>
      </w:r>
      <w:proofErr w:type="spellStart"/>
      <w:r>
        <w:t>ifelse</w:t>
      </w:r>
      <w:proofErr w:type="spellEnd"/>
      <w:r>
        <w:t>(</w:t>
      </w:r>
    </w:p>
    <w:p w14:paraId="46401F2E" w14:textId="77777777" w:rsidR="00EC361A" w:rsidRDefault="00EC361A" w:rsidP="00EC361A">
      <w:pPr>
        <w:spacing w:after="0" w:line="240" w:lineRule="auto"/>
        <w:contextualSpacing/>
      </w:pPr>
      <w:r>
        <w:t xml:space="preserve">          lastdate_2001 &gt;= </w:t>
      </w:r>
      <w:proofErr w:type="spellStart"/>
      <w:proofErr w:type="gramStart"/>
      <w:r>
        <w:t>mdy</w:t>
      </w:r>
      <w:proofErr w:type="spellEnd"/>
      <w:r>
        <w:t>(</w:t>
      </w:r>
      <w:proofErr w:type="gramEnd"/>
      <w:r>
        <w:t>"12-31-2000"), "</w:t>
      </w:r>
      <w:proofErr w:type="spellStart"/>
      <w:r>
        <w:t>still.married</w:t>
      </w:r>
      <w:proofErr w:type="spellEnd"/>
      <w:r>
        <w:t>", NA)))),</w:t>
      </w:r>
    </w:p>
    <w:p w14:paraId="24F913D6" w14:textId="77777777" w:rsidR="00EC361A" w:rsidRDefault="00EC361A" w:rsidP="00EC361A">
      <w:pPr>
        <w:spacing w:after="0" w:line="240" w:lineRule="auto"/>
        <w:contextualSpacing/>
      </w:pPr>
      <w:r>
        <w:t xml:space="preserve">    </w:t>
      </w:r>
      <w:proofErr w:type="gramStart"/>
      <w:r>
        <w:t>status.marriage</w:t>
      </w:r>
      <w:proofErr w:type="gramEnd"/>
      <w:r>
        <w:t xml:space="preserve">_2009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027AB058"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"12-31-2008"), "</w:t>
      </w:r>
      <w:proofErr w:type="spellStart"/>
      <w:r>
        <w:t>notyet.married</w:t>
      </w:r>
      <w:proofErr w:type="spellEnd"/>
      <w:r>
        <w:t xml:space="preserve">", </w:t>
      </w:r>
      <w:proofErr w:type="spellStart"/>
      <w:r>
        <w:t>ifelse</w:t>
      </w:r>
      <w:proofErr w:type="spellEnd"/>
      <w:r>
        <w:t>(</w:t>
      </w:r>
    </w:p>
    <w:p w14:paraId="37CBCAE7" w14:textId="77777777" w:rsidR="00EC361A" w:rsidRDefault="00EC361A" w:rsidP="00EC361A">
      <w:pPr>
        <w:spacing w:after="0" w:line="240" w:lineRule="auto"/>
        <w:contextualSpacing/>
      </w:pPr>
      <w:r>
        <w:t xml:space="preserve">        lastdate_2009 &lt; </w:t>
      </w:r>
      <w:proofErr w:type="spellStart"/>
      <w:proofErr w:type="gramStart"/>
      <w:r>
        <w:t>mdy</w:t>
      </w:r>
      <w:proofErr w:type="spellEnd"/>
      <w:r>
        <w:t>(</w:t>
      </w:r>
      <w:proofErr w:type="gramEnd"/>
      <w:r>
        <w:t xml:space="preserve">"12-31-2008"), </w:t>
      </w:r>
      <w:proofErr w:type="spellStart"/>
      <w:r>
        <w:t>status.marriage</w:t>
      </w:r>
      <w:proofErr w:type="spellEnd"/>
      <w:r>
        <w:t xml:space="preserve">, </w:t>
      </w:r>
      <w:proofErr w:type="spellStart"/>
      <w:r>
        <w:t>ifelse</w:t>
      </w:r>
      <w:proofErr w:type="spellEnd"/>
      <w:r>
        <w:t>(</w:t>
      </w:r>
    </w:p>
    <w:p w14:paraId="2033DCD5" w14:textId="77777777" w:rsidR="00EC361A" w:rsidRDefault="00EC361A" w:rsidP="00EC361A">
      <w:pPr>
        <w:spacing w:after="0" w:line="240" w:lineRule="auto"/>
        <w:contextualSpacing/>
      </w:pPr>
      <w:r>
        <w:t xml:space="preserve">          lastdate_2009 &gt;= </w:t>
      </w:r>
      <w:proofErr w:type="spellStart"/>
      <w:proofErr w:type="gramStart"/>
      <w:r>
        <w:t>mdy</w:t>
      </w:r>
      <w:proofErr w:type="spellEnd"/>
      <w:r>
        <w:t>(</w:t>
      </w:r>
      <w:proofErr w:type="gramEnd"/>
      <w:r>
        <w:t>"12-31-2008"), "</w:t>
      </w:r>
      <w:proofErr w:type="spellStart"/>
      <w:r>
        <w:t>still.married</w:t>
      </w:r>
      <w:proofErr w:type="spellEnd"/>
      <w:r>
        <w:t>", NA)))),</w:t>
      </w:r>
    </w:p>
    <w:p w14:paraId="00ABAADA" w14:textId="77777777" w:rsidR="00EC361A" w:rsidRDefault="00EC361A" w:rsidP="00EC361A">
      <w:pPr>
        <w:spacing w:after="0" w:line="240" w:lineRule="auto"/>
        <w:contextualSpacing/>
      </w:pPr>
      <w:r>
        <w:t xml:space="preserve">    </w:t>
      </w:r>
      <w:proofErr w:type="gramStart"/>
      <w:r>
        <w:t>status.marriage</w:t>
      </w:r>
      <w:proofErr w:type="gramEnd"/>
      <w:r>
        <w:t xml:space="preserve">_2011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54C62E02"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"12-31-2010"), "</w:t>
      </w:r>
      <w:proofErr w:type="spellStart"/>
      <w:r>
        <w:t>notyet.married</w:t>
      </w:r>
      <w:proofErr w:type="spellEnd"/>
      <w:r>
        <w:t xml:space="preserve">", </w:t>
      </w:r>
      <w:proofErr w:type="spellStart"/>
      <w:r>
        <w:t>ifelse</w:t>
      </w:r>
      <w:proofErr w:type="spellEnd"/>
      <w:r>
        <w:t>(</w:t>
      </w:r>
    </w:p>
    <w:p w14:paraId="51DFE123" w14:textId="77777777" w:rsidR="00EC361A" w:rsidRDefault="00EC361A" w:rsidP="00EC361A">
      <w:pPr>
        <w:spacing w:after="0" w:line="240" w:lineRule="auto"/>
        <w:contextualSpacing/>
      </w:pPr>
      <w:r>
        <w:t xml:space="preserve">        lastdate_2011 &lt; </w:t>
      </w:r>
      <w:proofErr w:type="spellStart"/>
      <w:proofErr w:type="gramStart"/>
      <w:r>
        <w:t>mdy</w:t>
      </w:r>
      <w:proofErr w:type="spellEnd"/>
      <w:r>
        <w:t>(</w:t>
      </w:r>
      <w:proofErr w:type="gramEnd"/>
      <w:r>
        <w:t xml:space="preserve">"12-31-2010"), </w:t>
      </w:r>
      <w:proofErr w:type="spellStart"/>
      <w:r>
        <w:t>status.marriage</w:t>
      </w:r>
      <w:proofErr w:type="spellEnd"/>
      <w:r>
        <w:t xml:space="preserve">, </w:t>
      </w:r>
      <w:proofErr w:type="spellStart"/>
      <w:r>
        <w:t>ifelse</w:t>
      </w:r>
      <w:proofErr w:type="spellEnd"/>
      <w:r>
        <w:t>(</w:t>
      </w:r>
    </w:p>
    <w:p w14:paraId="14CCDBED" w14:textId="77777777" w:rsidR="00EC361A" w:rsidRDefault="00EC361A" w:rsidP="00EC361A">
      <w:pPr>
        <w:spacing w:after="0" w:line="240" w:lineRule="auto"/>
        <w:contextualSpacing/>
      </w:pPr>
      <w:r>
        <w:t xml:space="preserve">          lastdate_2011 &gt;= </w:t>
      </w:r>
      <w:proofErr w:type="spellStart"/>
      <w:proofErr w:type="gramStart"/>
      <w:r>
        <w:t>mdy</w:t>
      </w:r>
      <w:proofErr w:type="spellEnd"/>
      <w:r>
        <w:t>(</w:t>
      </w:r>
      <w:proofErr w:type="gramEnd"/>
      <w:r>
        <w:t>"12-31-2010"), "</w:t>
      </w:r>
      <w:proofErr w:type="spellStart"/>
      <w:r>
        <w:t>still.married</w:t>
      </w:r>
      <w:proofErr w:type="spellEnd"/>
      <w:r>
        <w:t>", NA)))),</w:t>
      </w:r>
    </w:p>
    <w:p w14:paraId="121DCF45" w14:textId="77777777" w:rsidR="00EC361A" w:rsidRDefault="00EC361A" w:rsidP="00EC361A">
      <w:pPr>
        <w:spacing w:after="0" w:line="240" w:lineRule="auto"/>
        <w:contextualSpacing/>
      </w:pPr>
      <w:r>
        <w:t xml:space="preserve">    </w:t>
      </w:r>
      <w:proofErr w:type="gramStart"/>
      <w:r>
        <w:t>status.marriage</w:t>
      </w:r>
      <w:proofErr w:type="gramEnd"/>
      <w:r>
        <w:t xml:space="preserve">_2015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1CA53813"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"12-31-2014"), "</w:t>
      </w:r>
      <w:proofErr w:type="spellStart"/>
      <w:r>
        <w:t>notyet.married</w:t>
      </w:r>
      <w:proofErr w:type="spellEnd"/>
      <w:r>
        <w:t xml:space="preserve">", </w:t>
      </w:r>
      <w:proofErr w:type="spellStart"/>
      <w:r>
        <w:t>ifelse</w:t>
      </w:r>
      <w:proofErr w:type="spellEnd"/>
      <w:r>
        <w:t>(</w:t>
      </w:r>
    </w:p>
    <w:p w14:paraId="0964F89D" w14:textId="77777777" w:rsidR="00EC361A" w:rsidRDefault="00EC361A" w:rsidP="00EC361A">
      <w:pPr>
        <w:spacing w:after="0" w:line="240" w:lineRule="auto"/>
        <w:contextualSpacing/>
      </w:pPr>
      <w:r>
        <w:t xml:space="preserve">        lastdate_2015 &lt; </w:t>
      </w:r>
      <w:proofErr w:type="spellStart"/>
      <w:proofErr w:type="gramStart"/>
      <w:r>
        <w:t>mdy</w:t>
      </w:r>
      <w:proofErr w:type="spellEnd"/>
      <w:r>
        <w:t>(</w:t>
      </w:r>
      <w:proofErr w:type="gramEnd"/>
      <w:r>
        <w:t xml:space="preserve">"12-31-2014"), </w:t>
      </w:r>
      <w:proofErr w:type="spellStart"/>
      <w:r>
        <w:t>status.marriage</w:t>
      </w:r>
      <w:proofErr w:type="spellEnd"/>
      <w:r>
        <w:t xml:space="preserve">, </w:t>
      </w:r>
      <w:proofErr w:type="spellStart"/>
      <w:r>
        <w:t>ifelse</w:t>
      </w:r>
      <w:proofErr w:type="spellEnd"/>
      <w:r>
        <w:t>(</w:t>
      </w:r>
    </w:p>
    <w:p w14:paraId="01A24BFF" w14:textId="77777777" w:rsidR="00EC361A" w:rsidRDefault="00EC361A" w:rsidP="00EC361A">
      <w:pPr>
        <w:spacing w:after="0" w:line="240" w:lineRule="auto"/>
        <w:contextualSpacing/>
      </w:pPr>
      <w:r>
        <w:t xml:space="preserve">          lastdate_2015 &gt;= </w:t>
      </w:r>
      <w:proofErr w:type="spellStart"/>
      <w:proofErr w:type="gramStart"/>
      <w:r>
        <w:t>mdy</w:t>
      </w:r>
      <w:proofErr w:type="spellEnd"/>
      <w:r>
        <w:t>(</w:t>
      </w:r>
      <w:proofErr w:type="gramEnd"/>
      <w:r>
        <w:t>"12-31-2014"), "</w:t>
      </w:r>
      <w:proofErr w:type="spellStart"/>
      <w:r>
        <w:t>still.married</w:t>
      </w:r>
      <w:proofErr w:type="spellEnd"/>
      <w:r>
        <w:t>", NA)))),</w:t>
      </w:r>
    </w:p>
    <w:p w14:paraId="4A4A2883" w14:textId="77777777" w:rsidR="00EC361A" w:rsidRDefault="00EC361A" w:rsidP="00EC361A">
      <w:pPr>
        <w:spacing w:after="0" w:line="240" w:lineRule="auto"/>
        <w:contextualSpacing/>
      </w:pPr>
      <w:r>
        <w:t xml:space="preserve">    </w:t>
      </w:r>
      <w:proofErr w:type="gramStart"/>
      <w:r>
        <w:t>status.marriage</w:t>
      </w:r>
      <w:proofErr w:type="gramEnd"/>
      <w:r>
        <w:t xml:space="preserve">_2017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1A01103F"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"12-31-2016"), "</w:t>
      </w:r>
      <w:proofErr w:type="spellStart"/>
      <w:r>
        <w:t>notyet.married</w:t>
      </w:r>
      <w:proofErr w:type="spellEnd"/>
      <w:r>
        <w:t xml:space="preserve">", </w:t>
      </w:r>
      <w:proofErr w:type="spellStart"/>
      <w:r>
        <w:t>ifelse</w:t>
      </w:r>
      <w:proofErr w:type="spellEnd"/>
      <w:r>
        <w:t>(</w:t>
      </w:r>
    </w:p>
    <w:p w14:paraId="35D8F9FC" w14:textId="77777777" w:rsidR="00EC361A" w:rsidRDefault="00EC361A" w:rsidP="00EC361A">
      <w:pPr>
        <w:spacing w:after="0" w:line="240" w:lineRule="auto"/>
        <w:contextualSpacing/>
      </w:pPr>
      <w:r>
        <w:t xml:space="preserve">        lastdate_2017 &lt; </w:t>
      </w:r>
      <w:proofErr w:type="spellStart"/>
      <w:proofErr w:type="gramStart"/>
      <w:r>
        <w:t>mdy</w:t>
      </w:r>
      <w:proofErr w:type="spellEnd"/>
      <w:r>
        <w:t>(</w:t>
      </w:r>
      <w:proofErr w:type="gramEnd"/>
      <w:r>
        <w:t xml:space="preserve">"12-31-2016"), </w:t>
      </w:r>
      <w:proofErr w:type="spellStart"/>
      <w:r>
        <w:t>status.marriage</w:t>
      </w:r>
      <w:proofErr w:type="spellEnd"/>
      <w:r>
        <w:t xml:space="preserve">, </w:t>
      </w:r>
      <w:proofErr w:type="spellStart"/>
      <w:r>
        <w:t>ifelse</w:t>
      </w:r>
      <w:proofErr w:type="spellEnd"/>
      <w:r>
        <w:t>(</w:t>
      </w:r>
    </w:p>
    <w:p w14:paraId="5FFAFBC2" w14:textId="77777777" w:rsidR="00EC361A" w:rsidRDefault="00EC361A" w:rsidP="00EC361A">
      <w:pPr>
        <w:spacing w:after="0" w:line="240" w:lineRule="auto"/>
        <w:contextualSpacing/>
      </w:pPr>
      <w:r>
        <w:t xml:space="preserve">          lastdate_2017 &gt;= </w:t>
      </w:r>
      <w:proofErr w:type="spellStart"/>
      <w:proofErr w:type="gramStart"/>
      <w:r>
        <w:t>mdy</w:t>
      </w:r>
      <w:proofErr w:type="spellEnd"/>
      <w:r>
        <w:t>(</w:t>
      </w:r>
      <w:proofErr w:type="gramEnd"/>
      <w:r>
        <w:t>"12-31-2016"), "</w:t>
      </w:r>
      <w:proofErr w:type="spellStart"/>
      <w:r>
        <w:t>still.married</w:t>
      </w:r>
      <w:proofErr w:type="spellEnd"/>
      <w:r>
        <w:t>", NA)))),</w:t>
      </w:r>
    </w:p>
    <w:p w14:paraId="3A9918B2" w14:textId="77777777" w:rsidR="00EC361A" w:rsidRDefault="00EC361A" w:rsidP="00EC361A">
      <w:pPr>
        <w:spacing w:after="0" w:line="240" w:lineRule="auto"/>
        <w:contextualSpacing/>
      </w:pPr>
      <w:r>
        <w:t xml:space="preserve">    </w:t>
      </w:r>
      <w:proofErr w:type="gramStart"/>
      <w:r>
        <w:t>status.marriage</w:t>
      </w:r>
      <w:proofErr w:type="gramEnd"/>
      <w:r>
        <w:t xml:space="preserve">_2019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1E5528A0"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"12-31-2018"), "</w:t>
      </w:r>
      <w:proofErr w:type="spellStart"/>
      <w:r>
        <w:t>notyet.married</w:t>
      </w:r>
      <w:proofErr w:type="spellEnd"/>
      <w:r>
        <w:t xml:space="preserve">", </w:t>
      </w:r>
      <w:proofErr w:type="spellStart"/>
      <w:r>
        <w:t>ifelse</w:t>
      </w:r>
      <w:proofErr w:type="spellEnd"/>
      <w:r>
        <w:t>(</w:t>
      </w:r>
    </w:p>
    <w:p w14:paraId="4404524C" w14:textId="77777777" w:rsidR="00EC361A" w:rsidRDefault="00EC361A" w:rsidP="00EC361A">
      <w:pPr>
        <w:spacing w:after="0" w:line="240" w:lineRule="auto"/>
        <w:contextualSpacing/>
      </w:pPr>
      <w:r>
        <w:t xml:space="preserve">        lastdate_2019 &lt; </w:t>
      </w:r>
      <w:proofErr w:type="spellStart"/>
      <w:proofErr w:type="gramStart"/>
      <w:r>
        <w:t>mdy</w:t>
      </w:r>
      <w:proofErr w:type="spellEnd"/>
      <w:r>
        <w:t>(</w:t>
      </w:r>
      <w:proofErr w:type="gramEnd"/>
      <w:r>
        <w:t xml:space="preserve">"12-31-2018"), </w:t>
      </w:r>
      <w:proofErr w:type="spellStart"/>
      <w:r>
        <w:t>status.marriage</w:t>
      </w:r>
      <w:proofErr w:type="spellEnd"/>
      <w:r>
        <w:t xml:space="preserve">, </w:t>
      </w:r>
      <w:proofErr w:type="spellStart"/>
      <w:r>
        <w:t>ifelse</w:t>
      </w:r>
      <w:proofErr w:type="spellEnd"/>
      <w:r>
        <w:t>(</w:t>
      </w:r>
    </w:p>
    <w:p w14:paraId="74D61515" w14:textId="77777777" w:rsidR="00EC361A" w:rsidRDefault="00EC361A" w:rsidP="00EC361A">
      <w:pPr>
        <w:spacing w:after="0" w:line="240" w:lineRule="auto"/>
        <w:contextualSpacing/>
      </w:pPr>
      <w:r>
        <w:t xml:space="preserve">          lastdate_2019 &gt;= </w:t>
      </w:r>
      <w:proofErr w:type="spellStart"/>
      <w:proofErr w:type="gramStart"/>
      <w:r>
        <w:t>mdy</w:t>
      </w:r>
      <w:proofErr w:type="spellEnd"/>
      <w:r>
        <w:t>(</w:t>
      </w:r>
      <w:proofErr w:type="gramEnd"/>
      <w:r>
        <w:t>"12-31-2018"), "</w:t>
      </w:r>
      <w:proofErr w:type="spellStart"/>
      <w:r>
        <w:t>still.married</w:t>
      </w:r>
      <w:proofErr w:type="spellEnd"/>
      <w:r>
        <w:t>", NA)))),</w:t>
      </w:r>
    </w:p>
    <w:p w14:paraId="53F3C0E9" w14:textId="77777777" w:rsidR="00EC361A" w:rsidRDefault="00EC361A" w:rsidP="00EC361A">
      <w:pPr>
        <w:spacing w:after="0" w:line="240" w:lineRule="auto"/>
        <w:contextualSpacing/>
      </w:pPr>
      <w:r>
        <w:t xml:space="preserve">    # There are some missing values for the status of the marriage that we can ascertain:</w:t>
      </w:r>
    </w:p>
    <w:p w14:paraId="493C9544" w14:textId="77777777" w:rsidR="00EC361A" w:rsidRDefault="00EC361A" w:rsidP="00EC361A">
      <w:pPr>
        <w:spacing w:after="0" w:line="240" w:lineRule="auto"/>
        <w:contextualSpacing/>
      </w:pPr>
      <w:r>
        <w:t xml:space="preserve">    # For example, there are some records which have a reported status of divorce but no divorce date.</w:t>
      </w:r>
    </w:p>
    <w:p w14:paraId="34373DC0" w14:textId="77777777" w:rsidR="00EC361A" w:rsidRDefault="00EC361A" w:rsidP="00EC361A">
      <w:pPr>
        <w:spacing w:after="0" w:line="240" w:lineRule="auto"/>
        <w:contextualSpacing/>
      </w:pPr>
      <w:r>
        <w:t xml:space="preserve">    # If the last year in which marital history information is recorded precedes our wage year, then</w:t>
      </w:r>
    </w:p>
    <w:p w14:paraId="4648C5BE" w14:textId="77777777" w:rsidR="00EC361A" w:rsidRDefault="00EC361A" w:rsidP="00EC361A">
      <w:pPr>
        <w:spacing w:after="0" w:line="240" w:lineRule="auto"/>
        <w:contextualSpacing/>
      </w:pPr>
      <w:r>
        <w:t xml:space="preserve">    # </w:t>
      </w:r>
      <w:proofErr w:type="gramStart"/>
      <w:r>
        <w:t>we</w:t>
      </w:r>
      <w:proofErr w:type="gramEnd"/>
      <w:r>
        <w:t xml:space="preserve"> know that the divorce in this marriage occurred prior to the wage year, and hence, that the </w:t>
      </w:r>
    </w:p>
    <w:p w14:paraId="70D6DF70" w14:textId="77777777" w:rsidR="00EC361A" w:rsidRDefault="00EC361A" w:rsidP="00EC361A">
      <w:pPr>
        <w:spacing w:after="0" w:line="240" w:lineRule="auto"/>
        <w:contextualSpacing/>
      </w:pPr>
      <w:r>
        <w:t xml:space="preserve">    # </w:t>
      </w:r>
      <w:proofErr w:type="gramStart"/>
      <w:r>
        <w:t>status</w:t>
      </w:r>
      <w:proofErr w:type="gramEnd"/>
      <w:r>
        <w:t xml:space="preserve"> of this marriage as of our wage year is a divorce (assuming no </w:t>
      </w:r>
      <w:proofErr w:type="spellStart"/>
      <w:r>
        <w:t>repartnering</w:t>
      </w:r>
      <w:proofErr w:type="spellEnd"/>
      <w:r>
        <w:t>)</w:t>
      </w:r>
    </w:p>
    <w:p w14:paraId="7E46CE95" w14:textId="77777777" w:rsidR="00EC361A" w:rsidRDefault="00EC361A" w:rsidP="00EC361A">
      <w:pPr>
        <w:spacing w:after="0" w:line="240" w:lineRule="auto"/>
        <w:contextualSpacing/>
      </w:pPr>
      <w:r>
        <w:t xml:space="preserve">    # Note that we can only make this assumption for years starting in 1985 and beyond because marital history</w:t>
      </w:r>
    </w:p>
    <w:p w14:paraId="7D7036EA" w14:textId="77777777" w:rsidR="00EC361A" w:rsidRDefault="00EC361A" w:rsidP="00EC361A">
      <w:pPr>
        <w:spacing w:after="0" w:line="240" w:lineRule="auto"/>
        <w:contextualSpacing/>
      </w:pPr>
      <w:r>
        <w:t xml:space="preserve">    # </w:t>
      </w:r>
      <w:proofErr w:type="gramStart"/>
      <w:r>
        <w:t>is</w:t>
      </w:r>
      <w:proofErr w:type="gramEnd"/>
      <w:r>
        <w:t xml:space="preserve"> only collected starting 1985: we are missing status at 1981 for ~5 pct of all collected marriage records</w:t>
      </w:r>
    </w:p>
    <w:p w14:paraId="54F7BAE6" w14:textId="77777777" w:rsidR="00EC361A" w:rsidRDefault="00EC361A" w:rsidP="00EC361A">
      <w:pPr>
        <w:spacing w:after="0" w:line="240" w:lineRule="auto"/>
        <w:contextualSpacing/>
      </w:pPr>
      <w:r>
        <w:t xml:space="preserve">    </w:t>
      </w:r>
      <w:proofErr w:type="gramStart"/>
      <w:r>
        <w:t>status.marriage</w:t>
      </w:r>
      <w:proofErr w:type="gramEnd"/>
      <w:r>
        <w:t xml:space="preserve">_1990 = </w:t>
      </w:r>
      <w:proofErr w:type="spellStart"/>
      <w:r>
        <w:t>ifelse</w:t>
      </w:r>
      <w:proofErr w:type="spellEnd"/>
      <w:r>
        <w:t xml:space="preserve">(is.na(status.marriage_1990) &amp; </w:t>
      </w:r>
      <w:proofErr w:type="spellStart"/>
      <w:r>
        <w:t>lastyr.resp.marriage</w:t>
      </w:r>
      <w:proofErr w:type="spellEnd"/>
      <w:r>
        <w:t xml:space="preserve"> &lt;= 1989,</w:t>
      </w:r>
    </w:p>
    <w:p w14:paraId="3EC9E831"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status.marriage_1990),</w:t>
      </w:r>
    </w:p>
    <w:p w14:paraId="62DD6316" w14:textId="77777777" w:rsidR="00EC361A" w:rsidRDefault="00EC361A" w:rsidP="00EC361A">
      <w:pPr>
        <w:spacing w:after="0" w:line="240" w:lineRule="auto"/>
        <w:contextualSpacing/>
      </w:pPr>
      <w:r>
        <w:t xml:space="preserve">    </w:t>
      </w:r>
      <w:proofErr w:type="gramStart"/>
      <w:r>
        <w:t>status.marriage</w:t>
      </w:r>
      <w:proofErr w:type="gramEnd"/>
      <w:r>
        <w:t xml:space="preserve">_1991 = </w:t>
      </w:r>
      <w:proofErr w:type="spellStart"/>
      <w:r>
        <w:t>ifelse</w:t>
      </w:r>
      <w:proofErr w:type="spellEnd"/>
      <w:r>
        <w:t xml:space="preserve">(is.na(status.marriage_1991) &amp; </w:t>
      </w:r>
      <w:proofErr w:type="spellStart"/>
      <w:r>
        <w:t>lastyr.resp.marriage</w:t>
      </w:r>
      <w:proofErr w:type="spellEnd"/>
      <w:r>
        <w:t xml:space="preserve"> &lt;= 1990,</w:t>
      </w:r>
    </w:p>
    <w:p w14:paraId="622F212D"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status.marriage_1991),</w:t>
      </w:r>
    </w:p>
    <w:p w14:paraId="4518A18D" w14:textId="77777777" w:rsidR="00EC361A" w:rsidRDefault="00EC361A" w:rsidP="00EC361A">
      <w:pPr>
        <w:spacing w:after="0" w:line="240" w:lineRule="auto"/>
        <w:contextualSpacing/>
      </w:pPr>
      <w:r>
        <w:lastRenderedPageBreak/>
        <w:t xml:space="preserve">    </w:t>
      </w:r>
      <w:proofErr w:type="gramStart"/>
      <w:r>
        <w:t>status.marriage</w:t>
      </w:r>
      <w:proofErr w:type="gramEnd"/>
      <w:r>
        <w:t xml:space="preserve">_1999 = </w:t>
      </w:r>
      <w:proofErr w:type="spellStart"/>
      <w:r>
        <w:t>ifelse</w:t>
      </w:r>
      <w:proofErr w:type="spellEnd"/>
      <w:r>
        <w:t xml:space="preserve">(is.na(status.marriage_1999) &amp; </w:t>
      </w:r>
      <w:proofErr w:type="spellStart"/>
      <w:r>
        <w:t>lastyr.resp.marriage</w:t>
      </w:r>
      <w:proofErr w:type="spellEnd"/>
      <w:r>
        <w:t xml:space="preserve"> &lt;= 1998,</w:t>
      </w:r>
    </w:p>
    <w:p w14:paraId="5CFA6EC5"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status.marriage_1999),</w:t>
      </w:r>
    </w:p>
    <w:p w14:paraId="0E785F86" w14:textId="77777777" w:rsidR="00EC361A" w:rsidRDefault="00EC361A" w:rsidP="00EC361A">
      <w:pPr>
        <w:spacing w:after="0" w:line="240" w:lineRule="auto"/>
        <w:contextualSpacing/>
      </w:pPr>
      <w:r>
        <w:t xml:space="preserve">    </w:t>
      </w:r>
      <w:proofErr w:type="gramStart"/>
      <w:r>
        <w:t>status.marriage</w:t>
      </w:r>
      <w:proofErr w:type="gramEnd"/>
      <w:r>
        <w:t xml:space="preserve">_2001 = </w:t>
      </w:r>
      <w:proofErr w:type="spellStart"/>
      <w:r>
        <w:t>ifelse</w:t>
      </w:r>
      <w:proofErr w:type="spellEnd"/>
      <w:r>
        <w:t xml:space="preserve">(is.na(status.marriage_2001) &amp; </w:t>
      </w:r>
      <w:proofErr w:type="spellStart"/>
      <w:r>
        <w:t>lastyr.resp.marriage</w:t>
      </w:r>
      <w:proofErr w:type="spellEnd"/>
      <w:r>
        <w:t xml:space="preserve"> &lt;= 2000,</w:t>
      </w:r>
    </w:p>
    <w:p w14:paraId="3AF556FF"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status.marriage_2001),</w:t>
      </w:r>
    </w:p>
    <w:p w14:paraId="71173AC4" w14:textId="77777777" w:rsidR="00EC361A" w:rsidRDefault="00EC361A" w:rsidP="00EC361A">
      <w:pPr>
        <w:spacing w:after="0" w:line="240" w:lineRule="auto"/>
        <w:contextualSpacing/>
      </w:pPr>
      <w:r>
        <w:t xml:space="preserve">    </w:t>
      </w:r>
      <w:proofErr w:type="gramStart"/>
      <w:r>
        <w:t>status.marriage</w:t>
      </w:r>
      <w:proofErr w:type="gramEnd"/>
      <w:r>
        <w:t xml:space="preserve">_2009 = </w:t>
      </w:r>
      <w:proofErr w:type="spellStart"/>
      <w:r>
        <w:t>ifelse</w:t>
      </w:r>
      <w:proofErr w:type="spellEnd"/>
      <w:r>
        <w:t xml:space="preserve">(is.na(status.marriage_2009) &amp; </w:t>
      </w:r>
      <w:proofErr w:type="spellStart"/>
      <w:r>
        <w:t>lastyr.resp.marriage</w:t>
      </w:r>
      <w:proofErr w:type="spellEnd"/>
      <w:r>
        <w:t xml:space="preserve"> &lt;= 2008,</w:t>
      </w:r>
    </w:p>
    <w:p w14:paraId="23367202"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status.marriage_2009),</w:t>
      </w:r>
    </w:p>
    <w:p w14:paraId="7AC0737D" w14:textId="77777777" w:rsidR="00EC361A" w:rsidRDefault="00EC361A" w:rsidP="00EC361A">
      <w:pPr>
        <w:spacing w:after="0" w:line="240" w:lineRule="auto"/>
        <w:contextualSpacing/>
      </w:pPr>
      <w:r>
        <w:t xml:space="preserve">    </w:t>
      </w:r>
      <w:proofErr w:type="gramStart"/>
      <w:r>
        <w:t>status.marriage</w:t>
      </w:r>
      <w:proofErr w:type="gramEnd"/>
      <w:r>
        <w:t xml:space="preserve">_2011 = </w:t>
      </w:r>
      <w:proofErr w:type="spellStart"/>
      <w:r>
        <w:t>ifelse</w:t>
      </w:r>
      <w:proofErr w:type="spellEnd"/>
      <w:r>
        <w:t xml:space="preserve">(is.na(status.marriage_2011) &amp; </w:t>
      </w:r>
      <w:proofErr w:type="spellStart"/>
      <w:r>
        <w:t>lastyr.resp.marriage</w:t>
      </w:r>
      <w:proofErr w:type="spellEnd"/>
      <w:r>
        <w:t xml:space="preserve"> &lt;= 2010,</w:t>
      </w:r>
    </w:p>
    <w:p w14:paraId="441B8E87"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status.marriage_2011),</w:t>
      </w:r>
    </w:p>
    <w:p w14:paraId="70379E4B" w14:textId="77777777" w:rsidR="00EC361A" w:rsidRDefault="00EC361A" w:rsidP="00EC361A">
      <w:pPr>
        <w:spacing w:after="0" w:line="240" w:lineRule="auto"/>
        <w:contextualSpacing/>
      </w:pPr>
      <w:r>
        <w:t xml:space="preserve">    </w:t>
      </w:r>
      <w:proofErr w:type="gramStart"/>
      <w:r>
        <w:t>status.marriage</w:t>
      </w:r>
      <w:proofErr w:type="gramEnd"/>
      <w:r>
        <w:t xml:space="preserve">_2015 = </w:t>
      </w:r>
      <w:proofErr w:type="spellStart"/>
      <w:r>
        <w:t>ifelse</w:t>
      </w:r>
      <w:proofErr w:type="spellEnd"/>
      <w:r>
        <w:t xml:space="preserve">(is.na(status.marriage_2015) &amp; </w:t>
      </w:r>
      <w:proofErr w:type="spellStart"/>
      <w:r>
        <w:t>lastyr.resp.marriage</w:t>
      </w:r>
      <w:proofErr w:type="spellEnd"/>
      <w:r>
        <w:t xml:space="preserve"> &lt;= 2014,</w:t>
      </w:r>
    </w:p>
    <w:p w14:paraId="20C08781"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status.marriage_2015),</w:t>
      </w:r>
    </w:p>
    <w:p w14:paraId="151B14D7" w14:textId="77777777" w:rsidR="00EC361A" w:rsidRDefault="00EC361A" w:rsidP="00EC361A">
      <w:pPr>
        <w:spacing w:after="0" w:line="240" w:lineRule="auto"/>
        <w:contextualSpacing/>
      </w:pPr>
      <w:r>
        <w:t xml:space="preserve">    </w:t>
      </w:r>
      <w:proofErr w:type="gramStart"/>
      <w:r>
        <w:t>status.marriage</w:t>
      </w:r>
      <w:proofErr w:type="gramEnd"/>
      <w:r>
        <w:t xml:space="preserve">_2017 = </w:t>
      </w:r>
      <w:proofErr w:type="spellStart"/>
      <w:r>
        <w:t>ifelse</w:t>
      </w:r>
      <w:proofErr w:type="spellEnd"/>
      <w:r>
        <w:t xml:space="preserve">(is.na(status.marriage_2017) &amp; </w:t>
      </w:r>
      <w:proofErr w:type="spellStart"/>
      <w:r>
        <w:t>lastyr.resp.marriage</w:t>
      </w:r>
      <w:proofErr w:type="spellEnd"/>
      <w:r>
        <w:t xml:space="preserve"> &lt;= 2016,</w:t>
      </w:r>
    </w:p>
    <w:p w14:paraId="4AFB3FB1"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status.marriage_2017),</w:t>
      </w:r>
    </w:p>
    <w:p w14:paraId="23C73CFF" w14:textId="77777777" w:rsidR="00EC361A" w:rsidRDefault="00EC361A" w:rsidP="00EC361A">
      <w:pPr>
        <w:spacing w:after="0" w:line="240" w:lineRule="auto"/>
        <w:contextualSpacing/>
      </w:pPr>
      <w:r>
        <w:t xml:space="preserve">    </w:t>
      </w:r>
      <w:proofErr w:type="gramStart"/>
      <w:r>
        <w:t>status.marriage</w:t>
      </w:r>
      <w:proofErr w:type="gramEnd"/>
      <w:r>
        <w:t xml:space="preserve">_2019 = </w:t>
      </w:r>
      <w:proofErr w:type="spellStart"/>
      <w:r>
        <w:t>ifelse</w:t>
      </w:r>
      <w:proofErr w:type="spellEnd"/>
      <w:r>
        <w:t xml:space="preserve">(is.na(status.marriage_2019) &amp; </w:t>
      </w:r>
      <w:proofErr w:type="spellStart"/>
      <w:r>
        <w:t>lastyr.resp.marriage</w:t>
      </w:r>
      <w:proofErr w:type="spellEnd"/>
      <w:r>
        <w:t xml:space="preserve"> &lt;= 2018,</w:t>
      </w:r>
    </w:p>
    <w:p w14:paraId="2D7BD85B"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status.marriage_2019)) %&gt;%</w:t>
      </w:r>
    </w:p>
    <w:p w14:paraId="0327ED1C"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select(-c(</w:t>
      </w:r>
      <w:proofErr w:type="spellStart"/>
      <w:r>
        <w:t>month.married</w:t>
      </w:r>
      <w:proofErr w:type="spellEnd"/>
      <w:r>
        <w:t xml:space="preserve">, </w:t>
      </w:r>
      <w:proofErr w:type="spellStart"/>
      <w:r>
        <w:t>yr.married</w:t>
      </w:r>
      <w:proofErr w:type="spellEnd"/>
      <w:r>
        <w:t xml:space="preserve">, </w:t>
      </w:r>
      <w:proofErr w:type="spellStart"/>
      <w:r>
        <w:t>month.w.d</w:t>
      </w:r>
      <w:proofErr w:type="spellEnd"/>
      <w:r>
        <w:t xml:space="preserve">, </w:t>
      </w:r>
      <w:proofErr w:type="spellStart"/>
      <w:r>
        <w:t>yr.w.d</w:t>
      </w:r>
      <w:proofErr w:type="spellEnd"/>
      <w:r>
        <w:t xml:space="preserve">, </w:t>
      </w:r>
      <w:proofErr w:type="spellStart"/>
      <w:r>
        <w:t>month.sep</w:t>
      </w:r>
      <w:proofErr w:type="spellEnd"/>
      <w:r>
        <w:t xml:space="preserve">, </w:t>
      </w:r>
      <w:proofErr w:type="spellStart"/>
      <w:r>
        <w:t>yr.sep</w:t>
      </w:r>
      <w:proofErr w:type="spellEnd"/>
      <w:r>
        <w:t xml:space="preserve">, </w:t>
      </w:r>
    </w:p>
    <w:p w14:paraId="2DBFFAAE" w14:textId="77777777" w:rsidR="00EC361A" w:rsidRDefault="00EC361A" w:rsidP="00EC361A">
      <w:pPr>
        <w:spacing w:after="0" w:line="240" w:lineRule="auto"/>
        <w:contextualSpacing/>
      </w:pPr>
      <w:r>
        <w:t xml:space="preserve">                   intnum68, pernum68)) %&gt;%</w:t>
      </w:r>
    </w:p>
    <w:p w14:paraId="39009ED5" w14:textId="77777777" w:rsidR="00EC361A" w:rsidRDefault="00EC361A" w:rsidP="00EC361A">
      <w:pPr>
        <w:spacing w:after="0" w:line="240" w:lineRule="auto"/>
        <w:contextualSpacing/>
      </w:pPr>
      <w:r>
        <w:t xml:space="preserve">  # We then get the status of </w:t>
      </w:r>
      <w:proofErr w:type="gramStart"/>
      <w:r>
        <w:t>each individual's</w:t>
      </w:r>
      <w:proofErr w:type="gramEnd"/>
      <w:r>
        <w:t xml:space="preserve"> marriage by the target year</w:t>
      </w:r>
    </w:p>
    <w:p w14:paraId="67DA3601" w14:textId="77777777" w:rsidR="00EC361A" w:rsidRDefault="00EC361A" w:rsidP="00EC361A">
      <w:pPr>
        <w:spacing w:after="0" w:line="240" w:lineRule="auto"/>
        <w:contextualSpacing/>
      </w:pPr>
      <w:r>
        <w:t xml:space="preserve">  # </w:t>
      </w:r>
      <w:proofErr w:type="gramStart"/>
      <w:r>
        <w:t>by</w:t>
      </w:r>
      <w:proofErr w:type="gramEnd"/>
      <w:r>
        <w:t xml:space="preserve"> pasting together the status of each marriage by the target year for each R</w:t>
      </w:r>
    </w:p>
    <w:p w14:paraId="3956C265" w14:textId="77777777" w:rsidR="00EC361A" w:rsidRDefault="00EC361A" w:rsidP="00EC361A">
      <w:pPr>
        <w:spacing w:after="0" w:line="240" w:lineRule="auto"/>
        <w:contextualSpacing/>
      </w:pPr>
      <w:r>
        <w:t xml:space="preserve">  </w:t>
      </w:r>
      <w:proofErr w:type="spellStart"/>
      <w:r>
        <w:t>group_by</w:t>
      </w:r>
      <w:proofErr w:type="spellEnd"/>
      <w:r>
        <w:t>(indiv.id) %&gt;%</w:t>
      </w:r>
    </w:p>
    <w:p w14:paraId="506C6419" w14:textId="77777777" w:rsidR="00EC361A" w:rsidRDefault="00EC361A" w:rsidP="00EC361A">
      <w:pPr>
        <w:spacing w:after="0" w:line="240" w:lineRule="auto"/>
        <w:contextualSpacing/>
      </w:pPr>
      <w:r>
        <w:t xml:space="preserve">  </w:t>
      </w:r>
      <w:proofErr w:type="spellStart"/>
      <w:proofErr w:type="gramStart"/>
      <w:r>
        <w:t>summarise</w:t>
      </w:r>
      <w:proofErr w:type="spellEnd"/>
      <w:r>
        <w:t>(</w:t>
      </w:r>
      <w:proofErr w:type="gramEnd"/>
      <w:r>
        <w:t>marstat_1980 = paste(unique(status.marriage_1980), collapse = ', '),</w:t>
      </w:r>
    </w:p>
    <w:p w14:paraId="6948F0E4" w14:textId="77777777" w:rsidR="00EC361A" w:rsidRDefault="00EC361A" w:rsidP="00EC361A">
      <w:pPr>
        <w:spacing w:after="0" w:line="240" w:lineRule="auto"/>
        <w:contextualSpacing/>
      </w:pPr>
      <w:r>
        <w:t xml:space="preserve">            marstat_1981 = paste(unique(</w:t>
      </w:r>
      <w:proofErr w:type="gramStart"/>
      <w:r>
        <w:t>status.marriage</w:t>
      </w:r>
      <w:proofErr w:type="gramEnd"/>
      <w:r>
        <w:t>_1981), collapse = ', '),</w:t>
      </w:r>
    </w:p>
    <w:p w14:paraId="2E4E448E" w14:textId="77777777" w:rsidR="00EC361A" w:rsidRDefault="00EC361A" w:rsidP="00EC361A">
      <w:pPr>
        <w:spacing w:after="0" w:line="240" w:lineRule="auto"/>
        <w:contextualSpacing/>
      </w:pPr>
      <w:r>
        <w:t xml:space="preserve">            marstat_1990 = paste(unique(</w:t>
      </w:r>
      <w:proofErr w:type="gramStart"/>
      <w:r>
        <w:t>status.marriage</w:t>
      </w:r>
      <w:proofErr w:type="gramEnd"/>
      <w:r>
        <w:t>_1990), collapse = ', '),</w:t>
      </w:r>
    </w:p>
    <w:p w14:paraId="0BA8BA61" w14:textId="77777777" w:rsidR="00EC361A" w:rsidRDefault="00EC361A" w:rsidP="00EC361A">
      <w:pPr>
        <w:spacing w:after="0" w:line="240" w:lineRule="auto"/>
        <w:contextualSpacing/>
      </w:pPr>
      <w:r>
        <w:t xml:space="preserve">            marstat_1991 = paste(unique(</w:t>
      </w:r>
      <w:proofErr w:type="gramStart"/>
      <w:r>
        <w:t>status.marriage</w:t>
      </w:r>
      <w:proofErr w:type="gramEnd"/>
      <w:r>
        <w:t>_1991), collapse = ', '),</w:t>
      </w:r>
    </w:p>
    <w:p w14:paraId="6302D6F4" w14:textId="77777777" w:rsidR="00EC361A" w:rsidRDefault="00EC361A" w:rsidP="00EC361A">
      <w:pPr>
        <w:spacing w:after="0" w:line="240" w:lineRule="auto"/>
        <w:contextualSpacing/>
      </w:pPr>
      <w:r>
        <w:t xml:space="preserve">            marstat_1999 = paste(unique(</w:t>
      </w:r>
      <w:proofErr w:type="gramStart"/>
      <w:r>
        <w:t>status.marriage</w:t>
      </w:r>
      <w:proofErr w:type="gramEnd"/>
      <w:r>
        <w:t>_1999), collapse = ', '),</w:t>
      </w:r>
    </w:p>
    <w:p w14:paraId="7EFD45EC" w14:textId="77777777" w:rsidR="00EC361A" w:rsidRDefault="00EC361A" w:rsidP="00EC361A">
      <w:pPr>
        <w:spacing w:after="0" w:line="240" w:lineRule="auto"/>
        <w:contextualSpacing/>
      </w:pPr>
      <w:r>
        <w:t xml:space="preserve">            marstat_2001 = paste(unique(</w:t>
      </w:r>
      <w:proofErr w:type="gramStart"/>
      <w:r>
        <w:t>status.marriage</w:t>
      </w:r>
      <w:proofErr w:type="gramEnd"/>
      <w:r>
        <w:t>_2001), collapse = ', '),</w:t>
      </w:r>
    </w:p>
    <w:p w14:paraId="55707588" w14:textId="77777777" w:rsidR="00EC361A" w:rsidRDefault="00EC361A" w:rsidP="00EC361A">
      <w:pPr>
        <w:spacing w:after="0" w:line="240" w:lineRule="auto"/>
        <w:contextualSpacing/>
      </w:pPr>
      <w:r>
        <w:t xml:space="preserve">            marstat_2009 = paste(unique(</w:t>
      </w:r>
      <w:proofErr w:type="gramStart"/>
      <w:r>
        <w:t>status.marriage</w:t>
      </w:r>
      <w:proofErr w:type="gramEnd"/>
      <w:r>
        <w:t>_2009), collapse = ', '),</w:t>
      </w:r>
    </w:p>
    <w:p w14:paraId="5659B38D" w14:textId="77777777" w:rsidR="00EC361A" w:rsidRDefault="00EC361A" w:rsidP="00EC361A">
      <w:pPr>
        <w:spacing w:after="0" w:line="240" w:lineRule="auto"/>
        <w:contextualSpacing/>
      </w:pPr>
      <w:r>
        <w:t xml:space="preserve">            marstat_2011 = paste(unique(</w:t>
      </w:r>
      <w:proofErr w:type="gramStart"/>
      <w:r>
        <w:t>status.marriage</w:t>
      </w:r>
      <w:proofErr w:type="gramEnd"/>
      <w:r>
        <w:t>_2011), collapse = ', '),</w:t>
      </w:r>
    </w:p>
    <w:p w14:paraId="4A4A1D8F" w14:textId="77777777" w:rsidR="00EC361A" w:rsidRDefault="00EC361A" w:rsidP="00EC361A">
      <w:pPr>
        <w:spacing w:after="0" w:line="240" w:lineRule="auto"/>
        <w:contextualSpacing/>
      </w:pPr>
      <w:r>
        <w:t xml:space="preserve">            marstat_2015 = paste(unique(</w:t>
      </w:r>
      <w:proofErr w:type="gramStart"/>
      <w:r>
        <w:t>status.marriage</w:t>
      </w:r>
      <w:proofErr w:type="gramEnd"/>
      <w:r>
        <w:t>_2015), collapse = ', '),</w:t>
      </w:r>
    </w:p>
    <w:p w14:paraId="185CE206" w14:textId="77777777" w:rsidR="00EC361A" w:rsidRDefault="00EC361A" w:rsidP="00EC361A">
      <w:pPr>
        <w:spacing w:after="0" w:line="240" w:lineRule="auto"/>
        <w:contextualSpacing/>
      </w:pPr>
      <w:r>
        <w:t xml:space="preserve">            marstat_2017 = paste(unique(</w:t>
      </w:r>
      <w:proofErr w:type="gramStart"/>
      <w:r>
        <w:t>status.marriage</w:t>
      </w:r>
      <w:proofErr w:type="gramEnd"/>
      <w:r>
        <w:t>_2017), collapse = ', '),</w:t>
      </w:r>
    </w:p>
    <w:p w14:paraId="3E57C94F" w14:textId="77777777" w:rsidR="00EC361A" w:rsidRDefault="00EC361A" w:rsidP="00EC361A">
      <w:pPr>
        <w:spacing w:after="0" w:line="240" w:lineRule="auto"/>
        <w:contextualSpacing/>
      </w:pPr>
      <w:r>
        <w:t xml:space="preserve">            marstat_2019 = paste(unique(</w:t>
      </w:r>
      <w:proofErr w:type="gramStart"/>
      <w:r>
        <w:t>status.marriage</w:t>
      </w:r>
      <w:proofErr w:type="gramEnd"/>
      <w:r>
        <w:t>_2019), collapse = ', ')) %&gt;%</w:t>
      </w:r>
    </w:p>
    <w:p w14:paraId="48D2C054" w14:textId="77777777" w:rsidR="00EC361A" w:rsidRDefault="00EC361A" w:rsidP="00EC361A">
      <w:pPr>
        <w:spacing w:after="0" w:line="240" w:lineRule="auto"/>
        <w:contextualSpacing/>
      </w:pPr>
      <w:r>
        <w:t xml:space="preserve">  </w:t>
      </w:r>
      <w:proofErr w:type="gramStart"/>
      <w:r>
        <w:t>gather(</w:t>
      </w:r>
      <w:proofErr w:type="gramEnd"/>
      <w:r>
        <w:t>key, value, -indiv.id) %&gt;%</w:t>
      </w:r>
    </w:p>
    <w:p w14:paraId="58292E2E" w14:textId="77777777" w:rsidR="00EC361A" w:rsidRDefault="00EC361A" w:rsidP="00EC361A">
      <w:pPr>
        <w:spacing w:after="0" w:line="240" w:lineRule="auto"/>
        <w:contextualSpacing/>
      </w:pPr>
      <w:r>
        <w:t xml:space="preserve">  </w:t>
      </w:r>
      <w:proofErr w:type="gramStart"/>
      <w:r>
        <w:t>mutate(</w:t>
      </w:r>
      <w:proofErr w:type="gramEnd"/>
      <w:r>
        <w:t xml:space="preserve">year = </w:t>
      </w:r>
      <w:proofErr w:type="spellStart"/>
      <w:r>
        <w:t>as.numeric</w:t>
      </w:r>
      <w:proofErr w:type="spellEnd"/>
      <w:r>
        <w:t>(</w:t>
      </w:r>
      <w:proofErr w:type="spellStart"/>
      <w:r>
        <w:t>numextract</w:t>
      </w:r>
      <w:proofErr w:type="spellEnd"/>
      <w:r>
        <w:t>(key))) %&gt;%</w:t>
      </w:r>
    </w:p>
    <w:p w14:paraId="3EDD887B"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select(-key) %&gt;%</w:t>
      </w:r>
    </w:p>
    <w:p w14:paraId="53C9B47E" w14:textId="77777777" w:rsidR="00EC361A" w:rsidRDefault="00EC361A" w:rsidP="00EC361A">
      <w:pPr>
        <w:spacing w:after="0" w:line="240" w:lineRule="auto"/>
        <w:contextualSpacing/>
      </w:pPr>
      <w:r>
        <w:t xml:space="preserve">  # Using the status for each marriage by the target year for </w:t>
      </w:r>
      <w:proofErr w:type="gramStart"/>
      <w:r>
        <w:t>each individual</w:t>
      </w:r>
      <w:proofErr w:type="gramEnd"/>
      <w:r>
        <w:t xml:space="preserve">, we create a variable </w:t>
      </w:r>
    </w:p>
    <w:p w14:paraId="7C1E2F7E" w14:textId="77777777" w:rsidR="00EC361A" w:rsidRDefault="00EC361A" w:rsidP="00EC361A">
      <w:pPr>
        <w:spacing w:after="0" w:line="240" w:lineRule="auto"/>
        <w:contextualSpacing/>
      </w:pPr>
      <w:r>
        <w:t xml:space="preserve">  # </w:t>
      </w:r>
      <w:proofErr w:type="gramStart"/>
      <w:r>
        <w:t>that</w:t>
      </w:r>
      <w:proofErr w:type="gramEnd"/>
      <w:r>
        <w:t xml:space="preserve"> codes the individual's marital status at the end of the target year: if the individual's "value"</w:t>
      </w:r>
    </w:p>
    <w:p w14:paraId="2D11004B" w14:textId="77777777" w:rsidR="00EC361A" w:rsidRDefault="00EC361A" w:rsidP="00EC361A">
      <w:pPr>
        <w:spacing w:after="0" w:line="240" w:lineRule="auto"/>
        <w:contextualSpacing/>
      </w:pPr>
      <w:r>
        <w:t xml:space="preserve">  # </w:t>
      </w:r>
      <w:proofErr w:type="gramStart"/>
      <w:r>
        <w:t>is</w:t>
      </w:r>
      <w:proofErr w:type="gramEnd"/>
      <w:r>
        <w:t xml:space="preserve"> only never married or only not yet married, we code as unmarried: if any of the individual's </w:t>
      </w:r>
    </w:p>
    <w:p w14:paraId="0044F91E" w14:textId="77777777" w:rsidR="00EC361A" w:rsidRDefault="00EC361A" w:rsidP="00EC361A">
      <w:pPr>
        <w:spacing w:after="0" w:line="240" w:lineRule="auto"/>
        <w:contextualSpacing/>
      </w:pPr>
      <w:r>
        <w:t xml:space="preserve">  # </w:t>
      </w:r>
      <w:proofErr w:type="gramStart"/>
      <w:r>
        <w:t>marriages</w:t>
      </w:r>
      <w:proofErr w:type="gramEnd"/>
      <w:r>
        <w:t xml:space="preserve"> have started by and are intact at the end of the wage </w:t>
      </w:r>
      <w:proofErr w:type="spellStart"/>
      <w:r>
        <w:t>yeaer</w:t>
      </w:r>
      <w:proofErr w:type="spellEnd"/>
      <w:r>
        <w:t>, we code as married</w:t>
      </w:r>
    </w:p>
    <w:p w14:paraId="7115AC64" w14:textId="77777777" w:rsidR="00EC361A" w:rsidRDefault="00EC361A" w:rsidP="00EC361A">
      <w:pPr>
        <w:spacing w:after="0" w:line="240" w:lineRule="auto"/>
        <w:contextualSpacing/>
      </w:pPr>
      <w:r>
        <w:t xml:space="preserve">  # </w:t>
      </w:r>
      <w:proofErr w:type="gramStart"/>
      <w:r>
        <w:t>all</w:t>
      </w:r>
      <w:proofErr w:type="gramEnd"/>
      <w:r>
        <w:t xml:space="preserve"> of the other statuses are coded accordingly</w:t>
      </w:r>
    </w:p>
    <w:p w14:paraId="678376E2" w14:textId="77777777" w:rsidR="00EC361A" w:rsidRDefault="00EC361A" w:rsidP="00EC361A">
      <w:pPr>
        <w:spacing w:after="0" w:line="240" w:lineRule="auto"/>
        <w:contextualSpacing/>
      </w:pPr>
      <w:r>
        <w:t xml:space="preserve">  </w:t>
      </w:r>
      <w:proofErr w:type="gramStart"/>
      <w:r>
        <w:t>mutate(</w:t>
      </w:r>
      <w:proofErr w:type="spellStart"/>
      <w:proofErr w:type="gramEnd"/>
      <w:r>
        <w:t>marstat</w:t>
      </w:r>
      <w:proofErr w:type="spellEnd"/>
      <w:r>
        <w:t xml:space="preserve"> = </w:t>
      </w:r>
      <w:proofErr w:type="spellStart"/>
      <w:r>
        <w:t>ifelse</w:t>
      </w:r>
      <w:proofErr w:type="spellEnd"/>
      <w:r>
        <w:t>(value %in% c("</w:t>
      </w:r>
      <w:proofErr w:type="spellStart"/>
      <w:r>
        <w:t>notyet.married</w:t>
      </w:r>
      <w:proofErr w:type="spellEnd"/>
      <w:r>
        <w:t>", "</w:t>
      </w:r>
      <w:proofErr w:type="spellStart"/>
      <w:r>
        <w:t>never.married</w:t>
      </w:r>
      <w:proofErr w:type="spellEnd"/>
      <w:r>
        <w:t xml:space="preserve">"), "unmarried", </w:t>
      </w:r>
      <w:proofErr w:type="spellStart"/>
      <w:r>
        <w:t>ifelse</w:t>
      </w:r>
      <w:proofErr w:type="spellEnd"/>
      <w:r>
        <w:t>(</w:t>
      </w:r>
    </w:p>
    <w:p w14:paraId="39749C63"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w:t>
      </w:r>
      <w:proofErr w:type="spellStart"/>
      <w:r>
        <w:t>still.married</w:t>
      </w:r>
      <w:proofErr w:type="spellEnd"/>
      <w:r>
        <w:t xml:space="preserve">", value), "married", </w:t>
      </w:r>
      <w:proofErr w:type="spellStart"/>
      <w:r>
        <w:t>ifelse</w:t>
      </w:r>
      <w:proofErr w:type="spellEnd"/>
      <w:r>
        <w:t>(</w:t>
      </w:r>
    </w:p>
    <w:p w14:paraId="49A0451A"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 xml:space="preserve">"other/bigamist", value), "other/bigamist", </w:t>
      </w:r>
      <w:proofErr w:type="spellStart"/>
      <w:r>
        <w:t>ifelse</w:t>
      </w:r>
      <w:proofErr w:type="spellEnd"/>
      <w:r>
        <w:t>(</w:t>
      </w:r>
    </w:p>
    <w:p w14:paraId="2487C6B2"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"divorced", value), "</w:t>
      </w:r>
      <w:proofErr w:type="spellStart"/>
      <w:r>
        <w:t>prev.married</w:t>
      </w:r>
      <w:proofErr w:type="spellEnd"/>
      <w:r>
        <w:t xml:space="preserve">", </w:t>
      </w:r>
      <w:proofErr w:type="spellStart"/>
      <w:r>
        <w:t>ifelse</w:t>
      </w:r>
      <w:proofErr w:type="spellEnd"/>
      <w:r>
        <w:t>(</w:t>
      </w:r>
    </w:p>
    <w:p w14:paraId="07DE62C0"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"separated", value), "</w:t>
      </w:r>
      <w:proofErr w:type="spellStart"/>
      <w:r>
        <w:t>prev.married</w:t>
      </w:r>
      <w:proofErr w:type="spellEnd"/>
      <w:r>
        <w:t xml:space="preserve">", </w:t>
      </w:r>
      <w:proofErr w:type="spellStart"/>
      <w:r>
        <w:t>ifelse</w:t>
      </w:r>
      <w:proofErr w:type="spellEnd"/>
      <w:r>
        <w:t>(</w:t>
      </w:r>
    </w:p>
    <w:p w14:paraId="797F092F"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"widowed", value), "</w:t>
      </w:r>
      <w:proofErr w:type="spellStart"/>
      <w:r>
        <w:t>prev.married</w:t>
      </w:r>
      <w:proofErr w:type="spellEnd"/>
      <w:r>
        <w:t xml:space="preserve">", </w:t>
      </w:r>
      <w:proofErr w:type="spellStart"/>
      <w:r>
        <w:t>ifelse</w:t>
      </w:r>
      <w:proofErr w:type="spellEnd"/>
      <w:r>
        <w:t>(</w:t>
      </w:r>
    </w:p>
    <w:p w14:paraId="19903B13" w14:textId="77777777" w:rsidR="00EC361A" w:rsidRDefault="00EC361A" w:rsidP="00EC361A">
      <w:pPr>
        <w:spacing w:after="0" w:line="240" w:lineRule="auto"/>
        <w:contextualSpacing/>
      </w:pPr>
      <w:r>
        <w:t xml:space="preserve">              value %in% </w:t>
      </w:r>
      <w:proofErr w:type="gramStart"/>
      <w:r>
        <w:t>c(</w:t>
      </w:r>
      <w:proofErr w:type="gramEnd"/>
      <w:r>
        <w:t>"</w:t>
      </w:r>
      <w:proofErr w:type="spellStart"/>
      <w:r>
        <w:t>notyet.married</w:t>
      </w:r>
      <w:proofErr w:type="spellEnd"/>
      <w:r>
        <w:t xml:space="preserve">, NA", "NA, </w:t>
      </w:r>
      <w:proofErr w:type="spellStart"/>
      <w:r>
        <w:t>notyet.married</w:t>
      </w:r>
      <w:proofErr w:type="spellEnd"/>
      <w:r>
        <w:t>"), NA, NA)))))))) %&gt;%</w:t>
      </w:r>
    </w:p>
    <w:p w14:paraId="4D370A10"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select(-value)</w:t>
      </w:r>
      <w:commentRangeEnd w:id="304"/>
      <w:r w:rsidR="00CD6B0C">
        <w:rPr>
          <w:rStyle w:val="CommentReference"/>
        </w:rPr>
        <w:commentReference w:id="304"/>
      </w:r>
      <w:commentRangeEnd w:id="305"/>
      <w:r w:rsidR="00881883">
        <w:rPr>
          <w:rStyle w:val="CommentReference"/>
        </w:rPr>
        <w:commentReference w:id="305"/>
      </w:r>
    </w:p>
    <w:p w14:paraId="5389F090" w14:textId="77777777" w:rsidR="00EC361A" w:rsidRDefault="00EC361A" w:rsidP="00EC361A">
      <w:pPr>
        <w:spacing w:after="0" w:line="240" w:lineRule="auto"/>
        <w:contextualSpacing/>
      </w:pPr>
    </w:p>
    <w:p w14:paraId="6DDE9B9A" w14:textId="77777777" w:rsidR="00EC361A" w:rsidRDefault="00EC361A" w:rsidP="00EC361A">
      <w:pPr>
        <w:spacing w:after="0" w:line="240" w:lineRule="auto"/>
        <w:contextualSpacing/>
      </w:pPr>
      <w:r>
        <w:t># Joining marital status data with the rest of our observed data</w:t>
      </w:r>
    </w:p>
    <w:p w14:paraId="1004543D" w14:textId="77777777" w:rsidR="00EC361A" w:rsidRDefault="00EC361A" w:rsidP="00EC361A">
      <w:pPr>
        <w:spacing w:after="0" w:line="240" w:lineRule="auto"/>
        <w:contextualSpacing/>
      </w:pPr>
      <w:proofErr w:type="spellStart"/>
      <w:proofErr w:type="gramStart"/>
      <w:r>
        <w:t>benchmark.final</w:t>
      </w:r>
      <w:proofErr w:type="spellEnd"/>
      <w:proofErr w:type="gramEnd"/>
      <w:r>
        <w:t xml:space="preserve"> &lt;- </w:t>
      </w:r>
      <w:proofErr w:type="spellStart"/>
      <w:r>
        <w:t>left_join</w:t>
      </w:r>
      <w:proofErr w:type="spellEnd"/>
      <w:r>
        <w:t>(</w:t>
      </w:r>
      <w:proofErr w:type="spellStart"/>
      <w:r>
        <w:t>benchmark.fert.final</w:t>
      </w:r>
      <w:proofErr w:type="spellEnd"/>
      <w:r>
        <w:t xml:space="preserve">, </w:t>
      </w:r>
      <w:proofErr w:type="spellStart"/>
      <w:r>
        <w:t>psid_mar</w:t>
      </w:r>
      <w:proofErr w:type="spellEnd"/>
      <w:r>
        <w:t>, by = c("indiv.id", "year")) %&gt;%</w:t>
      </w:r>
    </w:p>
    <w:p w14:paraId="11207437" w14:textId="77777777" w:rsidR="00EC361A" w:rsidRDefault="00EC361A" w:rsidP="00EC361A">
      <w:pPr>
        <w:spacing w:after="0" w:line="240" w:lineRule="auto"/>
        <w:contextualSpacing/>
      </w:pPr>
      <w:r>
        <w:t xml:space="preserve">  </w:t>
      </w:r>
      <w:proofErr w:type="gramStart"/>
      <w:r>
        <w:t>mutate(</w:t>
      </w:r>
      <w:proofErr w:type="gramEnd"/>
    </w:p>
    <w:p w14:paraId="25172378" w14:textId="77777777" w:rsidR="00EC361A" w:rsidRDefault="00EC361A" w:rsidP="00EC361A">
      <w:pPr>
        <w:spacing w:after="0" w:line="240" w:lineRule="auto"/>
        <w:contextualSpacing/>
      </w:pPr>
      <w:r>
        <w:t xml:space="preserve">    # Creating factor variable for age of youngest child </w:t>
      </w:r>
    </w:p>
    <w:p w14:paraId="03B882FF" w14:textId="77777777" w:rsidR="00EC361A" w:rsidRDefault="00EC361A" w:rsidP="00EC361A">
      <w:pPr>
        <w:spacing w:after="0" w:line="240" w:lineRule="auto"/>
        <w:contextualSpacing/>
      </w:pPr>
      <w:r>
        <w:t xml:space="preserve">    age.youngest.cat = </w:t>
      </w:r>
      <w:proofErr w:type="spellStart"/>
      <w:r>
        <w:t>ifelse</w:t>
      </w:r>
      <w:proofErr w:type="spellEnd"/>
      <w:r>
        <w:t>(is.na(</w:t>
      </w:r>
      <w:proofErr w:type="spellStart"/>
      <w:proofErr w:type="gramStart"/>
      <w:r>
        <w:t>age.youngest</w:t>
      </w:r>
      <w:proofErr w:type="spellEnd"/>
      <w:proofErr w:type="gramEnd"/>
      <w:r>
        <w:t xml:space="preserve">), NA, </w:t>
      </w:r>
      <w:proofErr w:type="spellStart"/>
      <w:r>
        <w:t>ifelse</w:t>
      </w:r>
      <w:proofErr w:type="spellEnd"/>
      <w:r>
        <w:t>(</w:t>
      </w:r>
    </w:p>
    <w:p w14:paraId="5886204A" w14:textId="77777777" w:rsidR="00EC361A" w:rsidRDefault="00EC361A" w:rsidP="00EC361A">
      <w:pPr>
        <w:spacing w:after="0" w:line="240" w:lineRule="auto"/>
        <w:contextualSpacing/>
      </w:pPr>
      <w:r>
        <w:lastRenderedPageBreak/>
        <w:t xml:space="preserve">      </w:t>
      </w:r>
      <w:commentRangeStart w:id="306"/>
      <w:proofErr w:type="spellStart"/>
      <w:proofErr w:type="gramStart"/>
      <w:r>
        <w:t>age.youngest</w:t>
      </w:r>
      <w:proofErr w:type="spellEnd"/>
      <w:proofErr w:type="gramEnd"/>
      <w:r>
        <w:t xml:space="preserve"> == 0, "</w:t>
      </w:r>
      <w:proofErr w:type="spellStart"/>
      <w:r>
        <w:t>nokids</w:t>
      </w:r>
      <w:proofErr w:type="spellEnd"/>
      <w:r>
        <w:t xml:space="preserve">", </w:t>
      </w:r>
      <w:commentRangeEnd w:id="306"/>
      <w:r w:rsidR="00CD3053">
        <w:rPr>
          <w:rStyle w:val="CommentReference"/>
        </w:rPr>
        <w:commentReference w:id="306"/>
      </w:r>
      <w:proofErr w:type="spellStart"/>
      <w:r>
        <w:t>ifelse</w:t>
      </w:r>
      <w:proofErr w:type="spellEnd"/>
      <w:r>
        <w:t>(</w:t>
      </w:r>
    </w:p>
    <w:p w14:paraId="2C91A4CE" w14:textId="77777777" w:rsidR="00EC361A" w:rsidRDefault="00EC361A" w:rsidP="00EC361A">
      <w:pPr>
        <w:spacing w:after="0" w:line="240" w:lineRule="auto"/>
        <w:contextualSpacing/>
      </w:pPr>
      <w:r>
        <w:t xml:space="preserve">        </w:t>
      </w:r>
      <w:proofErr w:type="spellStart"/>
      <w:proofErr w:type="gramStart"/>
      <w:r>
        <w:t>age.youngest</w:t>
      </w:r>
      <w:proofErr w:type="spellEnd"/>
      <w:proofErr w:type="gramEnd"/>
      <w:r>
        <w:t xml:space="preserve"> &lt;= 5 , "</w:t>
      </w:r>
      <w:proofErr w:type="spellStart"/>
      <w:r>
        <w:t>zerotofive</w:t>
      </w:r>
      <w:proofErr w:type="spellEnd"/>
      <w:r>
        <w:t>", "</w:t>
      </w:r>
      <w:proofErr w:type="spellStart"/>
      <w:r>
        <w:t>sixtoseventeen</w:t>
      </w:r>
      <w:proofErr w:type="spellEnd"/>
      <w:r>
        <w:t xml:space="preserve">"))), </w:t>
      </w:r>
    </w:p>
    <w:p w14:paraId="6A6C3838" w14:textId="77777777" w:rsidR="00EC361A" w:rsidRDefault="00EC361A" w:rsidP="00EC361A">
      <w:pPr>
        <w:spacing w:after="0" w:line="240" w:lineRule="auto"/>
        <w:contextualSpacing/>
      </w:pPr>
      <w:r>
        <w:t xml:space="preserve">    # If marital status is missing as per the marital history reports, we impute the marital status of head</w:t>
      </w:r>
    </w:p>
    <w:p w14:paraId="54B59DD3" w14:textId="77777777" w:rsidR="00EC361A" w:rsidRDefault="00EC361A" w:rsidP="00EC361A">
      <w:pPr>
        <w:spacing w:after="0" w:line="240" w:lineRule="auto"/>
        <w:contextualSpacing/>
      </w:pPr>
      <w:r>
        <w:t xml:space="preserve">    </w:t>
      </w:r>
      <w:proofErr w:type="spellStart"/>
      <w:proofErr w:type="gramStart"/>
      <w:r>
        <w:t>marstat.synth</w:t>
      </w:r>
      <w:proofErr w:type="spellEnd"/>
      <w:proofErr w:type="gramEnd"/>
      <w:r>
        <w:t xml:space="preserve"> = </w:t>
      </w:r>
      <w:proofErr w:type="spellStart"/>
      <w:r>
        <w:t>ifelse</w:t>
      </w:r>
      <w:proofErr w:type="spellEnd"/>
      <w:r>
        <w:t>(is.na(</w:t>
      </w:r>
      <w:proofErr w:type="spellStart"/>
      <w:r>
        <w:t>marstat</w:t>
      </w:r>
      <w:proofErr w:type="spellEnd"/>
      <w:r>
        <w:t xml:space="preserve">), </w:t>
      </w:r>
      <w:proofErr w:type="spellStart"/>
      <w:r>
        <w:t>marstat.hd</w:t>
      </w:r>
      <w:proofErr w:type="spellEnd"/>
      <w:r>
        <w:t xml:space="preserve">, </w:t>
      </w:r>
      <w:proofErr w:type="spellStart"/>
      <w:r>
        <w:t>marstat</w:t>
      </w:r>
      <w:proofErr w:type="spellEnd"/>
      <w:r>
        <w:t>),</w:t>
      </w:r>
    </w:p>
    <w:p w14:paraId="56748D8E" w14:textId="77777777" w:rsidR="00EC361A" w:rsidRDefault="00EC361A" w:rsidP="00EC361A">
      <w:pPr>
        <w:spacing w:after="0" w:line="240" w:lineRule="auto"/>
        <w:contextualSpacing/>
      </w:pPr>
      <w:r>
        <w:t xml:space="preserve">    # Indicator variable labeling whether marital status was gleaned from marital history report or head's status </w:t>
      </w:r>
    </w:p>
    <w:p w14:paraId="50675BA0" w14:textId="77777777" w:rsidR="00EC361A" w:rsidRDefault="00EC361A" w:rsidP="00EC361A">
      <w:pPr>
        <w:spacing w:after="0" w:line="240" w:lineRule="auto"/>
        <w:contextualSpacing/>
      </w:pPr>
      <w:r>
        <w:t xml:space="preserve">    </w:t>
      </w:r>
      <w:proofErr w:type="spellStart"/>
      <w:proofErr w:type="gramStart"/>
      <w:r>
        <w:t>dummy.marstat</w:t>
      </w:r>
      <w:proofErr w:type="gramEnd"/>
      <w:r>
        <w:t>.synth</w:t>
      </w:r>
      <w:proofErr w:type="spellEnd"/>
      <w:r>
        <w:t xml:space="preserve"> = </w:t>
      </w:r>
      <w:proofErr w:type="spellStart"/>
      <w:r>
        <w:t>ifelse</w:t>
      </w:r>
      <w:proofErr w:type="spellEnd"/>
      <w:r>
        <w:t>(is.na(</w:t>
      </w:r>
      <w:proofErr w:type="spellStart"/>
      <w:r>
        <w:t>marstat</w:t>
      </w:r>
      <w:proofErr w:type="spellEnd"/>
      <w:r>
        <w:t xml:space="preserve">) &amp; </w:t>
      </w:r>
      <w:proofErr w:type="spellStart"/>
      <w:r>
        <w:t>complete.cases</w:t>
      </w:r>
      <w:proofErr w:type="spellEnd"/>
      <w:r>
        <w:t>(</w:t>
      </w:r>
      <w:proofErr w:type="spellStart"/>
      <w:r>
        <w:t>marstat.synth</w:t>
      </w:r>
      <w:proofErr w:type="spellEnd"/>
      <w:r>
        <w:t>), 1, 0),</w:t>
      </w:r>
    </w:p>
    <w:p w14:paraId="2832D734" w14:textId="77777777" w:rsidR="00EC361A" w:rsidRDefault="00EC361A" w:rsidP="00EC361A">
      <w:pPr>
        <w:spacing w:after="0" w:line="240" w:lineRule="auto"/>
        <w:contextualSpacing/>
      </w:pPr>
      <w:r>
        <w:t xml:space="preserve">    </w:t>
      </w:r>
      <w:commentRangeStart w:id="307"/>
      <w:commentRangeStart w:id="308"/>
      <w:r>
        <w:t># Creating additional categorical variables (codes are different just in 1990)</w:t>
      </w:r>
    </w:p>
    <w:p w14:paraId="4176A3B5" w14:textId="77777777" w:rsidR="00EC361A" w:rsidRDefault="00EC361A" w:rsidP="00EC361A">
      <w:pPr>
        <w:spacing w:after="0" w:line="240" w:lineRule="auto"/>
        <w:contextualSpacing/>
      </w:pPr>
      <w:r>
        <w:t xml:space="preserve">    </w:t>
      </w:r>
      <w:proofErr w:type="spellStart"/>
      <w:proofErr w:type="gramStart"/>
      <w:r>
        <w:t>ed.factor</w:t>
      </w:r>
      <w:proofErr w:type="spellEnd"/>
      <w:proofErr w:type="gramEnd"/>
      <w:r>
        <w:t xml:space="preserve"> = </w:t>
      </w:r>
      <w:proofErr w:type="spellStart"/>
      <w:r>
        <w:t>case_when</w:t>
      </w:r>
      <w:proofErr w:type="spellEnd"/>
      <w:r>
        <w:t xml:space="preserve">(year == 1990 &amp; </w:t>
      </w:r>
      <w:proofErr w:type="spellStart"/>
      <w:r>
        <w:t>yrs.ed.fam</w:t>
      </w:r>
      <w:proofErr w:type="spellEnd"/>
      <w:r>
        <w:t xml:space="preserve"> &lt; 4 ~ "</w:t>
      </w:r>
      <w:proofErr w:type="spellStart"/>
      <w:r>
        <w:t>LessthanHS</w:t>
      </w:r>
      <w:proofErr w:type="spellEnd"/>
      <w:r>
        <w:t xml:space="preserve">", </w:t>
      </w:r>
    </w:p>
    <w:p w14:paraId="7F732AF8" w14:textId="77777777" w:rsidR="00EC361A" w:rsidRDefault="00EC361A" w:rsidP="00EC361A">
      <w:pPr>
        <w:spacing w:after="0" w:line="240" w:lineRule="auto"/>
        <w:contextualSpacing/>
      </w:pPr>
      <w:r>
        <w:t xml:space="preserve">                          year == 1990 &amp; </w:t>
      </w:r>
      <w:proofErr w:type="spellStart"/>
      <w:r>
        <w:t>yrs.ed.fam</w:t>
      </w:r>
      <w:proofErr w:type="spellEnd"/>
      <w:r>
        <w:t xml:space="preserve"> == 4 ~ "</w:t>
      </w:r>
      <w:proofErr w:type="spellStart"/>
      <w:r>
        <w:t>HighSchool</w:t>
      </w:r>
      <w:proofErr w:type="spellEnd"/>
      <w:r>
        <w:t>",</w:t>
      </w:r>
    </w:p>
    <w:p w14:paraId="00447298" w14:textId="77777777" w:rsidR="00EC361A" w:rsidRDefault="00EC361A" w:rsidP="00EC361A">
      <w:pPr>
        <w:spacing w:after="0" w:line="240" w:lineRule="auto"/>
        <w:contextualSpacing/>
      </w:pPr>
      <w:r>
        <w:t xml:space="preserve">                          year == 1990 &amp; </w:t>
      </w:r>
      <w:proofErr w:type="spellStart"/>
      <w:r>
        <w:t>yrs.ed.fam</w:t>
      </w:r>
      <w:proofErr w:type="spellEnd"/>
      <w:r>
        <w:t xml:space="preserve"> &lt;= 6 ~ "</w:t>
      </w:r>
      <w:proofErr w:type="spellStart"/>
      <w:r>
        <w:t>SomeCollege</w:t>
      </w:r>
      <w:proofErr w:type="spellEnd"/>
      <w:r>
        <w:t xml:space="preserve">", </w:t>
      </w:r>
    </w:p>
    <w:p w14:paraId="5CECE67E" w14:textId="77777777" w:rsidR="00EC361A" w:rsidRDefault="00EC361A" w:rsidP="00EC361A">
      <w:pPr>
        <w:spacing w:after="0" w:line="240" w:lineRule="auto"/>
        <w:contextualSpacing/>
      </w:pPr>
      <w:r>
        <w:t xml:space="preserve">                          year == 1990 &amp; </w:t>
      </w:r>
      <w:proofErr w:type="spellStart"/>
      <w:r>
        <w:t>yrs.ed.fam</w:t>
      </w:r>
      <w:proofErr w:type="spellEnd"/>
      <w:r>
        <w:t xml:space="preserve"> &gt; 6 &amp; </w:t>
      </w:r>
      <w:proofErr w:type="spellStart"/>
      <w:proofErr w:type="gramStart"/>
      <w:r>
        <w:t>complete.cases</w:t>
      </w:r>
      <w:proofErr w:type="spellEnd"/>
      <w:proofErr w:type="gramEnd"/>
      <w:r>
        <w:t>(</w:t>
      </w:r>
      <w:proofErr w:type="spellStart"/>
      <w:r>
        <w:t>avdeg</w:t>
      </w:r>
      <w:proofErr w:type="spellEnd"/>
      <w:r>
        <w:t xml:space="preserve">) &amp; </w:t>
      </w:r>
      <w:proofErr w:type="spellStart"/>
      <w:r>
        <w:t>avdeg</w:t>
      </w:r>
      <w:proofErr w:type="spellEnd"/>
      <w:r>
        <w:t xml:space="preserve"> == 1 ~ "</w:t>
      </w:r>
      <w:proofErr w:type="spellStart"/>
      <w:r>
        <w:t>AdvDeg</w:t>
      </w:r>
      <w:proofErr w:type="spellEnd"/>
      <w:r>
        <w:t xml:space="preserve">", </w:t>
      </w:r>
    </w:p>
    <w:p w14:paraId="07534F3D" w14:textId="77777777" w:rsidR="00EC361A" w:rsidRDefault="00EC361A" w:rsidP="00EC361A">
      <w:pPr>
        <w:spacing w:after="0" w:line="240" w:lineRule="auto"/>
        <w:contextualSpacing/>
      </w:pPr>
      <w:r>
        <w:t xml:space="preserve">                          year == 1990 &amp; </w:t>
      </w:r>
      <w:proofErr w:type="spellStart"/>
      <w:r>
        <w:t>yrs.ed.fam</w:t>
      </w:r>
      <w:proofErr w:type="spellEnd"/>
      <w:r>
        <w:t xml:space="preserve"> &gt; 6 &amp; </w:t>
      </w:r>
      <w:proofErr w:type="spellStart"/>
      <w:proofErr w:type="gramStart"/>
      <w:r>
        <w:t>complete.cases</w:t>
      </w:r>
      <w:proofErr w:type="spellEnd"/>
      <w:proofErr w:type="gramEnd"/>
      <w:r>
        <w:t>(</w:t>
      </w:r>
      <w:proofErr w:type="spellStart"/>
      <w:r>
        <w:t>ba</w:t>
      </w:r>
      <w:proofErr w:type="spellEnd"/>
      <w:r>
        <w:t xml:space="preserve">) &amp; </w:t>
      </w:r>
      <w:proofErr w:type="spellStart"/>
      <w:r>
        <w:t>ba</w:t>
      </w:r>
      <w:proofErr w:type="spellEnd"/>
      <w:r>
        <w:t xml:space="preserve"> == 1 ~ "BA", </w:t>
      </w:r>
    </w:p>
    <w:p w14:paraId="22138265" w14:textId="77777777" w:rsidR="00EC361A" w:rsidRDefault="00EC361A" w:rsidP="00EC361A">
      <w:pPr>
        <w:spacing w:after="0" w:line="240" w:lineRule="auto"/>
        <w:contextualSpacing/>
      </w:pPr>
      <w:r>
        <w:t xml:space="preserve">                          </w:t>
      </w:r>
      <w:proofErr w:type="gramStart"/>
      <w:r>
        <w:t>year !</w:t>
      </w:r>
      <w:proofErr w:type="gramEnd"/>
      <w:r>
        <w:t xml:space="preserve">= 1990 &amp; </w:t>
      </w:r>
      <w:proofErr w:type="spellStart"/>
      <w:r>
        <w:t>yrs.ed.fam</w:t>
      </w:r>
      <w:proofErr w:type="spellEnd"/>
      <w:r>
        <w:t xml:space="preserve"> &lt; 12 ~ "</w:t>
      </w:r>
      <w:proofErr w:type="spellStart"/>
      <w:r>
        <w:t>LessthanHS</w:t>
      </w:r>
      <w:proofErr w:type="spellEnd"/>
      <w:r>
        <w:t xml:space="preserve">", </w:t>
      </w:r>
    </w:p>
    <w:p w14:paraId="617E2F1C" w14:textId="77777777" w:rsidR="00EC361A" w:rsidRDefault="00EC361A" w:rsidP="00EC361A">
      <w:pPr>
        <w:spacing w:after="0" w:line="240" w:lineRule="auto"/>
        <w:contextualSpacing/>
      </w:pPr>
      <w:r>
        <w:t xml:space="preserve">                          </w:t>
      </w:r>
      <w:proofErr w:type="gramStart"/>
      <w:r>
        <w:t>year !</w:t>
      </w:r>
      <w:proofErr w:type="gramEnd"/>
      <w:r>
        <w:t xml:space="preserve">= 1990 &amp; </w:t>
      </w:r>
      <w:proofErr w:type="spellStart"/>
      <w:r>
        <w:t>yrs.ed.fam</w:t>
      </w:r>
      <w:proofErr w:type="spellEnd"/>
      <w:r>
        <w:t xml:space="preserve"> == 12 ~ "</w:t>
      </w:r>
      <w:proofErr w:type="spellStart"/>
      <w:r>
        <w:t>HighSchool</w:t>
      </w:r>
      <w:proofErr w:type="spellEnd"/>
      <w:r>
        <w:t xml:space="preserve">", </w:t>
      </w:r>
    </w:p>
    <w:p w14:paraId="40E23DE2" w14:textId="77777777" w:rsidR="00EC361A" w:rsidRDefault="00EC361A" w:rsidP="00EC361A">
      <w:pPr>
        <w:spacing w:after="0" w:line="240" w:lineRule="auto"/>
        <w:contextualSpacing/>
      </w:pPr>
      <w:r>
        <w:t xml:space="preserve">                          </w:t>
      </w:r>
      <w:proofErr w:type="gramStart"/>
      <w:r>
        <w:t>year !</w:t>
      </w:r>
      <w:proofErr w:type="gramEnd"/>
      <w:r>
        <w:t xml:space="preserve">= 1990 &amp; </w:t>
      </w:r>
      <w:proofErr w:type="spellStart"/>
      <w:r>
        <w:t>yrs.ed.fam</w:t>
      </w:r>
      <w:proofErr w:type="spellEnd"/>
      <w:r>
        <w:t xml:space="preserve"> &gt; 12 &amp; </w:t>
      </w:r>
      <w:proofErr w:type="spellStart"/>
      <w:r>
        <w:t>complete.cases</w:t>
      </w:r>
      <w:proofErr w:type="spellEnd"/>
      <w:r>
        <w:t>(</w:t>
      </w:r>
      <w:proofErr w:type="spellStart"/>
      <w:r>
        <w:t>avdeg</w:t>
      </w:r>
      <w:proofErr w:type="spellEnd"/>
      <w:r>
        <w:t xml:space="preserve">) &amp; </w:t>
      </w:r>
      <w:proofErr w:type="spellStart"/>
      <w:r>
        <w:t>avdeg</w:t>
      </w:r>
      <w:proofErr w:type="spellEnd"/>
      <w:r>
        <w:t xml:space="preserve"> == 1 ~ "</w:t>
      </w:r>
      <w:proofErr w:type="spellStart"/>
      <w:r>
        <w:t>AdvDeg</w:t>
      </w:r>
      <w:proofErr w:type="spellEnd"/>
      <w:r>
        <w:t>",</w:t>
      </w:r>
    </w:p>
    <w:p w14:paraId="426CD27B" w14:textId="77777777" w:rsidR="00EC361A" w:rsidRDefault="00EC361A" w:rsidP="00EC361A">
      <w:pPr>
        <w:spacing w:after="0" w:line="240" w:lineRule="auto"/>
        <w:contextualSpacing/>
      </w:pPr>
      <w:r>
        <w:t xml:space="preserve">                          </w:t>
      </w:r>
      <w:proofErr w:type="gramStart"/>
      <w:r>
        <w:t>year !</w:t>
      </w:r>
      <w:proofErr w:type="gramEnd"/>
      <w:r>
        <w:t xml:space="preserve">= 1990 &amp; </w:t>
      </w:r>
      <w:proofErr w:type="spellStart"/>
      <w:r>
        <w:t>yrs.ed.fam</w:t>
      </w:r>
      <w:proofErr w:type="spellEnd"/>
      <w:r>
        <w:t xml:space="preserve"> &gt; 12 &amp; </w:t>
      </w:r>
      <w:proofErr w:type="spellStart"/>
      <w:r>
        <w:t>complete.cases</w:t>
      </w:r>
      <w:proofErr w:type="spellEnd"/>
      <w:r>
        <w:t>(</w:t>
      </w:r>
      <w:proofErr w:type="spellStart"/>
      <w:r>
        <w:t>ba</w:t>
      </w:r>
      <w:proofErr w:type="spellEnd"/>
      <w:r>
        <w:t xml:space="preserve">) &amp; </w:t>
      </w:r>
      <w:proofErr w:type="spellStart"/>
      <w:r>
        <w:t>ba</w:t>
      </w:r>
      <w:proofErr w:type="spellEnd"/>
      <w:r>
        <w:t xml:space="preserve"> == 1 ~ "BA",</w:t>
      </w:r>
    </w:p>
    <w:p w14:paraId="63D3882E" w14:textId="77777777" w:rsidR="00EC361A" w:rsidRDefault="00EC361A" w:rsidP="00EC361A">
      <w:pPr>
        <w:spacing w:after="0" w:line="240" w:lineRule="auto"/>
        <w:contextualSpacing/>
      </w:pPr>
      <w:r>
        <w:t xml:space="preserve">                          </w:t>
      </w:r>
      <w:proofErr w:type="gramStart"/>
      <w:r>
        <w:t>year !</w:t>
      </w:r>
      <w:proofErr w:type="gramEnd"/>
      <w:r>
        <w:t xml:space="preserve">= 1990 &amp; </w:t>
      </w:r>
      <w:proofErr w:type="spellStart"/>
      <w:r>
        <w:t>yrs.ed.fam</w:t>
      </w:r>
      <w:proofErr w:type="spellEnd"/>
      <w:r>
        <w:t xml:space="preserve"> &gt; 12 ~ "</w:t>
      </w:r>
      <w:proofErr w:type="spellStart"/>
      <w:r>
        <w:t>SomeCollege</w:t>
      </w:r>
      <w:proofErr w:type="spellEnd"/>
      <w:r>
        <w:t>"),</w:t>
      </w:r>
      <w:commentRangeEnd w:id="307"/>
      <w:r w:rsidR="00CD3053">
        <w:rPr>
          <w:rStyle w:val="CommentReference"/>
        </w:rPr>
        <w:commentReference w:id="307"/>
      </w:r>
      <w:commentRangeEnd w:id="308"/>
      <w:r w:rsidR="003A159B">
        <w:rPr>
          <w:rStyle w:val="CommentReference"/>
        </w:rPr>
        <w:commentReference w:id="308"/>
      </w:r>
    </w:p>
    <w:p w14:paraId="451C4233" w14:textId="77777777" w:rsidR="00EC361A" w:rsidRDefault="00EC361A" w:rsidP="00EC361A">
      <w:pPr>
        <w:spacing w:after="0" w:line="240" w:lineRule="auto"/>
        <w:contextualSpacing/>
      </w:pPr>
      <w:r>
        <w:t xml:space="preserve">    region = </w:t>
      </w:r>
      <w:proofErr w:type="spellStart"/>
      <w:r>
        <w:t>case_</w:t>
      </w:r>
      <w:proofErr w:type="gramStart"/>
      <w:r>
        <w:t>when</w:t>
      </w:r>
      <w:proofErr w:type="spellEnd"/>
      <w:r>
        <w:t>(</w:t>
      </w:r>
      <w:proofErr w:type="gramEnd"/>
      <w:r>
        <w:t xml:space="preserve">region == 1 ~ "Northeast", </w:t>
      </w:r>
    </w:p>
    <w:p w14:paraId="6824712C" w14:textId="77777777" w:rsidR="00EC361A" w:rsidRDefault="00EC361A" w:rsidP="00EC361A">
      <w:pPr>
        <w:spacing w:after="0" w:line="240" w:lineRule="auto"/>
        <w:contextualSpacing/>
      </w:pPr>
      <w:r>
        <w:t xml:space="preserve">                       region == 2 ~ "Northcentral",</w:t>
      </w:r>
    </w:p>
    <w:p w14:paraId="59168C3C" w14:textId="77777777" w:rsidR="00EC361A" w:rsidRDefault="00EC361A" w:rsidP="00EC361A">
      <w:pPr>
        <w:spacing w:after="0" w:line="240" w:lineRule="auto"/>
        <w:contextualSpacing/>
      </w:pPr>
      <w:r>
        <w:t xml:space="preserve">                       region == 3 ~ "South",</w:t>
      </w:r>
    </w:p>
    <w:p w14:paraId="510EBF2D" w14:textId="77777777" w:rsidR="00EC361A" w:rsidRDefault="00EC361A" w:rsidP="00EC361A">
      <w:pPr>
        <w:spacing w:after="0" w:line="240" w:lineRule="auto"/>
        <w:contextualSpacing/>
      </w:pPr>
      <w:r>
        <w:t xml:space="preserve">                       region == 4 ~ "West", </w:t>
      </w:r>
    </w:p>
    <w:p w14:paraId="3DC8F1F9" w14:textId="77777777" w:rsidR="00EC361A" w:rsidRDefault="00EC361A" w:rsidP="00EC361A">
      <w:pPr>
        <w:spacing w:after="0" w:line="240" w:lineRule="auto"/>
        <w:contextualSpacing/>
      </w:pPr>
      <w:r>
        <w:t xml:space="preserve">                       region == 5 ~ "</w:t>
      </w:r>
      <w:proofErr w:type="spellStart"/>
      <w:r>
        <w:t>Alaska.Hawaii</w:t>
      </w:r>
      <w:proofErr w:type="spellEnd"/>
      <w:r>
        <w:t xml:space="preserve">", </w:t>
      </w:r>
    </w:p>
    <w:p w14:paraId="60F7A204" w14:textId="77777777" w:rsidR="00EC361A" w:rsidRDefault="00EC361A" w:rsidP="00EC361A">
      <w:pPr>
        <w:spacing w:after="0" w:line="240" w:lineRule="auto"/>
        <w:contextualSpacing/>
      </w:pPr>
      <w:r>
        <w:t xml:space="preserve">                       region == 6 ~ "</w:t>
      </w:r>
      <w:proofErr w:type="spellStart"/>
      <w:r>
        <w:t>Foreign.Country</w:t>
      </w:r>
      <w:proofErr w:type="spellEnd"/>
      <w:r>
        <w:t>")) %&gt;%</w:t>
      </w:r>
    </w:p>
    <w:p w14:paraId="170F5503" w14:textId="77777777" w:rsidR="00EC361A" w:rsidRDefault="00EC361A" w:rsidP="00EC361A">
      <w:pPr>
        <w:spacing w:after="0" w:line="240" w:lineRule="auto"/>
        <w:contextualSpacing/>
      </w:pPr>
      <w:r>
        <w:t xml:space="preserve">  # This variable recodes the 2010 </w:t>
      </w:r>
      <w:proofErr w:type="spellStart"/>
      <w:r>
        <w:t>occs</w:t>
      </w:r>
      <w:proofErr w:type="spellEnd"/>
      <w:r>
        <w:t xml:space="preserve"> to match to IPUMS occupational characteristics</w:t>
      </w:r>
    </w:p>
    <w:p w14:paraId="423D1A99" w14:textId="77777777" w:rsidR="00EC361A" w:rsidRDefault="00EC361A" w:rsidP="00EC361A">
      <w:pPr>
        <w:spacing w:after="0" w:line="240" w:lineRule="auto"/>
        <w:contextualSpacing/>
      </w:pPr>
      <w:r>
        <w:t xml:space="preserve"> </w:t>
      </w:r>
      <w:commentRangeStart w:id="309"/>
      <w:commentRangeStart w:id="310"/>
      <w:r>
        <w:t xml:space="preserve"> # There are 28 OCC2010 codes that have no match in the IPUMS data- this depends on the year </w:t>
      </w:r>
      <w:commentRangeEnd w:id="309"/>
      <w:r w:rsidR="008973C4">
        <w:rPr>
          <w:rStyle w:val="CommentReference"/>
        </w:rPr>
        <w:commentReference w:id="309"/>
      </w:r>
      <w:commentRangeEnd w:id="310"/>
      <w:r w:rsidR="00EB0DFF">
        <w:rPr>
          <w:rStyle w:val="CommentReference"/>
        </w:rPr>
        <w:commentReference w:id="310"/>
      </w:r>
    </w:p>
    <w:p w14:paraId="3D323680" w14:textId="77777777" w:rsidR="00EC361A" w:rsidRDefault="00EC361A" w:rsidP="00EC361A">
      <w:pPr>
        <w:spacing w:after="0" w:line="240" w:lineRule="auto"/>
        <w:contextualSpacing/>
      </w:pPr>
      <w:commentRangeStart w:id="311"/>
      <w:commentRangeStart w:id="312"/>
      <w:r>
        <w:t xml:space="preserve">  # (10 missing </w:t>
      </w:r>
      <w:proofErr w:type="spellStart"/>
      <w:r>
        <w:t>occs</w:t>
      </w:r>
      <w:proofErr w:type="spellEnd"/>
      <w:r>
        <w:t xml:space="preserve"> in 1980 and 18 in 201</w:t>
      </w:r>
      <w:commentRangeStart w:id="313"/>
      <w:commentRangeStart w:id="314"/>
      <w:r>
        <w:t>7</w:t>
      </w:r>
      <w:commentRangeEnd w:id="313"/>
      <w:r w:rsidR="008973C4">
        <w:rPr>
          <w:rStyle w:val="CommentReference"/>
        </w:rPr>
        <w:commentReference w:id="313"/>
      </w:r>
      <w:commentRangeEnd w:id="314"/>
      <w:r w:rsidR="00EB0DFF">
        <w:rPr>
          <w:rStyle w:val="CommentReference"/>
        </w:rPr>
        <w:commentReference w:id="314"/>
      </w:r>
      <w:r>
        <w:t>)</w:t>
      </w:r>
      <w:commentRangeEnd w:id="311"/>
      <w:r w:rsidR="008973C4">
        <w:rPr>
          <w:rStyle w:val="CommentReference"/>
        </w:rPr>
        <w:commentReference w:id="311"/>
      </w:r>
      <w:commentRangeEnd w:id="312"/>
      <w:r w:rsidR="00EB0DFF">
        <w:rPr>
          <w:rStyle w:val="CommentReference"/>
        </w:rPr>
        <w:commentReference w:id="312"/>
      </w:r>
    </w:p>
    <w:p w14:paraId="4A619AF3" w14:textId="77777777" w:rsidR="00EC361A" w:rsidRDefault="00EC361A" w:rsidP="00EC361A">
      <w:pPr>
        <w:spacing w:after="0" w:line="240" w:lineRule="auto"/>
        <w:contextualSpacing/>
      </w:pPr>
      <w:r>
        <w:t xml:space="preserve">  # Recoding these occupations to similar occupations in that year when missing</w:t>
      </w:r>
    </w:p>
    <w:p w14:paraId="1D823CF0" w14:textId="77777777" w:rsidR="00EC361A" w:rsidRDefault="00EC361A" w:rsidP="00EC361A">
      <w:pPr>
        <w:spacing w:after="0" w:line="240" w:lineRule="auto"/>
        <w:contextualSpacing/>
      </w:pPr>
      <w:r>
        <w:t xml:space="preserve">  </w:t>
      </w:r>
      <w:proofErr w:type="gramStart"/>
      <w:r>
        <w:t>mutate(</w:t>
      </w:r>
      <w:proofErr w:type="gramEnd"/>
    </w:p>
    <w:p w14:paraId="286882CE" w14:textId="77777777" w:rsidR="00EC361A" w:rsidRDefault="00EC361A" w:rsidP="00EC361A">
      <w:pPr>
        <w:spacing w:after="0" w:line="240" w:lineRule="auto"/>
        <w:contextualSpacing/>
      </w:pPr>
      <w:r>
        <w:t xml:space="preserve">    occ2010.ipums = </w:t>
      </w:r>
      <w:proofErr w:type="spellStart"/>
      <w:r>
        <w:t>case_</w:t>
      </w:r>
      <w:proofErr w:type="gramStart"/>
      <w:r>
        <w:t>when</w:t>
      </w:r>
      <w:proofErr w:type="spellEnd"/>
      <w:r>
        <w:t>(</w:t>
      </w:r>
      <w:proofErr w:type="gramEnd"/>
    </w:p>
    <w:p w14:paraId="4C6ED47A" w14:textId="77777777" w:rsidR="00EC361A" w:rsidRDefault="00EC361A" w:rsidP="00EC361A">
      <w:pPr>
        <w:spacing w:after="0" w:line="240" w:lineRule="auto"/>
        <w:contextualSpacing/>
      </w:pPr>
      <w:r>
        <w:t xml:space="preserve">      # Nursing, Psychiatric, and Home Health Aides (3600) recoded to</w:t>
      </w:r>
    </w:p>
    <w:p w14:paraId="52DA3CA3" w14:textId="77777777" w:rsidR="00EC361A" w:rsidRDefault="00EC361A" w:rsidP="00EC361A">
      <w:pPr>
        <w:spacing w:after="0" w:line="240" w:lineRule="auto"/>
        <w:contextualSpacing/>
      </w:pPr>
      <w:r>
        <w:t xml:space="preserve">      # Medical Assistants and Other Healthcare Support Occupations, </w:t>
      </w:r>
      <w:proofErr w:type="spellStart"/>
      <w:r>
        <w:t>nec</w:t>
      </w:r>
      <w:proofErr w:type="spellEnd"/>
      <w:r>
        <w:t xml:space="preserve"> (3650)</w:t>
      </w:r>
    </w:p>
    <w:p w14:paraId="19551DC5" w14:textId="77777777" w:rsidR="00EC361A" w:rsidRDefault="00EC361A" w:rsidP="00EC361A">
      <w:pPr>
        <w:spacing w:after="0" w:line="240" w:lineRule="auto"/>
        <w:contextualSpacing/>
      </w:pPr>
      <w:r>
        <w:t xml:space="preserve">      year %in% </w:t>
      </w:r>
      <w:proofErr w:type="gramStart"/>
      <w:r>
        <w:t>c(</w:t>
      </w:r>
      <w:proofErr w:type="gramEnd"/>
      <w:r>
        <w:t xml:space="preserve">1980, 1981) &amp; occ2010 == 3600 ~  3650, </w:t>
      </w:r>
    </w:p>
    <w:p w14:paraId="7163DF43" w14:textId="77777777" w:rsidR="00EC361A" w:rsidRDefault="00EC361A" w:rsidP="00EC361A">
      <w:pPr>
        <w:spacing w:after="0" w:line="240" w:lineRule="auto"/>
        <w:contextualSpacing/>
      </w:pPr>
      <w:r>
        <w:t xml:space="preserve">      # Other Installation, Maintenance, and Repair Workers Including Wind Turbine Service</w:t>
      </w:r>
    </w:p>
    <w:p w14:paraId="1F78FF3C" w14:textId="77777777" w:rsidR="00EC361A" w:rsidRDefault="00EC361A" w:rsidP="00EC361A">
      <w:pPr>
        <w:spacing w:after="0" w:line="240" w:lineRule="auto"/>
        <w:contextualSpacing/>
      </w:pPr>
      <w:r>
        <w:t xml:space="preserve">      # Technicians, and Commercial Divers, and Signal and Track Switch Repairers (7630) recoded</w:t>
      </w:r>
    </w:p>
    <w:p w14:paraId="7FE457DE" w14:textId="77777777" w:rsidR="00EC361A" w:rsidRDefault="00EC361A" w:rsidP="00EC361A">
      <w:pPr>
        <w:spacing w:after="0" w:line="240" w:lineRule="auto"/>
        <w:contextualSpacing/>
      </w:pPr>
      <w:r>
        <w:t xml:space="preserve">      # </w:t>
      </w:r>
      <w:proofErr w:type="gramStart"/>
      <w:r>
        <w:t>to</w:t>
      </w:r>
      <w:proofErr w:type="gramEnd"/>
      <w:r>
        <w:t xml:space="preserve"> Helpers--Installation, Maintenance, and Repair Workers (7610)</w:t>
      </w:r>
    </w:p>
    <w:p w14:paraId="760BCCE4" w14:textId="77777777" w:rsidR="00EC361A" w:rsidRDefault="00EC361A" w:rsidP="00EC361A">
      <w:pPr>
        <w:spacing w:after="0" w:line="240" w:lineRule="auto"/>
        <w:contextualSpacing/>
      </w:pPr>
      <w:r>
        <w:t xml:space="preserve">      year %in% </w:t>
      </w:r>
      <w:proofErr w:type="gramStart"/>
      <w:r>
        <w:t>c(</w:t>
      </w:r>
      <w:proofErr w:type="gramEnd"/>
      <w:r>
        <w:t>1980, 1981) &amp; occ2010 == 7630 ~ 7610,</w:t>
      </w:r>
    </w:p>
    <w:p w14:paraId="3DC040BD" w14:textId="77777777" w:rsidR="00EC361A" w:rsidRDefault="00EC361A" w:rsidP="00EC361A">
      <w:pPr>
        <w:spacing w:after="0" w:line="240" w:lineRule="auto"/>
        <w:contextualSpacing/>
      </w:pPr>
      <w:r>
        <w:t xml:space="preserve">      # Automotive and Watercraft Service Attendants (9360) recoded to Transportation workers NEC (9420)</w:t>
      </w:r>
    </w:p>
    <w:p w14:paraId="13805A85" w14:textId="77777777" w:rsidR="00EC361A" w:rsidRDefault="00EC361A" w:rsidP="00EC361A">
      <w:pPr>
        <w:spacing w:after="0" w:line="240" w:lineRule="auto"/>
        <w:contextualSpacing/>
      </w:pPr>
      <w:r>
        <w:t xml:space="preserve">      year %in% </w:t>
      </w:r>
      <w:proofErr w:type="gramStart"/>
      <w:r>
        <w:t>c(</w:t>
      </w:r>
      <w:proofErr w:type="gramEnd"/>
      <w:r>
        <w:t>1980, 1981) &amp; occ2010 == 9360 ~ 9420,</w:t>
      </w:r>
    </w:p>
    <w:p w14:paraId="3E1D5B36" w14:textId="77777777" w:rsidR="00EC361A" w:rsidRDefault="00EC361A" w:rsidP="00EC361A">
      <w:pPr>
        <w:spacing w:after="0" w:line="240" w:lineRule="auto"/>
        <w:contextualSpacing/>
      </w:pPr>
      <w:r>
        <w:t xml:space="preserve">      # Professional, Research, or Technical Workers, </w:t>
      </w:r>
      <w:proofErr w:type="spellStart"/>
      <w:r>
        <w:t>nec</w:t>
      </w:r>
      <w:proofErr w:type="spellEnd"/>
      <w:r>
        <w:tab/>
        <w:t xml:space="preserve">(1980) recoded to </w:t>
      </w:r>
    </w:p>
    <w:p w14:paraId="0740F79E" w14:textId="77777777" w:rsidR="00EC361A" w:rsidRDefault="00EC361A" w:rsidP="00EC361A">
      <w:pPr>
        <w:spacing w:after="0" w:line="240" w:lineRule="auto"/>
        <w:contextualSpacing/>
      </w:pPr>
      <w:r>
        <w:t xml:space="preserve">      # Life, Physical, and Social Science Technicians, </w:t>
      </w:r>
      <w:proofErr w:type="spellStart"/>
      <w:r>
        <w:t>nec</w:t>
      </w:r>
      <w:proofErr w:type="spellEnd"/>
      <w:r>
        <w:t xml:space="preserve"> (1960)</w:t>
      </w:r>
    </w:p>
    <w:p w14:paraId="6268296F" w14:textId="77777777" w:rsidR="00EC361A" w:rsidRDefault="00EC361A" w:rsidP="00EC361A">
      <w:pPr>
        <w:spacing w:after="0" w:line="240" w:lineRule="auto"/>
        <w:contextualSpacing/>
      </w:pPr>
      <w:r>
        <w:t xml:space="preserve">      occ2010 == 1980 ~ 1960, </w:t>
      </w:r>
    </w:p>
    <w:p w14:paraId="510A7AA3" w14:textId="77777777" w:rsidR="00EC361A" w:rsidRDefault="00EC361A" w:rsidP="00EC361A">
      <w:pPr>
        <w:spacing w:after="0" w:line="240" w:lineRule="auto"/>
        <w:contextualSpacing/>
      </w:pPr>
      <w:r>
        <w:t xml:space="preserve">      # Food Service and Lodging Managers</w:t>
      </w:r>
      <w:r>
        <w:tab/>
        <w:t xml:space="preserve">(310) recoded to Managers, </w:t>
      </w:r>
      <w:proofErr w:type="spellStart"/>
      <w:r>
        <w:t>nec</w:t>
      </w:r>
      <w:proofErr w:type="spellEnd"/>
      <w:r>
        <w:t xml:space="preserve"> (including </w:t>
      </w:r>
      <w:proofErr w:type="gramStart"/>
      <w:r>
        <w:t>Postmasters)  (</w:t>
      </w:r>
      <w:proofErr w:type="gramEnd"/>
      <w:r>
        <w:t>430)</w:t>
      </w:r>
    </w:p>
    <w:p w14:paraId="1A0FADF6" w14:textId="77777777" w:rsidR="00EC361A" w:rsidRDefault="00EC361A" w:rsidP="00EC361A">
      <w:pPr>
        <w:spacing w:after="0" w:line="240" w:lineRule="auto"/>
        <w:contextualSpacing/>
      </w:pPr>
      <w:r>
        <w:t xml:space="preserve">      year %in% </w:t>
      </w:r>
      <w:proofErr w:type="gramStart"/>
      <w:r>
        <w:t>c(</w:t>
      </w:r>
      <w:proofErr w:type="gramEnd"/>
      <w:r>
        <w:t>1980, 1981) &amp; occ2010 == 310 ~ 430,</w:t>
      </w:r>
    </w:p>
    <w:p w14:paraId="66917BAD" w14:textId="77777777" w:rsidR="00EC361A" w:rsidRDefault="00EC361A" w:rsidP="00EC361A">
      <w:pPr>
        <w:spacing w:after="0" w:line="240" w:lineRule="auto"/>
        <w:contextualSpacing/>
      </w:pPr>
      <w:r>
        <w:t xml:space="preserve">      # Dishwashers (4140) recoded to Food preparation and serving related workers, </w:t>
      </w:r>
      <w:proofErr w:type="spellStart"/>
      <w:r>
        <w:t>nec</w:t>
      </w:r>
      <w:proofErr w:type="spellEnd"/>
      <w:r>
        <w:t xml:space="preserve"> (4130)</w:t>
      </w:r>
    </w:p>
    <w:p w14:paraId="7642765C" w14:textId="77777777" w:rsidR="00EC361A" w:rsidRDefault="00EC361A" w:rsidP="00EC361A">
      <w:pPr>
        <w:spacing w:after="0" w:line="240" w:lineRule="auto"/>
        <w:contextualSpacing/>
      </w:pPr>
      <w:r>
        <w:t xml:space="preserve">      year %in% </w:t>
      </w:r>
      <w:proofErr w:type="gramStart"/>
      <w:r>
        <w:t>c(</w:t>
      </w:r>
      <w:proofErr w:type="gramEnd"/>
      <w:r>
        <w:t xml:space="preserve">1980, 1981) &amp; occ2010 == 4140 ~ 4130, </w:t>
      </w:r>
    </w:p>
    <w:p w14:paraId="6EC39171" w14:textId="77777777" w:rsidR="00EC361A" w:rsidRDefault="00EC361A" w:rsidP="00EC361A">
      <w:pPr>
        <w:spacing w:after="0" w:line="240" w:lineRule="auto"/>
        <w:contextualSpacing/>
      </w:pPr>
      <w:r>
        <w:t xml:space="preserve">      # Avionic Technicians (7030) and Electronic Home Entertainment Equipment Installers and Repairers (7120)</w:t>
      </w:r>
    </w:p>
    <w:p w14:paraId="5FAF9D27" w14:textId="77777777" w:rsidR="00EC361A" w:rsidRDefault="00EC361A" w:rsidP="00EC361A">
      <w:pPr>
        <w:spacing w:after="0" w:line="240" w:lineRule="auto"/>
        <w:contextualSpacing/>
      </w:pPr>
      <w:r>
        <w:t xml:space="preserve">      # </w:t>
      </w:r>
      <w:proofErr w:type="gramStart"/>
      <w:r>
        <w:t>recoded</w:t>
      </w:r>
      <w:proofErr w:type="gramEnd"/>
      <w:r>
        <w:t xml:space="preserve"> to Electronic Repairs, </w:t>
      </w:r>
      <w:proofErr w:type="spellStart"/>
      <w:r>
        <w:t>nec</w:t>
      </w:r>
      <w:proofErr w:type="spellEnd"/>
      <w:r>
        <w:t xml:space="preserve"> (7125)</w:t>
      </w:r>
    </w:p>
    <w:p w14:paraId="6F2CB9CE" w14:textId="77777777" w:rsidR="00EC361A" w:rsidRDefault="00EC361A" w:rsidP="00EC361A">
      <w:pPr>
        <w:spacing w:after="0" w:line="240" w:lineRule="auto"/>
        <w:contextualSpacing/>
      </w:pPr>
      <w:r>
        <w:t xml:space="preserve">      year %in% </w:t>
      </w:r>
      <w:proofErr w:type="gramStart"/>
      <w:r>
        <w:t>c(</w:t>
      </w:r>
      <w:proofErr w:type="gramEnd"/>
      <w:r>
        <w:t>1980, 1981) &amp; occ2010 == 7030 | occ2010 == 7120 ~ 7125,</w:t>
      </w:r>
    </w:p>
    <w:p w14:paraId="21E10F78" w14:textId="77777777" w:rsidR="00EC361A" w:rsidRDefault="00EC361A" w:rsidP="00EC361A">
      <w:pPr>
        <w:spacing w:after="0" w:line="240" w:lineRule="auto"/>
        <w:contextualSpacing/>
      </w:pPr>
      <w:r>
        <w:t xml:space="preserve">      # Chiropractors (3000) recoded to Therapists </w:t>
      </w:r>
      <w:proofErr w:type="spellStart"/>
      <w:r>
        <w:t>nec</w:t>
      </w:r>
      <w:proofErr w:type="spellEnd"/>
      <w:r>
        <w:t xml:space="preserve"> (3240)</w:t>
      </w:r>
    </w:p>
    <w:p w14:paraId="521B3D58" w14:textId="77777777" w:rsidR="00EC361A" w:rsidRDefault="00EC361A" w:rsidP="00EC361A">
      <w:pPr>
        <w:spacing w:after="0" w:line="240" w:lineRule="auto"/>
        <w:contextualSpacing/>
      </w:pPr>
      <w:r>
        <w:t xml:space="preserve">      year %in% </w:t>
      </w:r>
      <w:proofErr w:type="gramStart"/>
      <w:r>
        <w:t>c(</w:t>
      </w:r>
      <w:proofErr w:type="gramEnd"/>
      <w:r>
        <w:t xml:space="preserve">1980, 1981) &amp; occ2010 == 3000 ~ 3240, </w:t>
      </w:r>
    </w:p>
    <w:p w14:paraId="7A0D2F22" w14:textId="77777777" w:rsidR="00EC361A" w:rsidRDefault="00EC361A" w:rsidP="00EC361A">
      <w:pPr>
        <w:spacing w:after="0" w:line="240" w:lineRule="auto"/>
        <w:contextualSpacing/>
      </w:pPr>
      <w:r>
        <w:t xml:space="preserve">      # Tool Grinders, Filers, and Sharpeners (8210) recoded to Metal workers and plastic workers, </w:t>
      </w:r>
      <w:proofErr w:type="spellStart"/>
      <w:r>
        <w:t>nec</w:t>
      </w:r>
      <w:proofErr w:type="spellEnd"/>
      <w:r>
        <w:t xml:space="preserve"> (8220)</w:t>
      </w:r>
    </w:p>
    <w:p w14:paraId="66D62735" w14:textId="77777777" w:rsidR="00EC361A" w:rsidRDefault="00EC361A" w:rsidP="00EC361A">
      <w:pPr>
        <w:spacing w:after="0" w:line="240" w:lineRule="auto"/>
        <w:contextualSpacing/>
      </w:pPr>
      <w:r>
        <w:t xml:space="preserve">      year %in% </w:t>
      </w:r>
      <w:proofErr w:type="gramStart"/>
      <w:r>
        <w:t>c(</w:t>
      </w:r>
      <w:proofErr w:type="gramEnd"/>
      <w:r>
        <w:t xml:space="preserve">2015, 2017, 2019) &amp; occ2010 == 8210 ~ 8220, </w:t>
      </w:r>
    </w:p>
    <w:p w14:paraId="40AAFFD5" w14:textId="77777777" w:rsidR="00EC361A" w:rsidRDefault="00EC361A" w:rsidP="00EC361A">
      <w:pPr>
        <w:spacing w:after="0" w:line="240" w:lineRule="auto"/>
        <w:contextualSpacing/>
      </w:pPr>
      <w:r>
        <w:lastRenderedPageBreak/>
        <w:t xml:space="preserve">      # Dredge, Excavating, and Loading Machine Operators (9520) recoded to</w:t>
      </w:r>
      <w:r>
        <w:tab/>
        <w:t xml:space="preserve">Material moving workers, </w:t>
      </w:r>
      <w:proofErr w:type="spellStart"/>
      <w:r>
        <w:t>nec</w:t>
      </w:r>
      <w:proofErr w:type="spellEnd"/>
      <w:r>
        <w:t xml:space="preserve"> (9750)</w:t>
      </w:r>
    </w:p>
    <w:p w14:paraId="7B257793" w14:textId="77777777" w:rsidR="00EC361A" w:rsidRDefault="00EC361A" w:rsidP="00EC361A">
      <w:pPr>
        <w:spacing w:after="0" w:line="240" w:lineRule="auto"/>
        <w:contextualSpacing/>
      </w:pPr>
      <w:r>
        <w:t xml:space="preserve">      year %in% </w:t>
      </w:r>
      <w:proofErr w:type="gramStart"/>
      <w:r>
        <w:t>c(</w:t>
      </w:r>
      <w:proofErr w:type="gramEnd"/>
      <w:r>
        <w:t xml:space="preserve">2015, 2017, 2019) &amp; occ2010 == 9520 ~ 9750, </w:t>
      </w:r>
    </w:p>
    <w:p w14:paraId="67694380" w14:textId="77777777" w:rsidR="00EC361A" w:rsidRDefault="00EC361A" w:rsidP="00EC361A">
      <w:pPr>
        <w:spacing w:after="0" w:line="240" w:lineRule="auto"/>
        <w:contextualSpacing/>
      </w:pPr>
      <w:r>
        <w:t xml:space="preserve">      # Manufactured Building and Mobile Home Installers (7550) recoded to </w:t>
      </w:r>
    </w:p>
    <w:p w14:paraId="4C4F8481" w14:textId="77777777" w:rsidR="00EC361A" w:rsidRDefault="00EC361A" w:rsidP="00EC361A">
      <w:pPr>
        <w:spacing w:after="0" w:line="240" w:lineRule="auto"/>
        <w:contextualSpacing/>
      </w:pPr>
      <w:commentRangeStart w:id="315"/>
      <w:commentRangeStart w:id="316"/>
      <w:r>
        <w:t xml:space="preserve">      # Helpers--Installation, Maintenance, and Repair Workers (7610)</w:t>
      </w:r>
    </w:p>
    <w:p w14:paraId="219B1E22" w14:textId="77777777" w:rsidR="00EC361A" w:rsidRDefault="00EC361A" w:rsidP="00EC361A">
      <w:pPr>
        <w:spacing w:after="0" w:line="240" w:lineRule="auto"/>
        <w:contextualSpacing/>
      </w:pPr>
      <w:r>
        <w:t xml:space="preserve">      year %in% </w:t>
      </w:r>
      <w:proofErr w:type="gramStart"/>
      <w:r>
        <w:t>c(</w:t>
      </w:r>
      <w:proofErr w:type="gramEnd"/>
      <w:r>
        <w:t xml:space="preserve">2015, 2017, 2019) &amp; occ2010 == 7550 ~ 7610, </w:t>
      </w:r>
      <w:commentRangeEnd w:id="315"/>
      <w:r w:rsidR="008973C4">
        <w:rPr>
          <w:rStyle w:val="CommentReference"/>
        </w:rPr>
        <w:commentReference w:id="315"/>
      </w:r>
      <w:commentRangeEnd w:id="316"/>
      <w:r w:rsidR="00EB0DFF">
        <w:rPr>
          <w:rStyle w:val="CommentReference"/>
        </w:rPr>
        <w:commentReference w:id="316"/>
      </w:r>
    </w:p>
    <w:p w14:paraId="56DFCCF3" w14:textId="77777777" w:rsidR="00EC361A" w:rsidRDefault="00EC361A" w:rsidP="00EC361A">
      <w:pPr>
        <w:spacing w:after="0" w:line="240" w:lineRule="auto"/>
        <w:contextualSpacing/>
      </w:pPr>
      <w:commentRangeStart w:id="317"/>
      <w:commentRangeStart w:id="318"/>
      <w:r>
        <w:t xml:space="preserve">      # Paving, Surfacing, and Tamping Equipment Operators (6300) recoded to</w:t>
      </w:r>
    </w:p>
    <w:p w14:paraId="62C674DF" w14:textId="77777777" w:rsidR="00EC361A" w:rsidRDefault="00EC361A" w:rsidP="00EC361A">
      <w:pPr>
        <w:spacing w:after="0" w:line="240" w:lineRule="auto"/>
        <w:contextualSpacing/>
      </w:pPr>
      <w:r>
        <w:t xml:space="preserve">      # Construction equipment operators except paving, surfacing, and tamping equipment operators</w:t>
      </w:r>
      <w:r>
        <w:tab/>
        <w:t>(6320)</w:t>
      </w:r>
      <w:commentRangeEnd w:id="317"/>
      <w:r w:rsidR="00B14191">
        <w:rPr>
          <w:rStyle w:val="CommentReference"/>
        </w:rPr>
        <w:commentReference w:id="317"/>
      </w:r>
      <w:commentRangeEnd w:id="318"/>
      <w:r w:rsidR="00EB0DFF">
        <w:rPr>
          <w:rStyle w:val="CommentReference"/>
        </w:rPr>
        <w:commentReference w:id="318"/>
      </w:r>
    </w:p>
    <w:p w14:paraId="727E6CBF" w14:textId="77777777" w:rsidR="00EC361A" w:rsidRDefault="00EC361A" w:rsidP="00EC361A">
      <w:pPr>
        <w:spacing w:after="0" w:line="240" w:lineRule="auto"/>
        <w:contextualSpacing/>
      </w:pPr>
      <w:r>
        <w:t xml:space="preserve">      year %in% </w:t>
      </w:r>
      <w:proofErr w:type="gramStart"/>
      <w:r>
        <w:t>c(</w:t>
      </w:r>
      <w:proofErr w:type="gramEnd"/>
      <w:r>
        <w:t xml:space="preserve">2015, 2017, 2019) &amp; occ2010 == 6300 ~ 6320, </w:t>
      </w:r>
    </w:p>
    <w:p w14:paraId="771EBE24" w14:textId="77777777" w:rsidR="00EC361A" w:rsidRDefault="00EC361A" w:rsidP="00EC361A">
      <w:pPr>
        <w:spacing w:after="0" w:line="240" w:lineRule="auto"/>
        <w:contextualSpacing/>
      </w:pPr>
      <w:r>
        <w:t xml:space="preserve">      # Shoe machine operators and tenders (8340) recoded to Shoe and Leather Workers and Repairers (8330)</w:t>
      </w:r>
    </w:p>
    <w:p w14:paraId="71715480" w14:textId="77777777" w:rsidR="00EC361A" w:rsidRDefault="00EC361A" w:rsidP="00EC361A">
      <w:pPr>
        <w:spacing w:after="0" w:line="240" w:lineRule="auto"/>
        <w:contextualSpacing/>
      </w:pPr>
      <w:r>
        <w:t xml:space="preserve">      year %in% </w:t>
      </w:r>
      <w:proofErr w:type="gramStart"/>
      <w:r>
        <w:t>c(</w:t>
      </w:r>
      <w:proofErr w:type="gramEnd"/>
      <w:r>
        <w:t>2015, 2017, 2019) &amp; occ2010 == 8340 ~ 8330,</w:t>
      </w:r>
    </w:p>
    <w:p w14:paraId="23C3A238" w14:textId="77777777" w:rsidR="00EC361A" w:rsidRDefault="00EC361A" w:rsidP="00EC361A">
      <w:pPr>
        <w:spacing w:after="0" w:line="240" w:lineRule="auto"/>
        <w:contextualSpacing/>
      </w:pPr>
      <w:r>
        <w:t xml:space="preserve">      # Electronic Equipment Installers and Repairers, Motor Vehicles (7110) recoded to Electronic Repairs, </w:t>
      </w:r>
      <w:proofErr w:type="spellStart"/>
      <w:r>
        <w:t>nec</w:t>
      </w:r>
      <w:proofErr w:type="spellEnd"/>
      <w:r>
        <w:t xml:space="preserve"> (7125)</w:t>
      </w:r>
    </w:p>
    <w:p w14:paraId="23331197" w14:textId="77777777" w:rsidR="00EC361A" w:rsidRDefault="00EC361A" w:rsidP="00EC361A">
      <w:pPr>
        <w:spacing w:after="0" w:line="240" w:lineRule="auto"/>
        <w:contextualSpacing/>
      </w:pPr>
      <w:r>
        <w:t xml:space="preserve">      year %in% </w:t>
      </w:r>
      <w:proofErr w:type="gramStart"/>
      <w:r>
        <w:t>c(</w:t>
      </w:r>
      <w:proofErr w:type="gramEnd"/>
      <w:r>
        <w:t>2015, 2017, 2019) &amp; occ2010 == 7110 ~ 7125,</w:t>
      </w:r>
    </w:p>
    <w:p w14:paraId="7936A020" w14:textId="77777777" w:rsidR="00EC361A" w:rsidRDefault="00EC361A" w:rsidP="00EC361A">
      <w:pPr>
        <w:spacing w:after="0" w:line="240" w:lineRule="auto"/>
        <w:contextualSpacing/>
      </w:pPr>
      <w:r>
        <w:t xml:space="preserve">      # Paperhangers (6430) and Reinforcing Iron and Rebar Workers (6500) recoded to Construction workers </w:t>
      </w:r>
      <w:proofErr w:type="spellStart"/>
      <w:r>
        <w:t>nec</w:t>
      </w:r>
      <w:proofErr w:type="spellEnd"/>
      <w:r>
        <w:t xml:space="preserve"> (6765)</w:t>
      </w:r>
    </w:p>
    <w:p w14:paraId="3FA9D666" w14:textId="77777777" w:rsidR="00EC361A" w:rsidRDefault="00EC361A" w:rsidP="00EC361A">
      <w:pPr>
        <w:spacing w:after="0" w:line="240" w:lineRule="auto"/>
        <w:contextualSpacing/>
      </w:pPr>
      <w:r>
        <w:t xml:space="preserve">      year %in% </w:t>
      </w:r>
      <w:proofErr w:type="gramStart"/>
      <w:r>
        <w:t>c(</w:t>
      </w:r>
      <w:proofErr w:type="gramEnd"/>
      <w:r>
        <w:t>2015, 2017, 2019) &amp; occ2010 %in% c(6430, 6500) ~ 6765,</w:t>
      </w:r>
    </w:p>
    <w:p w14:paraId="7192DABF" w14:textId="77777777" w:rsidR="00EC361A" w:rsidRDefault="00EC361A" w:rsidP="00EC361A">
      <w:pPr>
        <w:spacing w:after="0" w:line="240" w:lineRule="auto"/>
        <w:contextualSpacing/>
      </w:pPr>
      <w:r>
        <w:t xml:space="preserve">      # Computer operators (5800) recoded to Officers and Administrative support </w:t>
      </w:r>
      <w:proofErr w:type="spellStart"/>
      <w:r>
        <w:t>nec</w:t>
      </w:r>
      <w:proofErr w:type="spellEnd"/>
      <w:r>
        <w:t xml:space="preserve"> (5940)</w:t>
      </w:r>
    </w:p>
    <w:p w14:paraId="29DECD78" w14:textId="77777777" w:rsidR="00EC361A" w:rsidRDefault="00EC361A" w:rsidP="00EC361A">
      <w:pPr>
        <w:spacing w:after="0" w:line="240" w:lineRule="auto"/>
        <w:contextualSpacing/>
      </w:pPr>
      <w:r>
        <w:t xml:space="preserve">      year %in% </w:t>
      </w:r>
      <w:proofErr w:type="gramStart"/>
      <w:r>
        <w:t>c(</w:t>
      </w:r>
      <w:proofErr w:type="gramEnd"/>
      <w:r>
        <w:t>2015, 2017, 2019) &amp; occ2010 == 5800 ~ 5940,</w:t>
      </w:r>
    </w:p>
    <w:p w14:paraId="637D46A3" w14:textId="77777777" w:rsidR="00EC361A" w:rsidRDefault="00EC361A" w:rsidP="00EC361A">
      <w:pPr>
        <w:spacing w:after="0" w:line="240" w:lineRule="auto"/>
        <w:contextualSpacing/>
      </w:pPr>
      <w:r>
        <w:t xml:space="preserve">      #</w:t>
      </w:r>
      <w:r>
        <w:tab/>
        <w:t xml:space="preserve">Aircraft Structure, Surfaces, Rigging, and Systems Assemblers (7710) recoded to </w:t>
      </w:r>
    </w:p>
    <w:p w14:paraId="580BD772" w14:textId="77777777" w:rsidR="00EC361A" w:rsidRDefault="00EC361A" w:rsidP="00EC361A">
      <w:pPr>
        <w:spacing w:after="0" w:line="240" w:lineRule="auto"/>
        <w:contextualSpacing/>
      </w:pPr>
      <w:r>
        <w:t xml:space="preserve">      # Assemblers and Fabricators, </w:t>
      </w:r>
      <w:proofErr w:type="spellStart"/>
      <w:r>
        <w:t>nec</w:t>
      </w:r>
      <w:proofErr w:type="spellEnd"/>
      <w:r>
        <w:t xml:space="preserve"> (7750)</w:t>
      </w:r>
    </w:p>
    <w:p w14:paraId="59551065" w14:textId="77777777" w:rsidR="00EC361A" w:rsidRDefault="00EC361A" w:rsidP="00EC361A">
      <w:pPr>
        <w:spacing w:after="0" w:line="240" w:lineRule="auto"/>
        <w:contextualSpacing/>
      </w:pPr>
      <w:r>
        <w:t xml:space="preserve">      year %in% </w:t>
      </w:r>
      <w:proofErr w:type="gramStart"/>
      <w:r>
        <w:t>c(</w:t>
      </w:r>
      <w:proofErr w:type="gramEnd"/>
      <w:r>
        <w:t>2015, 2017, 2019) &amp; occ2010 == 7710 ~ 7750,</w:t>
      </w:r>
    </w:p>
    <w:p w14:paraId="2F62E6AF" w14:textId="77777777" w:rsidR="00EC361A" w:rsidRDefault="00EC361A" w:rsidP="00EC361A">
      <w:pPr>
        <w:spacing w:after="0" w:line="240" w:lineRule="auto"/>
        <w:contextualSpacing/>
      </w:pPr>
      <w:r>
        <w:t xml:space="preserve">      # Textile Knitting and Weaving Machine Setters, Operators, and Tenders (8410) recoded to </w:t>
      </w:r>
    </w:p>
    <w:p w14:paraId="003881F3" w14:textId="77777777" w:rsidR="00EC361A" w:rsidRDefault="00EC361A" w:rsidP="00EC361A">
      <w:pPr>
        <w:spacing w:after="0" w:line="240" w:lineRule="auto"/>
        <w:contextualSpacing/>
      </w:pPr>
      <w:r>
        <w:t xml:space="preserve">      # Textile, Apparel, and Furnishings workers, </w:t>
      </w:r>
      <w:proofErr w:type="spellStart"/>
      <w:r>
        <w:t>nec</w:t>
      </w:r>
      <w:proofErr w:type="spellEnd"/>
      <w:r>
        <w:t xml:space="preserve"> (8460)</w:t>
      </w:r>
    </w:p>
    <w:p w14:paraId="12DDE780" w14:textId="77777777" w:rsidR="00EC361A" w:rsidRDefault="00EC361A" w:rsidP="00EC361A">
      <w:pPr>
        <w:spacing w:after="0" w:line="240" w:lineRule="auto"/>
        <w:contextualSpacing/>
      </w:pPr>
      <w:r>
        <w:t xml:space="preserve">      year %in% </w:t>
      </w:r>
      <w:proofErr w:type="gramStart"/>
      <w:r>
        <w:t>c(</w:t>
      </w:r>
      <w:proofErr w:type="gramEnd"/>
      <w:r>
        <w:t>2015, 2017, 2019) &amp; occ2010 == 8410 ~ 8460,</w:t>
      </w:r>
    </w:p>
    <w:p w14:paraId="6606D105" w14:textId="77777777" w:rsidR="00EC361A" w:rsidRDefault="00EC361A" w:rsidP="00EC361A">
      <w:pPr>
        <w:spacing w:after="0" w:line="240" w:lineRule="auto"/>
        <w:contextualSpacing/>
      </w:pPr>
      <w:r>
        <w:t xml:space="preserve">      # Funeral Directors (320) recoded to Managers </w:t>
      </w:r>
      <w:proofErr w:type="spellStart"/>
      <w:r>
        <w:t>nec</w:t>
      </w:r>
      <w:proofErr w:type="spellEnd"/>
      <w:r>
        <w:t xml:space="preserve"> (430)</w:t>
      </w:r>
    </w:p>
    <w:p w14:paraId="2E8DABE1" w14:textId="77777777" w:rsidR="00EC361A" w:rsidRDefault="00EC361A" w:rsidP="00EC361A">
      <w:pPr>
        <w:spacing w:after="0" w:line="240" w:lineRule="auto"/>
        <w:contextualSpacing/>
      </w:pPr>
      <w:r>
        <w:t xml:space="preserve">      year %in% </w:t>
      </w:r>
      <w:proofErr w:type="gramStart"/>
      <w:r>
        <w:t>c(</w:t>
      </w:r>
      <w:proofErr w:type="gramEnd"/>
      <w:r>
        <w:t xml:space="preserve">2015, 2017, 2019) &amp; occ2010 == 320 ~ 430, </w:t>
      </w:r>
    </w:p>
    <w:p w14:paraId="0C07947C" w14:textId="77777777" w:rsidR="00EC361A" w:rsidRDefault="00EC361A" w:rsidP="00EC361A">
      <w:pPr>
        <w:spacing w:after="0" w:line="240" w:lineRule="auto"/>
        <w:contextualSpacing/>
      </w:pPr>
      <w:r>
        <w:t xml:space="preserve">      # Brokerage Clerks (5200) recoded to Information and Record Clerks, All Other (5420)</w:t>
      </w:r>
    </w:p>
    <w:p w14:paraId="19D7FFF0" w14:textId="77777777" w:rsidR="00EC361A" w:rsidRDefault="00EC361A" w:rsidP="00EC361A">
      <w:pPr>
        <w:spacing w:after="0" w:line="240" w:lineRule="auto"/>
        <w:contextualSpacing/>
      </w:pPr>
      <w:r>
        <w:t xml:space="preserve">      year %in% </w:t>
      </w:r>
      <w:proofErr w:type="gramStart"/>
      <w:r>
        <w:t>c(</w:t>
      </w:r>
      <w:proofErr w:type="gramEnd"/>
      <w:r>
        <w:t xml:space="preserve">2015, 2017, 2019) &amp; occ2010 == 5200 ~ 5420, </w:t>
      </w:r>
    </w:p>
    <w:p w14:paraId="0E825815" w14:textId="77777777" w:rsidR="00EC361A" w:rsidRDefault="00EC361A" w:rsidP="00EC361A">
      <w:pPr>
        <w:spacing w:after="0" w:line="240" w:lineRule="auto"/>
        <w:contextualSpacing/>
      </w:pPr>
      <w:r>
        <w:t xml:space="preserve">      # First-Line Supervisors of Gaming Workers (4300) recoded to Personal Care and Service Workers, All Other (4650)</w:t>
      </w:r>
    </w:p>
    <w:p w14:paraId="3979D274" w14:textId="77777777" w:rsidR="00EC361A" w:rsidRDefault="00EC361A" w:rsidP="00EC361A">
      <w:pPr>
        <w:spacing w:after="0" w:line="240" w:lineRule="auto"/>
        <w:contextualSpacing/>
      </w:pPr>
      <w:r>
        <w:t xml:space="preserve">      year %in% </w:t>
      </w:r>
      <w:proofErr w:type="gramStart"/>
      <w:r>
        <w:t>c(</w:t>
      </w:r>
      <w:proofErr w:type="gramEnd"/>
      <w:r>
        <w:t xml:space="preserve">2015, 2017, 2019) &amp; occ2010 == 4300 ~ 4650, </w:t>
      </w:r>
    </w:p>
    <w:p w14:paraId="118B8828" w14:textId="77777777" w:rsidR="00EC361A" w:rsidRDefault="00EC361A" w:rsidP="00EC361A">
      <w:pPr>
        <w:spacing w:after="0" w:line="240" w:lineRule="auto"/>
        <w:contextualSpacing/>
      </w:pPr>
      <w:r>
        <w:t xml:space="preserve">      # Geological and Petroleum Technicians, and Nuclear Technicians (1930) recoded to </w:t>
      </w:r>
    </w:p>
    <w:p w14:paraId="30F31C1B" w14:textId="77777777" w:rsidR="00EC361A" w:rsidRDefault="00EC361A" w:rsidP="00EC361A">
      <w:pPr>
        <w:spacing w:after="0" w:line="240" w:lineRule="auto"/>
        <w:contextualSpacing/>
      </w:pPr>
      <w:r>
        <w:t xml:space="preserve">      # Life, Physical, and Social Science Technicians, </w:t>
      </w:r>
      <w:proofErr w:type="spellStart"/>
      <w:r>
        <w:t>nec</w:t>
      </w:r>
      <w:proofErr w:type="spellEnd"/>
      <w:r>
        <w:t xml:space="preserve"> (1960)</w:t>
      </w:r>
    </w:p>
    <w:p w14:paraId="798A0CC6" w14:textId="77777777" w:rsidR="00EC361A" w:rsidRDefault="00EC361A" w:rsidP="00EC361A">
      <w:pPr>
        <w:spacing w:after="0" w:line="240" w:lineRule="auto"/>
        <w:contextualSpacing/>
      </w:pPr>
      <w:r>
        <w:t xml:space="preserve">      year %in% </w:t>
      </w:r>
      <w:proofErr w:type="gramStart"/>
      <w:r>
        <w:t>c(</w:t>
      </w:r>
      <w:proofErr w:type="gramEnd"/>
      <w:r>
        <w:t>2015, 2017, 2019) &amp; occ2010 == 1930 ~ 1960,</w:t>
      </w:r>
    </w:p>
    <w:p w14:paraId="40190762" w14:textId="77777777" w:rsidR="00EC361A" w:rsidRDefault="00EC361A" w:rsidP="00EC361A">
      <w:pPr>
        <w:spacing w:after="0" w:line="240" w:lineRule="auto"/>
        <w:contextualSpacing/>
      </w:pPr>
      <w:r>
        <w:t xml:space="preserve">      # Plating and Coating Machine Setters, Operators, and Tenders, Metal and Plastic (8200) recoded to </w:t>
      </w:r>
    </w:p>
    <w:p w14:paraId="1B3D1365" w14:textId="77777777" w:rsidR="00EC361A" w:rsidRDefault="00EC361A" w:rsidP="00EC361A">
      <w:pPr>
        <w:spacing w:after="0" w:line="240" w:lineRule="auto"/>
        <w:contextualSpacing/>
      </w:pPr>
      <w:r>
        <w:t xml:space="preserve">      # Metal workers and plastic workers, </w:t>
      </w:r>
      <w:proofErr w:type="spellStart"/>
      <w:r>
        <w:t>nec</w:t>
      </w:r>
      <w:proofErr w:type="spellEnd"/>
      <w:r>
        <w:t xml:space="preserve"> (8220)</w:t>
      </w:r>
    </w:p>
    <w:p w14:paraId="111DC689" w14:textId="77777777" w:rsidR="00EC361A" w:rsidRDefault="00EC361A" w:rsidP="00EC361A">
      <w:pPr>
        <w:spacing w:after="0" w:line="240" w:lineRule="auto"/>
        <w:contextualSpacing/>
      </w:pPr>
      <w:r>
        <w:t xml:space="preserve">      year %in% </w:t>
      </w:r>
      <w:proofErr w:type="gramStart"/>
      <w:r>
        <w:t>c(</w:t>
      </w:r>
      <w:proofErr w:type="gramEnd"/>
      <w:r>
        <w:t>2015, 2017, 2019) &amp; occ2010 == 8200 ~ 8220,</w:t>
      </w:r>
    </w:p>
    <w:p w14:paraId="3E563C21" w14:textId="77777777" w:rsidR="00EC361A" w:rsidRDefault="00EC361A" w:rsidP="00EC361A">
      <w:pPr>
        <w:spacing w:after="0" w:line="240" w:lineRule="auto"/>
        <w:contextualSpacing/>
      </w:pPr>
      <w:r>
        <w:t xml:space="preserve">      # Counter Attendant, Cafeteria, Food Concession, and Coffee Shop (4060) recoded to </w:t>
      </w:r>
    </w:p>
    <w:p w14:paraId="0D4D86F9" w14:textId="77777777" w:rsidR="00EC361A" w:rsidRDefault="00EC361A" w:rsidP="00EC361A">
      <w:pPr>
        <w:spacing w:after="0" w:line="240" w:lineRule="auto"/>
        <w:contextualSpacing/>
      </w:pPr>
      <w:r>
        <w:t xml:space="preserve">      # Food preparation and serving related workers, </w:t>
      </w:r>
      <w:proofErr w:type="spellStart"/>
      <w:r>
        <w:t>nec</w:t>
      </w:r>
      <w:proofErr w:type="spellEnd"/>
      <w:r>
        <w:t xml:space="preserve"> (4130)</w:t>
      </w:r>
    </w:p>
    <w:p w14:paraId="723FAEC8" w14:textId="77777777" w:rsidR="00EC361A" w:rsidRDefault="00EC361A" w:rsidP="00EC361A">
      <w:pPr>
        <w:spacing w:after="0" w:line="240" w:lineRule="auto"/>
        <w:contextualSpacing/>
      </w:pPr>
      <w:r>
        <w:t xml:space="preserve">      year %in% </w:t>
      </w:r>
      <w:proofErr w:type="gramStart"/>
      <w:r>
        <w:t>c(</w:t>
      </w:r>
      <w:proofErr w:type="gramEnd"/>
      <w:r>
        <w:t>2015, 2017, 2019) &amp; occ2010 == 4060 ~ 4130,</w:t>
      </w:r>
    </w:p>
    <w:p w14:paraId="102134EE" w14:textId="77777777" w:rsidR="00EC361A" w:rsidRDefault="00EC361A" w:rsidP="00EC361A">
      <w:pPr>
        <w:spacing w:after="0" w:line="240" w:lineRule="auto"/>
        <w:contextualSpacing/>
      </w:pPr>
      <w:r>
        <w:t xml:space="preserve">      # Cleaning, Washing, and </w:t>
      </w:r>
      <w:commentRangeStart w:id="319"/>
      <w:commentRangeStart w:id="320"/>
      <w:r>
        <w:t xml:space="preserve">Metal Pickling </w:t>
      </w:r>
      <w:commentRangeEnd w:id="319"/>
      <w:r w:rsidR="00A84071">
        <w:rPr>
          <w:rStyle w:val="CommentReference"/>
        </w:rPr>
        <w:commentReference w:id="319"/>
      </w:r>
      <w:commentRangeEnd w:id="320"/>
      <w:r w:rsidR="00EB0DFF">
        <w:rPr>
          <w:rStyle w:val="CommentReference"/>
        </w:rPr>
        <w:commentReference w:id="320"/>
      </w:r>
      <w:r>
        <w:t>Equipment Operators and Tenders (8860) recoded to</w:t>
      </w:r>
    </w:p>
    <w:p w14:paraId="64F8551E" w14:textId="77777777" w:rsidR="00EC361A" w:rsidRDefault="00EC361A" w:rsidP="00EC361A">
      <w:pPr>
        <w:spacing w:after="0" w:line="240" w:lineRule="auto"/>
        <w:contextualSpacing/>
      </w:pPr>
      <w:r>
        <w:t xml:space="preserve">      # Other production workers including semiconductor processors and cooling and freezing equipment operators (8965)</w:t>
      </w:r>
    </w:p>
    <w:p w14:paraId="25E644C1" w14:textId="77777777" w:rsidR="00EC361A" w:rsidRDefault="00EC361A" w:rsidP="00EC361A">
      <w:pPr>
        <w:spacing w:after="0" w:line="240" w:lineRule="auto"/>
        <w:contextualSpacing/>
      </w:pPr>
      <w:r>
        <w:t xml:space="preserve">      year %in% </w:t>
      </w:r>
      <w:proofErr w:type="gramStart"/>
      <w:r>
        <w:t>c(</w:t>
      </w:r>
      <w:proofErr w:type="gramEnd"/>
      <w:r>
        <w:t>2015, 2017, 2019) &amp; occ2010 == 8860 ~ 8965,</w:t>
      </w:r>
    </w:p>
    <w:p w14:paraId="0DE86653" w14:textId="77777777" w:rsidR="00EC361A" w:rsidRDefault="00EC361A" w:rsidP="00EC361A">
      <w:pPr>
        <w:spacing w:after="0" w:line="240" w:lineRule="auto"/>
        <w:contextualSpacing/>
      </w:pPr>
      <w:r>
        <w:t xml:space="preserve">      TRUE ~ 00000),</w:t>
      </w:r>
    </w:p>
    <w:p w14:paraId="27AA3933" w14:textId="77777777" w:rsidR="00EC361A" w:rsidRDefault="00EC361A" w:rsidP="00EC361A">
      <w:pPr>
        <w:spacing w:after="0" w:line="240" w:lineRule="auto"/>
        <w:contextualSpacing/>
      </w:pPr>
      <w:r>
        <w:t xml:space="preserve">    occ2010.ipums = </w:t>
      </w:r>
      <w:proofErr w:type="spellStart"/>
      <w:proofErr w:type="gramStart"/>
      <w:r>
        <w:t>ifelse</w:t>
      </w:r>
      <w:proofErr w:type="spellEnd"/>
      <w:r>
        <w:t>(</w:t>
      </w:r>
      <w:proofErr w:type="gramEnd"/>
      <w:r>
        <w:t>occ2010.ipums == 00000, occ2010, occ2010.ipums)) %&gt;%</w:t>
      </w:r>
    </w:p>
    <w:p w14:paraId="48611219"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 xml:space="preserve">select(indiv.id, year, female, </w:t>
      </w:r>
      <w:proofErr w:type="spellStart"/>
      <w:r>
        <w:t>family_id</w:t>
      </w:r>
      <w:proofErr w:type="spellEnd"/>
      <w:r>
        <w:t xml:space="preserve">, </w:t>
      </w:r>
      <w:proofErr w:type="spellStart"/>
      <w:r>
        <w:t>person_number</w:t>
      </w:r>
      <w:proofErr w:type="spellEnd"/>
      <w:r>
        <w:t xml:space="preserve">, </w:t>
      </w:r>
      <w:proofErr w:type="spellStart"/>
      <w:r>
        <w:t>samp_error_stratum</w:t>
      </w:r>
      <w:proofErr w:type="spellEnd"/>
      <w:r>
        <w:t xml:space="preserve">, </w:t>
      </w:r>
      <w:proofErr w:type="spellStart"/>
      <w:r>
        <w:t>samp_error_cluster</w:t>
      </w:r>
      <w:proofErr w:type="spellEnd"/>
      <w:r>
        <w:t>,</w:t>
      </w:r>
    </w:p>
    <w:p w14:paraId="4F00283E" w14:textId="77777777" w:rsidR="00EC361A" w:rsidRDefault="00EC361A" w:rsidP="00EC361A">
      <w:pPr>
        <w:spacing w:after="0" w:line="240" w:lineRule="auto"/>
        <w:contextualSpacing/>
      </w:pPr>
      <w:r>
        <w:t xml:space="preserve">                samp.inc.1981, samp.inc.2017, imm.sample.97, imm.sample.17, </w:t>
      </w:r>
      <w:proofErr w:type="spellStart"/>
      <w:r>
        <w:t>imm.sample</w:t>
      </w:r>
      <w:proofErr w:type="spellEnd"/>
      <w:r>
        <w:t xml:space="preserve">, </w:t>
      </w:r>
      <w:proofErr w:type="spellStart"/>
      <w:r>
        <w:t>latino.sample</w:t>
      </w:r>
      <w:proofErr w:type="spellEnd"/>
      <w:r>
        <w:t xml:space="preserve">, </w:t>
      </w:r>
      <w:proofErr w:type="spellStart"/>
      <w:proofErr w:type="gramStart"/>
      <w:r>
        <w:t>missing.interview</w:t>
      </w:r>
      <w:proofErr w:type="spellEnd"/>
      <w:proofErr w:type="gramEnd"/>
      <w:r>
        <w:t>,</w:t>
      </w:r>
    </w:p>
    <w:p w14:paraId="5414A039" w14:textId="77777777" w:rsidR="00EC361A" w:rsidRDefault="00EC361A" w:rsidP="00EC361A">
      <w:pPr>
        <w:spacing w:after="0" w:line="240" w:lineRule="auto"/>
        <w:contextualSpacing/>
      </w:pPr>
      <w:r>
        <w:t xml:space="preserve">                </w:t>
      </w:r>
      <w:proofErr w:type="spellStart"/>
      <w:r>
        <w:t>perwt</w:t>
      </w:r>
      <w:proofErr w:type="spellEnd"/>
      <w:r>
        <w:t xml:space="preserve">, </w:t>
      </w:r>
      <w:proofErr w:type="spellStart"/>
      <w:r>
        <w:t>perwt.imm</w:t>
      </w:r>
      <w:proofErr w:type="spellEnd"/>
      <w:r>
        <w:t xml:space="preserve">, </w:t>
      </w:r>
      <w:proofErr w:type="spellStart"/>
      <w:r>
        <w:t>perwt.lat</w:t>
      </w:r>
      <w:proofErr w:type="spellEnd"/>
      <w:r>
        <w:t xml:space="preserve">, </w:t>
      </w:r>
      <w:proofErr w:type="spellStart"/>
      <w:r>
        <w:t>perwt.lat.imm</w:t>
      </w:r>
      <w:proofErr w:type="spellEnd"/>
      <w:r>
        <w:t xml:space="preserve">, age, </w:t>
      </w:r>
      <w:proofErr w:type="spellStart"/>
      <w:r>
        <w:t>lead.age</w:t>
      </w:r>
      <w:proofErr w:type="spellEnd"/>
      <w:r>
        <w:t xml:space="preserve">, </w:t>
      </w:r>
      <w:proofErr w:type="spellStart"/>
      <w:proofErr w:type="gramStart"/>
      <w:r>
        <w:t>rel.head</w:t>
      </w:r>
      <w:proofErr w:type="spellEnd"/>
      <w:proofErr w:type="gramEnd"/>
      <w:r>
        <w:t xml:space="preserve">, </w:t>
      </w:r>
      <w:proofErr w:type="spellStart"/>
      <w:r>
        <w:t>marstat.hd</w:t>
      </w:r>
      <w:proofErr w:type="spellEnd"/>
      <w:r>
        <w:t xml:space="preserve">, </w:t>
      </w:r>
      <w:proofErr w:type="spellStart"/>
      <w:r>
        <w:t>numkids.fu</w:t>
      </w:r>
      <w:proofErr w:type="spellEnd"/>
      <w:r>
        <w:t xml:space="preserve">, race, region, </w:t>
      </w:r>
      <w:proofErr w:type="spellStart"/>
      <w:r>
        <w:t>lead.region</w:t>
      </w:r>
      <w:proofErr w:type="spellEnd"/>
      <w:r>
        <w:t xml:space="preserve">, </w:t>
      </w:r>
      <w:proofErr w:type="spellStart"/>
      <w:r>
        <w:t>yrs.ed.fam</w:t>
      </w:r>
      <w:proofErr w:type="spellEnd"/>
      <w:r>
        <w:t>,</w:t>
      </w:r>
    </w:p>
    <w:p w14:paraId="36539269" w14:textId="77777777" w:rsidR="00EC361A" w:rsidRDefault="00EC361A" w:rsidP="00EC361A">
      <w:pPr>
        <w:spacing w:after="0" w:line="240" w:lineRule="auto"/>
        <w:contextualSpacing/>
      </w:pPr>
      <w:r>
        <w:t xml:space="preserve">                </w:t>
      </w:r>
      <w:proofErr w:type="spellStart"/>
      <w:r>
        <w:t>avdeg</w:t>
      </w:r>
      <w:proofErr w:type="spellEnd"/>
      <w:r>
        <w:t xml:space="preserve">, </w:t>
      </w:r>
      <w:proofErr w:type="spellStart"/>
      <w:r>
        <w:t>ba</w:t>
      </w:r>
      <w:proofErr w:type="spellEnd"/>
      <w:r>
        <w:t xml:space="preserve">, </w:t>
      </w:r>
      <w:proofErr w:type="spellStart"/>
      <w:r>
        <w:t>ann.wrk.hrs</w:t>
      </w:r>
      <w:proofErr w:type="spellEnd"/>
      <w:r>
        <w:t xml:space="preserve">, </w:t>
      </w:r>
      <w:proofErr w:type="spellStart"/>
      <w:proofErr w:type="gramStart"/>
      <w:r>
        <w:t>lead.ann.wrk.hrs</w:t>
      </w:r>
      <w:proofErr w:type="spellEnd"/>
      <w:r>
        <w:t xml:space="preserve">,   </w:t>
      </w:r>
      <w:proofErr w:type="spellStart"/>
      <w:proofErr w:type="gramEnd"/>
      <w:r>
        <w:t>wrk.pos</w:t>
      </w:r>
      <w:proofErr w:type="spellEnd"/>
      <w:r>
        <w:t xml:space="preserve">, </w:t>
      </w:r>
      <w:proofErr w:type="spellStart"/>
      <w:r>
        <w:t>wrk.ft</w:t>
      </w:r>
      <w:proofErr w:type="spellEnd"/>
      <w:r>
        <w:t xml:space="preserve">, wrk.pt, </w:t>
      </w:r>
      <w:proofErr w:type="spellStart"/>
      <w:r>
        <w:t>expt</w:t>
      </w:r>
      <w:proofErr w:type="spellEnd"/>
      <w:r>
        <w:t xml:space="preserve">, </w:t>
      </w:r>
      <w:proofErr w:type="spellStart"/>
      <w:r>
        <w:t>expf</w:t>
      </w:r>
      <w:proofErr w:type="spellEnd"/>
      <w:r>
        <w:t xml:space="preserve">, </w:t>
      </w:r>
      <w:proofErr w:type="spellStart"/>
      <w:r>
        <w:t>govt.job</w:t>
      </w:r>
      <w:proofErr w:type="spellEnd"/>
      <w:r>
        <w:t xml:space="preserve">, </w:t>
      </w:r>
      <w:proofErr w:type="spellStart"/>
      <w:r>
        <w:t>govt.job_alljobs</w:t>
      </w:r>
      <w:proofErr w:type="spellEnd"/>
      <w:r>
        <w:t>, union,</w:t>
      </w:r>
    </w:p>
    <w:p w14:paraId="3F24889B" w14:textId="77777777" w:rsidR="00EC361A" w:rsidRDefault="00EC361A" w:rsidP="00EC361A">
      <w:pPr>
        <w:spacing w:after="0" w:line="240" w:lineRule="auto"/>
        <w:contextualSpacing/>
      </w:pPr>
      <w:r>
        <w:t xml:space="preserve">                </w:t>
      </w:r>
      <w:proofErr w:type="spellStart"/>
      <w:r>
        <w:t>self.emp</w:t>
      </w:r>
      <w:proofErr w:type="spellEnd"/>
      <w:r>
        <w:t xml:space="preserve">, </w:t>
      </w:r>
      <w:proofErr w:type="spellStart"/>
      <w:r>
        <w:t>self.emp_alljobs</w:t>
      </w:r>
      <w:proofErr w:type="spellEnd"/>
      <w:r>
        <w:t xml:space="preserve">, </w:t>
      </w:r>
      <w:proofErr w:type="spellStart"/>
      <w:proofErr w:type="gramStart"/>
      <w:r>
        <w:t>self.emp.synth</w:t>
      </w:r>
      <w:proofErr w:type="spellEnd"/>
      <w:proofErr w:type="gramEnd"/>
      <w:r>
        <w:t xml:space="preserve">, </w:t>
      </w:r>
      <w:proofErr w:type="spellStart"/>
      <w:r>
        <w:t>ind.orig</w:t>
      </w:r>
      <w:proofErr w:type="spellEnd"/>
      <w:r>
        <w:t xml:space="preserve">, ind1990, ind.2d, </w:t>
      </w:r>
      <w:proofErr w:type="spellStart"/>
      <w:r>
        <w:t>occ.orig</w:t>
      </w:r>
      <w:proofErr w:type="spellEnd"/>
      <w:r>
        <w:t xml:space="preserve">, occ2010, wages, </w:t>
      </w:r>
      <w:proofErr w:type="spellStart"/>
      <w:r>
        <w:t>lead.wage</w:t>
      </w:r>
      <w:proofErr w:type="spellEnd"/>
      <w:r>
        <w:t xml:space="preserve">, </w:t>
      </w:r>
      <w:proofErr w:type="spellStart"/>
      <w:r>
        <w:t>wkswrk</w:t>
      </w:r>
      <w:proofErr w:type="spellEnd"/>
      <w:r>
        <w:t>,</w:t>
      </w:r>
    </w:p>
    <w:p w14:paraId="77998091" w14:textId="77777777" w:rsidR="00EC361A" w:rsidRDefault="00EC361A" w:rsidP="00EC361A">
      <w:pPr>
        <w:spacing w:after="0" w:line="240" w:lineRule="auto"/>
        <w:contextualSpacing/>
      </w:pPr>
      <w:r>
        <w:t xml:space="preserve">                </w:t>
      </w:r>
      <w:proofErr w:type="spellStart"/>
      <w:proofErr w:type="gramStart"/>
      <w:r>
        <w:t>lead.wkswrk</w:t>
      </w:r>
      <w:proofErr w:type="spellEnd"/>
      <w:proofErr w:type="gramEnd"/>
      <w:r>
        <w:t xml:space="preserve">, </w:t>
      </w:r>
      <w:proofErr w:type="spellStart"/>
      <w:r>
        <w:t>emp.tenure</w:t>
      </w:r>
      <w:proofErr w:type="spellEnd"/>
      <w:r>
        <w:t xml:space="preserve">, </w:t>
      </w:r>
      <w:proofErr w:type="spellStart"/>
      <w:r>
        <w:t>hrs.wrk.wk</w:t>
      </w:r>
      <w:proofErr w:type="spellEnd"/>
      <w:r>
        <w:t xml:space="preserve">, </w:t>
      </w:r>
      <w:proofErr w:type="spellStart"/>
      <w:r>
        <w:t>lead.hrs.wrk.wk</w:t>
      </w:r>
      <w:proofErr w:type="spellEnd"/>
      <w:r>
        <w:t xml:space="preserve">, military, agriculture, </w:t>
      </w:r>
      <w:proofErr w:type="spellStart"/>
      <w:r>
        <w:t>num.children</w:t>
      </w:r>
      <w:proofErr w:type="spellEnd"/>
      <w:r>
        <w:t>,</w:t>
      </w:r>
    </w:p>
    <w:p w14:paraId="56E627D8" w14:textId="77777777" w:rsidR="00EC361A" w:rsidRDefault="00EC361A" w:rsidP="00EC361A">
      <w:pPr>
        <w:spacing w:after="0" w:line="240" w:lineRule="auto"/>
        <w:contextualSpacing/>
      </w:pPr>
      <w:r>
        <w:t xml:space="preserve">                </w:t>
      </w:r>
      <w:proofErr w:type="spellStart"/>
      <w:proofErr w:type="gramStart"/>
      <w:r>
        <w:t>num.children</w:t>
      </w:r>
      <w:proofErr w:type="gramEnd"/>
      <w:r>
        <w:t>.hd</w:t>
      </w:r>
      <w:proofErr w:type="spellEnd"/>
      <w:r>
        <w:t xml:space="preserve">, </w:t>
      </w:r>
      <w:proofErr w:type="spellStart"/>
      <w:r>
        <w:t>num.children.synth</w:t>
      </w:r>
      <w:proofErr w:type="spellEnd"/>
      <w:r>
        <w:t xml:space="preserve">, </w:t>
      </w:r>
      <w:proofErr w:type="spellStart"/>
      <w:r>
        <w:t>dummy.nkids.synth</w:t>
      </w:r>
      <w:proofErr w:type="spellEnd"/>
      <w:r>
        <w:t xml:space="preserve">, </w:t>
      </w:r>
      <w:proofErr w:type="spellStart"/>
      <w:r>
        <w:t>num.kids.trunc</w:t>
      </w:r>
      <w:proofErr w:type="spellEnd"/>
      <w:r>
        <w:t xml:space="preserve">, </w:t>
      </w:r>
      <w:proofErr w:type="spellStart"/>
      <w:r>
        <w:t>age.first.birth</w:t>
      </w:r>
      <w:proofErr w:type="spellEnd"/>
      <w:r>
        <w:t xml:space="preserve">, </w:t>
      </w:r>
      <w:proofErr w:type="spellStart"/>
      <w:r>
        <w:t>afb</w:t>
      </w:r>
      <w:proofErr w:type="spellEnd"/>
      <w:r>
        <w:t>,</w:t>
      </w:r>
    </w:p>
    <w:p w14:paraId="56937C55" w14:textId="77777777" w:rsidR="00EC361A" w:rsidRDefault="00EC361A" w:rsidP="00EC361A">
      <w:pPr>
        <w:spacing w:after="0" w:line="240" w:lineRule="auto"/>
        <w:contextualSpacing/>
      </w:pPr>
      <w:r>
        <w:lastRenderedPageBreak/>
        <w:t xml:space="preserve">                </w:t>
      </w:r>
      <w:proofErr w:type="spellStart"/>
      <w:proofErr w:type="gramStart"/>
      <w:r>
        <w:t>afb.synth</w:t>
      </w:r>
      <w:proofErr w:type="spellEnd"/>
      <w:proofErr w:type="gramEnd"/>
      <w:r>
        <w:t xml:space="preserve">, </w:t>
      </w:r>
      <w:proofErr w:type="spellStart"/>
      <w:r>
        <w:t>dummy.afb.synth</w:t>
      </w:r>
      <w:proofErr w:type="spellEnd"/>
      <w:r>
        <w:t xml:space="preserve">, </w:t>
      </w:r>
      <w:proofErr w:type="spellStart"/>
      <w:r>
        <w:t>afb.ferhist</w:t>
      </w:r>
      <w:proofErr w:type="spellEnd"/>
      <w:r>
        <w:t xml:space="preserve">, </w:t>
      </w:r>
      <w:proofErr w:type="spellStart"/>
      <w:r>
        <w:t>afb.final</w:t>
      </w:r>
      <w:proofErr w:type="spellEnd"/>
      <w:r>
        <w:t xml:space="preserve">, </w:t>
      </w:r>
      <w:proofErr w:type="spellStart"/>
      <w:r>
        <w:t>afb.nosynth</w:t>
      </w:r>
      <w:proofErr w:type="spellEnd"/>
      <w:r>
        <w:t xml:space="preserve">, afb.cat, </w:t>
      </w:r>
      <w:proofErr w:type="spellStart"/>
      <w:r>
        <w:t>marstat</w:t>
      </w:r>
      <w:proofErr w:type="spellEnd"/>
      <w:r>
        <w:t xml:space="preserve">, </w:t>
      </w:r>
      <w:proofErr w:type="spellStart"/>
      <w:r>
        <w:t>marstat.hd</w:t>
      </w:r>
      <w:proofErr w:type="spellEnd"/>
      <w:r>
        <w:t>,</w:t>
      </w:r>
    </w:p>
    <w:p w14:paraId="7315B42C" w14:textId="77777777" w:rsidR="00EC361A" w:rsidRDefault="00EC361A" w:rsidP="00EC361A">
      <w:pPr>
        <w:spacing w:after="0" w:line="240" w:lineRule="auto"/>
        <w:contextualSpacing/>
      </w:pPr>
      <w:r>
        <w:t xml:space="preserve">                </w:t>
      </w:r>
      <w:proofErr w:type="spellStart"/>
      <w:proofErr w:type="gramStart"/>
      <w:r>
        <w:t>marstat.synth</w:t>
      </w:r>
      <w:proofErr w:type="spellEnd"/>
      <w:proofErr w:type="gramEnd"/>
      <w:r>
        <w:t xml:space="preserve">, </w:t>
      </w:r>
      <w:proofErr w:type="spellStart"/>
      <w:r>
        <w:t>dummy.marstat.synth</w:t>
      </w:r>
      <w:proofErr w:type="spellEnd"/>
      <w:r>
        <w:t xml:space="preserve">, ed.factor,occ2010.ipums, housework, </w:t>
      </w:r>
    </w:p>
    <w:p w14:paraId="22AE0063" w14:textId="77777777" w:rsidR="00EC361A" w:rsidRDefault="00EC361A" w:rsidP="00EC361A">
      <w:pPr>
        <w:spacing w:after="0" w:line="240" w:lineRule="auto"/>
        <w:contextualSpacing/>
      </w:pPr>
      <w:r>
        <w:t xml:space="preserve">                </w:t>
      </w:r>
      <w:proofErr w:type="spellStart"/>
      <w:proofErr w:type="gramStart"/>
      <w:r>
        <w:t>age.youngest</w:t>
      </w:r>
      <w:proofErr w:type="spellEnd"/>
      <w:proofErr w:type="gramEnd"/>
      <w:r>
        <w:t xml:space="preserve">, age.youngest.cat, </w:t>
      </w:r>
      <w:proofErr w:type="spellStart"/>
      <w:r>
        <w:t>faminc</w:t>
      </w:r>
      <w:proofErr w:type="spellEnd"/>
      <w:r>
        <w:t>)</w:t>
      </w:r>
    </w:p>
    <w:p w14:paraId="085187F2" w14:textId="77777777" w:rsidR="00EC361A" w:rsidRDefault="00EC361A" w:rsidP="00EC361A">
      <w:pPr>
        <w:spacing w:after="0" w:line="240" w:lineRule="auto"/>
        <w:contextualSpacing/>
      </w:pPr>
    </w:p>
    <w:p w14:paraId="3AD9084F" w14:textId="77777777" w:rsidR="00EC361A" w:rsidRDefault="00EC361A" w:rsidP="00EC361A">
      <w:pPr>
        <w:spacing w:after="0" w:line="240" w:lineRule="auto"/>
        <w:contextualSpacing/>
      </w:pPr>
      <w:r>
        <w:t># Loading data from IPUMS files to merge in occupational characteristics</w:t>
      </w:r>
    </w:p>
    <w:p w14:paraId="33209DC9" w14:textId="77777777" w:rsidR="00EC361A" w:rsidRDefault="00EC361A" w:rsidP="00EC361A">
      <w:pPr>
        <w:spacing w:after="0" w:line="240" w:lineRule="auto"/>
        <w:contextualSpacing/>
      </w:pPr>
      <w:r>
        <w:t xml:space="preserve"># NOTE: To load data, you must download both the extract's data and the DDI </w:t>
      </w:r>
      <w:proofErr w:type="gramStart"/>
      <w:r>
        <w:t>and also</w:t>
      </w:r>
      <w:proofErr w:type="gramEnd"/>
      <w:r>
        <w:t xml:space="preserve"> set the working directory to </w:t>
      </w:r>
    </w:p>
    <w:p w14:paraId="0551EEC1" w14:textId="77777777" w:rsidR="00EC361A" w:rsidRDefault="00EC361A" w:rsidP="00EC361A">
      <w:pPr>
        <w:spacing w:after="0" w:line="240" w:lineRule="auto"/>
        <w:contextualSpacing/>
      </w:pPr>
      <w:r>
        <w:t xml:space="preserve"># </w:t>
      </w:r>
      <w:proofErr w:type="gramStart"/>
      <w:r>
        <w:t>the</w:t>
      </w:r>
      <w:proofErr w:type="gramEnd"/>
      <w:r>
        <w:t xml:space="preserve"> folder with these files (or change the path below).</w:t>
      </w:r>
    </w:p>
    <w:p w14:paraId="33412793" w14:textId="77777777" w:rsidR="00EC361A" w:rsidRDefault="00EC361A" w:rsidP="00EC361A">
      <w:pPr>
        <w:spacing w:after="0" w:line="240" w:lineRule="auto"/>
        <w:contextualSpacing/>
      </w:pPr>
    </w:p>
    <w:p w14:paraId="6597F47D" w14:textId="77777777" w:rsidR="00EC361A" w:rsidRDefault="00EC361A" w:rsidP="00EC361A">
      <w:pPr>
        <w:spacing w:after="0" w:line="240" w:lineRule="auto"/>
        <w:contextualSpacing/>
      </w:pPr>
      <w:r>
        <w:t xml:space="preserve">if </w:t>
      </w:r>
      <w:proofErr w:type="gramStart"/>
      <w:r>
        <w:t>(!require</w:t>
      </w:r>
      <w:proofErr w:type="gramEnd"/>
      <w:r>
        <w:t>("</w:t>
      </w:r>
      <w:proofErr w:type="spellStart"/>
      <w:r>
        <w:t>ipumsr</w:t>
      </w:r>
      <w:proofErr w:type="spellEnd"/>
      <w:r>
        <w:t>")) stop(</w:t>
      </w:r>
    </w:p>
    <w:p w14:paraId="118B4132" w14:textId="77777777" w:rsidR="00EC361A" w:rsidRDefault="00EC361A" w:rsidP="00EC361A">
      <w:pPr>
        <w:spacing w:after="0" w:line="240" w:lineRule="auto"/>
        <w:contextualSpacing/>
      </w:pPr>
      <w:r>
        <w:t xml:space="preserve">  "Reading IPUMS data into R requires the </w:t>
      </w:r>
      <w:proofErr w:type="spellStart"/>
      <w:r>
        <w:t>ipumsr</w:t>
      </w:r>
      <w:proofErr w:type="spellEnd"/>
      <w:r>
        <w:t xml:space="preserve"> package. </w:t>
      </w:r>
    </w:p>
    <w:p w14:paraId="2650D037" w14:textId="77777777" w:rsidR="00EC361A" w:rsidRDefault="00EC361A" w:rsidP="00EC361A">
      <w:pPr>
        <w:spacing w:after="0" w:line="240" w:lineRule="auto"/>
        <w:contextualSpacing/>
      </w:pPr>
      <w:r>
        <w:t xml:space="preserve">  It can be installed using the following command: </w:t>
      </w:r>
    </w:p>
    <w:p w14:paraId="0550988A" w14:textId="77777777" w:rsidR="00EC361A" w:rsidRDefault="00EC361A" w:rsidP="00EC361A">
      <w:pPr>
        <w:spacing w:after="0" w:line="240" w:lineRule="auto"/>
        <w:contextualSpacing/>
      </w:pPr>
      <w:r>
        <w:t xml:space="preserve">  </w:t>
      </w:r>
      <w:proofErr w:type="spellStart"/>
      <w:proofErr w:type="gramStart"/>
      <w:r>
        <w:t>install.packages</w:t>
      </w:r>
      <w:proofErr w:type="spellEnd"/>
      <w:proofErr w:type="gramEnd"/>
      <w:r>
        <w:t>('</w:t>
      </w:r>
      <w:proofErr w:type="spellStart"/>
      <w:r>
        <w:t>ipumsr</w:t>
      </w:r>
      <w:proofErr w:type="spellEnd"/>
      <w:r>
        <w:t>')")</w:t>
      </w:r>
    </w:p>
    <w:p w14:paraId="7FF88F57" w14:textId="77777777" w:rsidR="00EC361A" w:rsidRDefault="00EC361A" w:rsidP="00EC361A">
      <w:pPr>
        <w:spacing w:after="0" w:line="240" w:lineRule="auto"/>
        <w:contextualSpacing/>
      </w:pPr>
    </w:p>
    <w:p w14:paraId="7D9FF90F" w14:textId="77777777" w:rsidR="00EC361A" w:rsidRDefault="00EC361A" w:rsidP="00EC361A">
      <w:pPr>
        <w:spacing w:after="0" w:line="240" w:lineRule="auto"/>
        <w:contextualSpacing/>
      </w:pPr>
      <w:r>
        <w:t># Reading in the data</w:t>
      </w:r>
    </w:p>
    <w:p w14:paraId="7D22A969" w14:textId="77777777" w:rsidR="00EC361A" w:rsidRDefault="00EC361A" w:rsidP="00EC361A">
      <w:pPr>
        <w:spacing w:after="0" w:line="240" w:lineRule="auto"/>
        <w:contextualSpacing/>
      </w:pPr>
      <w:proofErr w:type="spellStart"/>
      <w:r>
        <w:t>ddi</w:t>
      </w:r>
      <w:proofErr w:type="spellEnd"/>
      <w:r>
        <w:t xml:space="preserve"> &lt;- </w:t>
      </w:r>
      <w:proofErr w:type="spellStart"/>
      <w:r>
        <w:t>read_ipums_</w:t>
      </w:r>
      <w:proofErr w:type="gramStart"/>
      <w:r>
        <w:t>ddi</w:t>
      </w:r>
      <w:proofErr w:type="spellEnd"/>
      <w:r>
        <w:t>(</w:t>
      </w:r>
      <w:proofErr w:type="gramEnd"/>
      <w:r>
        <w:t>"Raw Data/</w:t>
      </w:r>
      <w:proofErr w:type="spellStart"/>
      <w:r>
        <w:t>ipums_occs</w:t>
      </w:r>
      <w:proofErr w:type="spellEnd"/>
      <w:r>
        <w:t>/usa_00054.xml")</w:t>
      </w:r>
    </w:p>
    <w:p w14:paraId="35CA0FD1" w14:textId="77777777" w:rsidR="00EC361A" w:rsidRDefault="00EC361A" w:rsidP="00EC361A">
      <w:pPr>
        <w:spacing w:after="0" w:line="240" w:lineRule="auto"/>
        <w:contextualSpacing/>
      </w:pPr>
      <w:proofErr w:type="spellStart"/>
      <w:r>
        <w:t>ipums.occs.raw</w:t>
      </w:r>
      <w:proofErr w:type="spellEnd"/>
      <w:r>
        <w:t xml:space="preserve"> &lt;- </w:t>
      </w:r>
      <w:proofErr w:type="spellStart"/>
      <w:r>
        <w:t>read_ipums_micro</w:t>
      </w:r>
      <w:proofErr w:type="spellEnd"/>
      <w:r>
        <w:t>(</w:t>
      </w:r>
      <w:proofErr w:type="spellStart"/>
      <w:r>
        <w:t>ddi</w:t>
      </w:r>
      <w:proofErr w:type="spellEnd"/>
      <w:r>
        <w:t>)</w:t>
      </w:r>
    </w:p>
    <w:p w14:paraId="23CD8358" w14:textId="77777777" w:rsidR="00EC361A" w:rsidRDefault="00EC361A" w:rsidP="00EC361A">
      <w:pPr>
        <w:spacing w:after="0" w:line="240" w:lineRule="auto"/>
        <w:contextualSpacing/>
      </w:pPr>
    </w:p>
    <w:p w14:paraId="1E348636" w14:textId="77777777" w:rsidR="00EC361A" w:rsidRDefault="00EC361A" w:rsidP="00EC361A">
      <w:pPr>
        <w:spacing w:after="0" w:line="240" w:lineRule="auto"/>
        <w:contextualSpacing/>
      </w:pPr>
      <w:r>
        <w:t># Selecting the relevant data:</w:t>
      </w:r>
    </w:p>
    <w:p w14:paraId="600D84C8" w14:textId="77777777" w:rsidR="00EC361A" w:rsidRDefault="00EC361A" w:rsidP="00EC361A">
      <w:pPr>
        <w:spacing w:after="0" w:line="240" w:lineRule="auto"/>
        <w:contextualSpacing/>
      </w:pPr>
      <w:proofErr w:type="spellStart"/>
      <w:proofErr w:type="gramStart"/>
      <w:r>
        <w:t>ipums.occs</w:t>
      </w:r>
      <w:proofErr w:type="spellEnd"/>
      <w:proofErr w:type="gramEnd"/>
      <w:r>
        <w:t xml:space="preserve"> &lt;- </w:t>
      </w:r>
      <w:proofErr w:type="spellStart"/>
      <w:r>
        <w:t>ipums.occs.raw</w:t>
      </w:r>
      <w:proofErr w:type="spellEnd"/>
      <w:r>
        <w:t xml:space="preserve"> %&gt;%</w:t>
      </w:r>
    </w:p>
    <w:p w14:paraId="01ABCB38" w14:textId="77777777" w:rsidR="00EC361A" w:rsidRDefault="00EC361A" w:rsidP="00EC361A">
      <w:pPr>
        <w:spacing w:after="0" w:line="240" w:lineRule="auto"/>
        <w:contextualSpacing/>
      </w:pPr>
      <w:r>
        <w:t xml:space="preserve">  </w:t>
      </w:r>
      <w:proofErr w:type="gramStart"/>
      <w:r>
        <w:t>mutate(</w:t>
      </w:r>
      <w:proofErr w:type="gramEnd"/>
      <w:r>
        <w:t xml:space="preserve">female = </w:t>
      </w:r>
      <w:proofErr w:type="spellStart"/>
      <w:r>
        <w:t>ifelse</w:t>
      </w:r>
      <w:proofErr w:type="spellEnd"/>
      <w:r>
        <w:t>(SEX ==2, 1, 0),</w:t>
      </w:r>
    </w:p>
    <w:p w14:paraId="369FDFA9" w14:textId="77777777" w:rsidR="00EC361A" w:rsidRDefault="00EC361A" w:rsidP="00EC361A">
      <w:pPr>
        <w:spacing w:after="0" w:line="240" w:lineRule="auto"/>
        <w:contextualSpacing/>
      </w:pPr>
      <w:r>
        <w:t xml:space="preserve">         # Creating indicator for whether individual meets our hours/weeks worked ft criteria</w:t>
      </w:r>
    </w:p>
    <w:p w14:paraId="2E5438B4" w14:textId="77777777" w:rsidR="00EC361A" w:rsidRDefault="00EC361A" w:rsidP="00EC361A">
      <w:pPr>
        <w:spacing w:after="0" w:line="240" w:lineRule="auto"/>
        <w:contextualSpacing/>
      </w:pPr>
      <w:r>
        <w:t xml:space="preserve">         </w:t>
      </w:r>
      <w:proofErr w:type="spellStart"/>
      <w:proofErr w:type="gramStart"/>
      <w:r>
        <w:t>wrk.ft</w:t>
      </w:r>
      <w:proofErr w:type="spellEnd"/>
      <w:proofErr w:type="gramEnd"/>
      <w:r>
        <w:t xml:space="preserve"> = </w:t>
      </w:r>
      <w:proofErr w:type="spellStart"/>
      <w:r>
        <w:t>ifelse</w:t>
      </w:r>
      <w:proofErr w:type="spellEnd"/>
      <w:r>
        <w:t>(WKSWORK2==6 &amp; UHRSWORK&gt;=35, 1, 0),</w:t>
      </w:r>
    </w:p>
    <w:p w14:paraId="701027DB" w14:textId="77777777" w:rsidR="00EC361A" w:rsidRDefault="00EC361A" w:rsidP="00EC361A">
      <w:pPr>
        <w:spacing w:after="0" w:line="240" w:lineRule="auto"/>
        <w:contextualSpacing/>
      </w:pPr>
      <w:commentRangeStart w:id="321"/>
      <w:commentRangeStart w:id="322"/>
      <w:r>
        <w:t xml:space="preserve">         # Indicators for working part-time (</w:t>
      </w:r>
      <w:proofErr w:type="spellStart"/>
      <w:proofErr w:type="gramStart"/>
      <w:r>
        <w:t>non zero</w:t>
      </w:r>
      <w:proofErr w:type="spellEnd"/>
      <w:proofErr w:type="gramEnd"/>
      <w:r>
        <w:t xml:space="preserve"> hours &amp; weeks, non-FT)</w:t>
      </w:r>
    </w:p>
    <w:p w14:paraId="36D5EDED" w14:textId="77777777" w:rsidR="00EC361A" w:rsidRDefault="00EC361A" w:rsidP="00EC361A">
      <w:pPr>
        <w:spacing w:after="0" w:line="240" w:lineRule="auto"/>
        <w:contextualSpacing/>
      </w:pPr>
      <w:r>
        <w:t xml:space="preserve">         wrk.pt = </w:t>
      </w:r>
      <w:proofErr w:type="spellStart"/>
      <w:proofErr w:type="gramStart"/>
      <w:r>
        <w:t>ifelse</w:t>
      </w:r>
      <w:proofErr w:type="spellEnd"/>
      <w:r>
        <w:t>(</w:t>
      </w:r>
      <w:proofErr w:type="gramEnd"/>
      <w:r>
        <w:t xml:space="preserve">WKSWORK2 &gt; 0 &amp; UHRSWORK &gt; 0 &amp; </w:t>
      </w:r>
      <w:proofErr w:type="spellStart"/>
      <w:r>
        <w:t>wrk.ft</w:t>
      </w:r>
      <w:proofErr w:type="spellEnd"/>
      <w:r>
        <w:t xml:space="preserve"> == 0, 1, 0), </w:t>
      </w:r>
    </w:p>
    <w:p w14:paraId="48157031" w14:textId="77777777" w:rsidR="00EC361A" w:rsidRDefault="00EC361A" w:rsidP="00EC361A">
      <w:pPr>
        <w:spacing w:after="0" w:line="240" w:lineRule="auto"/>
        <w:contextualSpacing/>
      </w:pPr>
      <w:r>
        <w:t xml:space="preserve">         </w:t>
      </w:r>
      <w:proofErr w:type="spellStart"/>
      <w:proofErr w:type="gramStart"/>
      <w:r>
        <w:t>wrk.ov</w:t>
      </w:r>
      <w:proofErr w:type="spellEnd"/>
      <w:proofErr w:type="gramEnd"/>
      <w:r>
        <w:t xml:space="preserve"> = </w:t>
      </w:r>
      <w:proofErr w:type="spellStart"/>
      <w:r>
        <w:t>ifelse</w:t>
      </w:r>
      <w:proofErr w:type="spellEnd"/>
      <w:r>
        <w:t>(</w:t>
      </w:r>
      <w:proofErr w:type="spellStart"/>
      <w:r>
        <w:t>wrk.ft</w:t>
      </w:r>
      <w:proofErr w:type="spellEnd"/>
      <w:r>
        <w:t xml:space="preserve"> == 1 &amp; UHRSWORK &gt;= 50, 1, 0),  # overwork (FT, Weekly Hours &gt;= 50)</w:t>
      </w:r>
    </w:p>
    <w:p w14:paraId="797DF27F" w14:textId="77777777" w:rsidR="00EC361A" w:rsidRDefault="00EC361A" w:rsidP="00EC361A">
      <w:pPr>
        <w:spacing w:after="0" w:line="240" w:lineRule="auto"/>
        <w:contextualSpacing/>
      </w:pPr>
      <w:r>
        <w:t xml:space="preserve">         INCADJ = </w:t>
      </w:r>
      <w:proofErr w:type="spellStart"/>
      <w:proofErr w:type="gramStart"/>
      <w:r>
        <w:t>as.numeric</w:t>
      </w:r>
      <w:proofErr w:type="spellEnd"/>
      <w:proofErr w:type="gramEnd"/>
      <w:r>
        <w:t>(INCWAGE * CPI99 * 1.471), # Adjusting income to same year as our PSID data</w:t>
      </w:r>
    </w:p>
    <w:p w14:paraId="6FCCE526" w14:textId="77777777" w:rsidR="00EC361A" w:rsidRDefault="00EC361A" w:rsidP="00EC361A">
      <w:pPr>
        <w:spacing w:after="0" w:line="240" w:lineRule="auto"/>
        <w:contextualSpacing/>
      </w:pPr>
      <w:r>
        <w:t xml:space="preserve">         EDUC = </w:t>
      </w:r>
      <w:proofErr w:type="spellStart"/>
      <w:proofErr w:type="gramStart"/>
      <w:r>
        <w:t>as.numeric</w:t>
      </w:r>
      <w:proofErr w:type="spellEnd"/>
      <w:proofErr w:type="gramEnd"/>
      <w:r>
        <w:t xml:space="preserve">(EDUC), </w:t>
      </w:r>
    </w:p>
    <w:p w14:paraId="227FDC1E" w14:textId="77777777" w:rsidR="00EC361A" w:rsidRDefault="00EC361A" w:rsidP="00EC361A">
      <w:pPr>
        <w:spacing w:after="0" w:line="240" w:lineRule="auto"/>
        <w:contextualSpacing/>
      </w:pPr>
      <w:r>
        <w:t xml:space="preserve">         </w:t>
      </w:r>
      <w:proofErr w:type="spellStart"/>
      <w:r>
        <w:t>logincadj</w:t>
      </w:r>
      <w:proofErr w:type="spellEnd"/>
      <w:r>
        <w:t xml:space="preserve"> = </w:t>
      </w:r>
      <w:proofErr w:type="gramStart"/>
      <w:r>
        <w:t>log(</w:t>
      </w:r>
      <w:proofErr w:type="gramEnd"/>
      <w:r>
        <w:t>INCADJ)) %&gt;%</w:t>
      </w:r>
      <w:commentRangeEnd w:id="321"/>
      <w:r w:rsidR="00AF0046">
        <w:rPr>
          <w:rStyle w:val="CommentReference"/>
        </w:rPr>
        <w:commentReference w:id="321"/>
      </w:r>
      <w:commentRangeEnd w:id="322"/>
      <w:r w:rsidR="000307B4">
        <w:rPr>
          <w:rStyle w:val="CommentReference"/>
        </w:rPr>
        <w:commentReference w:id="322"/>
      </w:r>
    </w:p>
    <w:p w14:paraId="1E2C2160" w14:textId="77777777" w:rsidR="00EC361A" w:rsidRDefault="00EC361A" w:rsidP="00EC361A">
      <w:pPr>
        <w:spacing w:after="0" w:line="240" w:lineRule="auto"/>
        <w:contextualSpacing/>
      </w:pPr>
      <w:r>
        <w:t xml:space="preserve">  </w:t>
      </w:r>
      <w:proofErr w:type="gramStart"/>
      <w:r>
        <w:t>filter(</w:t>
      </w:r>
      <w:proofErr w:type="gramEnd"/>
      <w:r>
        <w:t>CLASSWKR==2) %&gt;% # EXCLUDING THOSE NOT WORKING FOR WAGES (SELF-EMP)</w:t>
      </w:r>
    </w:p>
    <w:p w14:paraId="1E091560" w14:textId="77777777" w:rsidR="00EC361A" w:rsidRDefault="00EC361A" w:rsidP="00EC361A">
      <w:pPr>
        <w:spacing w:after="0" w:line="240" w:lineRule="auto"/>
        <w:contextualSpacing/>
      </w:pPr>
      <w:r>
        <w:t xml:space="preserve">  </w:t>
      </w:r>
      <w:proofErr w:type="gramStart"/>
      <w:r>
        <w:t>filter(</w:t>
      </w:r>
      <w:proofErr w:type="gramEnd"/>
      <w:r>
        <w:t>EMPSTAT ==1) %&gt;% # INCLUDING ONLY THOSE WHO ARE EMPLOYED</w:t>
      </w:r>
    </w:p>
    <w:p w14:paraId="5D85D1E0" w14:textId="77777777" w:rsidR="00EC361A" w:rsidRDefault="00EC361A" w:rsidP="00EC361A">
      <w:pPr>
        <w:spacing w:after="0" w:line="240" w:lineRule="auto"/>
        <w:contextualSpacing/>
      </w:pPr>
      <w:commentRangeStart w:id="323"/>
      <w:commentRangeStart w:id="324"/>
      <w:r>
        <w:t xml:space="preserve">  </w:t>
      </w:r>
      <w:proofErr w:type="gramStart"/>
      <w:r>
        <w:t>filter(</w:t>
      </w:r>
      <w:proofErr w:type="gramEnd"/>
      <w:r>
        <w:t>AGE &gt;= 35 &amp; AGE &lt;= 45) # Defining occupational characteristics only for those in this decade</w:t>
      </w:r>
    </w:p>
    <w:commentRangeEnd w:id="323"/>
    <w:p w14:paraId="71D15B95" w14:textId="77777777" w:rsidR="00EC361A" w:rsidRDefault="002A7A03" w:rsidP="00EC361A">
      <w:pPr>
        <w:spacing w:after="0" w:line="240" w:lineRule="auto"/>
        <w:contextualSpacing/>
      </w:pPr>
      <w:r>
        <w:rPr>
          <w:rStyle w:val="CommentReference"/>
        </w:rPr>
        <w:commentReference w:id="323"/>
      </w:r>
      <w:commentRangeEnd w:id="324"/>
      <w:r w:rsidR="000307B4">
        <w:rPr>
          <w:rStyle w:val="CommentReference"/>
        </w:rPr>
        <w:commentReference w:id="324"/>
      </w:r>
    </w:p>
    <w:p w14:paraId="07B361D6" w14:textId="77777777" w:rsidR="00EC361A" w:rsidRDefault="00EC361A" w:rsidP="00EC361A">
      <w:pPr>
        <w:spacing w:after="0" w:line="240" w:lineRule="auto"/>
        <w:contextualSpacing/>
      </w:pPr>
      <w:commentRangeStart w:id="325"/>
      <w:commentRangeStart w:id="326"/>
      <w:proofErr w:type="spellStart"/>
      <w:r>
        <w:t>occ.pay</w:t>
      </w:r>
      <w:proofErr w:type="spellEnd"/>
      <w:r>
        <w:t xml:space="preserve"> &lt;- </w:t>
      </w:r>
      <w:proofErr w:type="spellStart"/>
      <w:proofErr w:type="gramStart"/>
      <w:r>
        <w:t>ipums.occs</w:t>
      </w:r>
      <w:proofErr w:type="spellEnd"/>
      <w:proofErr w:type="gramEnd"/>
      <w:r>
        <w:t xml:space="preserve"> %&gt;%</w:t>
      </w:r>
    </w:p>
    <w:p w14:paraId="07BD0837" w14:textId="77777777" w:rsidR="00EC361A" w:rsidRDefault="00EC361A" w:rsidP="00EC361A">
      <w:pPr>
        <w:spacing w:after="0" w:line="240" w:lineRule="auto"/>
        <w:contextualSpacing/>
      </w:pPr>
      <w:r>
        <w:t xml:space="preserve">  # Defining </w:t>
      </w:r>
      <w:proofErr w:type="gramStart"/>
      <w:r>
        <w:t>average  income</w:t>
      </w:r>
      <w:proofErr w:type="gramEnd"/>
      <w:r>
        <w:t xml:space="preserve"> of MEN working full-time in a given occupation during our wage years</w:t>
      </w:r>
    </w:p>
    <w:p w14:paraId="79F0E5AB" w14:textId="77777777" w:rsidR="00EC361A" w:rsidRDefault="00EC361A" w:rsidP="00EC361A">
      <w:pPr>
        <w:spacing w:after="0" w:line="240" w:lineRule="auto"/>
        <w:contextualSpacing/>
      </w:pPr>
      <w:r>
        <w:t xml:space="preserve">  </w:t>
      </w:r>
      <w:proofErr w:type="gramStart"/>
      <w:r>
        <w:t>filter(</w:t>
      </w:r>
      <w:proofErr w:type="gramEnd"/>
      <w:r>
        <w:t xml:space="preserve">female == 0, </w:t>
      </w:r>
      <w:proofErr w:type="spellStart"/>
      <w:r>
        <w:t>wrk.ft</w:t>
      </w:r>
      <w:proofErr w:type="spellEnd"/>
      <w:r>
        <w:t xml:space="preserve"> == 1) %&gt;% </w:t>
      </w:r>
    </w:p>
    <w:p w14:paraId="29A7BA19" w14:textId="77777777" w:rsidR="00EC361A" w:rsidRDefault="00EC361A" w:rsidP="00EC361A">
      <w:pPr>
        <w:spacing w:after="0" w:line="240" w:lineRule="auto"/>
        <w:contextualSpacing/>
      </w:pPr>
      <w:r>
        <w:t xml:space="preserve">  </w:t>
      </w:r>
      <w:proofErr w:type="spellStart"/>
      <w:r>
        <w:t>group_</w:t>
      </w:r>
      <w:proofErr w:type="gramStart"/>
      <w:r>
        <w:t>by</w:t>
      </w:r>
      <w:proofErr w:type="spellEnd"/>
      <w:r>
        <w:t>(</w:t>
      </w:r>
      <w:proofErr w:type="gramEnd"/>
      <w:r>
        <w:t>YEAR, OCC2010) %&gt;%</w:t>
      </w:r>
    </w:p>
    <w:p w14:paraId="229B16FE" w14:textId="77777777" w:rsidR="00EC361A" w:rsidRDefault="00EC361A" w:rsidP="00EC361A">
      <w:pPr>
        <w:spacing w:after="0" w:line="240" w:lineRule="auto"/>
        <w:contextualSpacing/>
      </w:pPr>
      <w:r>
        <w:t xml:space="preserve">  </w:t>
      </w:r>
      <w:proofErr w:type="gramStart"/>
      <w:r>
        <w:t>summarise(</w:t>
      </w:r>
      <w:proofErr w:type="gramEnd"/>
      <w:r>
        <w:t xml:space="preserve">occ.mean.inc = </w:t>
      </w:r>
      <w:proofErr w:type="spellStart"/>
      <w:r>
        <w:t>wtd.mean</w:t>
      </w:r>
      <w:proofErr w:type="spellEnd"/>
      <w:r>
        <w:t>(INCADJ, w = PERWT))</w:t>
      </w:r>
      <w:commentRangeEnd w:id="325"/>
      <w:r w:rsidR="002A7A03">
        <w:rPr>
          <w:rStyle w:val="CommentReference"/>
        </w:rPr>
        <w:commentReference w:id="325"/>
      </w:r>
      <w:commentRangeEnd w:id="326"/>
      <w:r w:rsidR="000307B4">
        <w:rPr>
          <w:rStyle w:val="CommentReference"/>
        </w:rPr>
        <w:commentReference w:id="326"/>
      </w:r>
    </w:p>
    <w:p w14:paraId="32CDD3CF" w14:textId="77777777" w:rsidR="00EC361A" w:rsidRDefault="00EC361A" w:rsidP="00EC361A">
      <w:pPr>
        <w:spacing w:after="0" w:line="240" w:lineRule="auto"/>
        <w:contextualSpacing/>
      </w:pPr>
    </w:p>
    <w:p w14:paraId="1D437542" w14:textId="77777777" w:rsidR="00EC361A" w:rsidRDefault="00EC361A" w:rsidP="00EC361A">
      <w:pPr>
        <w:spacing w:after="0" w:line="240" w:lineRule="auto"/>
        <w:contextualSpacing/>
      </w:pPr>
      <w:proofErr w:type="spellStart"/>
      <w:r>
        <w:t>ipums.data</w:t>
      </w:r>
      <w:proofErr w:type="spellEnd"/>
      <w:r>
        <w:t xml:space="preserve"> &lt;- </w:t>
      </w:r>
      <w:proofErr w:type="spellStart"/>
      <w:proofErr w:type="gramStart"/>
      <w:r>
        <w:t>ipums.occs</w:t>
      </w:r>
      <w:proofErr w:type="spellEnd"/>
      <w:proofErr w:type="gramEnd"/>
      <w:r>
        <w:t xml:space="preserve"> %&gt;%</w:t>
      </w:r>
    </w:p>
    <w:p w14:paraId="3FF61C46" w14:textId="77777777" w:rsidR="00EC361A" w:rsidRDefault="00EC361A" w:rsidP="00EC361A">
      <w:pPr>
        <w:spacing w:after="0" w:line="240" w:lineRule="auto"/>
        <w:contextualSpacing/>
      </w:pPr>
      <w:r>
        <w:t xml:space="preserve">  </w:t>
      </w:r>
      <w:proofErr w:type="spellStart"/>
      <w:r>
        <w:t>group_</w:t>
      </w:r>
      <w:proofErr w:type="gramStart"/>
      <w:r>
        <w:t>by</w:t>
      </w:r>
      <w:proofErr w:type="spellEnd"/>
      <w:r>
        <w:t>(</w:t>
      </w:r>
      <w:proofErr w:type="gramEnd"/>
      <w:r>
        <w:t>YEAR, OCC2010) %&gt;%</w:t>
      </w:r>
    </w:p>
    <w:p w14:paraId="5FA78537" w14:textId="77777777" w:rsidR="00EC361A" w:rsidRDefault="00EC361A" w:rsidP="00EC361A">
      <w:pPr>
        <w:spacing w:after="0" w:line="240" w:lineRule="auto"/>
        <w:contextualSpacing/>
      </w:pPr>
      <w:r>
        <w:t xml:space="preserve">  # Creating a measure of pct female </w:t>
      </w:r>
      <w:proofErr w:type="gramStart"/>
      <w:r>
        <w:t>in a given</w:t>
      </w:r>
      <w:proofErr w:type="gramEnd"/>
      <w:r>
        <w:t xml:space="preserve"> occupation during our wage years</w:t>
      </w:r>
    </w:p>
    <w:p w14:paraId="38AE7C60" w14:textId="77777777" w:rsidR="00EC361A" w:rsidRDefault="00EC361A" w:rsidP="00EC361A">
      <w:pPr>
        <w:spacing w:after="0" w:line="240" w:lineRule="auto"/>
        <w:contextualSpacing/>
      </w:pPr>
      <w:r>
        <w:t xml:space="preserve">  </w:t>
      </w:r>
      <w:proofErr w:type="spellStart"/>
      <w:proofErr w:type="gramStart"/>
      <w:r>
        <w:t>summarise</w:t>
      </w:r>
      <w:proofErr w:type="spellEnd"/>
      <w:r>
        <w:t>(</w:t>
      </w:r>
      <w:proofErr w:type="spellStart"/>
      <w:proofErr w:type="gramEnd"/>
      <w:r>
        <w:t>occ.pct.female</w:t>
      </w:r>
      <w:proofErr w:type="spellEnd"/>
      <w:r>
        <w:t xml:space="preserve"> = </w:t>
      </w:r>
      <w:proofErr w:type="spellStart"/>
      <w:r>
        <w:t>wtd.mean</w:t>
      </w:r>
      <w:proofErr w:type="spellEnd"/>
      <w:r>
        <w:t>(female, w = PERWT),</w:t>
      </w:r>
    </w:p>
    <w:p w14:paraId="18E65036" w14:textId="77777777" w:rsidR="00EC361A" w:rsidRDefault="00EC361A" w:rsidP="00EC361A">
      <w:pPr>
        <w:spacing w:after="0" w:line="240" w:lineRule="auto"/>
        <w:contextualSpacing/>
      </w:pPr>
      <w:r>
        <w:t xml:space="preserve">            </w:t>
      </w:r>
      <w:commentRangeStart w:id="327"/>
      <w:commentRangeStart w:id="328"/>
      <w:proofErr w:type="spellStart"/>
      <w:proofErr w:type="gramStart"/>
      <w:r>
        <w:t>occ.mean</w:t>
      </w:r>
      <w:proofErr w:type="gramEnd"/>
      <w:r>
        <w:t>.educ</w:t>
      </w:r>
      <w:proofErr w:type="spellEnd"/>
      <w:r>
        <w:t xml:space="preserve"> = </w:t>
      </w:r>
      <w:proofErr w:type="spellStart"/>
      <w:r>
        <w:t>wtd.mean</w:t>
      </w:r>
      <w:proofErr w:type="spellEnd"/>
      <w:r>
        <w:t>(EDUC, w = PERWT),</w:t>
      </w:r>
    </w:p>
    <w:p w14:paraId="569FD938" w14:textId="77777777" w:rsidR="00EC361A" w:rsidRDefault="00EC361A" w:rsidP="00EC361A">
      <w:pPr>
        <w:spacing w:after="0" w:line="240" w:lineRule="auto"/>
        <w:contextualSpacing/>
      </w:pPr>
      <w:r>
        <w:t xml:space="preserve">            occ.wrk.pt = </w:t>
      </w:r>
      <w:proofErr w:type="spellStart"/>
      <w:proofErr w:type="gramStart"/>
      <w:r>
        <w:t>wtd.mean</w:t>
      </w:r>
      <w:proofErr w:type="spellEnd"/>
      <w:proofErr w:type="gramEnd"/>
      <w:r>
        <w:t xml:space="preserve">(wrk.pt, w = PERWT), </w:t>
      </w:r>
    </w:p>
    <w:p w14:paraId="4D5D1CA0" w14:textId="77777777" w:rsidR="00EC361A" w:rsidRDefault="00EC361A" w:rsidP="00EC361A">
      <w:pPr>
        <w:spacing w:after="0" w:line="240" w:lineRule="auto"/>
        <w:contextualSpacing/>
      </w:pPr>
      <w:r>
        <w:t xml:space="preserve">            </w:t>
      </w:r>
      <w:proofErr w:type="spellStart"/>
      <w:proofErr w:type="gramStart"/>
      <w:r>
        <w:t>occ.wrk.ov</w:t>
      </w:r>
      <w:proofErr w:type="spellEnd"/>
      <w:proofErr w:type="gramEnd"/>
      <w:r>
        <w:t xml:space="preserve"> = </w:t>
      </w:r>
      <w:proofErr w:type="spellStart"/>
      <w:r>
        <w:t>wtd.mean</w:t>
      </w:r>
      <w:proofErr w:type="spellEnd"/>
      <w:r>
        <w:t>(</w:t>
      </w:r>
      <w:proofErr w:type="spellStart"/>
      <w:r>
        <w:t>wrk.ov</w:t>
      </w:r>
      <w:proofErr w:type="spellEnd"/>
      <w:r>
        <w:t>, w = PERWT)) %&gt;%</w:t>
      </w:r>
      <w:commentRangeEnd w:id="327"/>
      <w:r w:rsidR="002A7A03">
        <w:rPr>
          <w:rStyle w:val="CommentReference"/>
        </w:rPr>
        <w:commentReference w:id="327"/>
      </w:r>
      <w:commentRangeEnd w:id="328"/>
      <w:r w:rsidR="000307B4">
        <w:rPr>
          <w:rStyle w:val="CommentReference"/>
        </w:rPr>
        <w:commentReference w:id="328"/>
      </w:r>
    </w:p>
    <w:p w14:paraId="081FF374" w14:textId="77777777" w:rsidR="00EC361A" w:rsidRDefault="00EC361A" w:rsidP="00EC361A">
      <w:pPr>
        <w:spacing w:after="0" w:line="240" w:lineRule="auto"/>
        <w:contextualSpacing/>
      </w:pPr>
      <w:commentRangeStart w:id="329"/>
      <w:commentRangeStart w:id="330"/>
      <w:r>
        <w:t xml:space="preserve">  </w:t>
      </w:r>
      <w:proofErr w:type="gramStart"/>
      <w:r>
        <w:t>filter(</w:t>
      </w:r>
      <w:proofErr w:type="spellStart"/>
      <w:proofErr w:type="gramEnd"/>
      <w:r>
        <w:t>occ.pct.female</w:t>
      </w:r>
      <w:proofErr w:type="spellEnd"/>
      <w:r>
        <w:t xml:space="preserve"> &lt; 1) %&gt;%</w:t>
      </w:r>
      <w:commentRangeEnd w:id="329"/>
      <w:r w:rsidR="002A7A03">
        <w:rPr>
          <w:rStyle w:val="CommentReference"/>
        </w:rPr>
        <w:commentReference w:id="329"/>
      </w:r>
      <w:commentRangeEnd w:id="330"/>
      <w:r w:rsidR="00727CE1">
        <w:rPr>
          <w:rStyle w:val="CommentReference"/>
        </w:rPr>
        <w:commentReference w:id="330"/>
      </w:r>
    </w:p>
    <w:p w14:paraId="4CCB6E00" w14:textId="77777777" w:rsidR="00EC361A" w:rsidRDefault="00EC361A" w:rsidP="00EC361A">
      <w:pPr>
        <w:spacing w:after="0" w:line="240" w:lineRule="auto"/>
        <w:contextualSpacing/>
      </w:pPr>
      <w:r>
        <w:t xml:space="preserve">  </w:t>
      </w:r>
      <w:proofErr w:type="spellStart"/>
      <w:r>
        <w:t>left_</w:t>
      </w:r>
      <w:proofErr w:type="gramStart"/>
      <w:r>
        <w:t>join</w:t>
      </w:r>
      <w:proofErr w:type="spellEnd"/>
      <w:r>
        <w:t>(</w:t>
      </w:r>
      <w:proofErr w:type="gramEnd"/>
      <w:r>
        <w:t xml:space="preserve">., </w:t>
      </w:r>
      <w:proofErr w:type="spellStart"/>
      <w:r>
        <w:t>occ.pay</w:t>
      </w:r>
      <w:proofErr w:type="spellEnd"/>
      <w:r>
        <w:t>, by = c("YEAR", "OCC2010")) %&gt;%</w:t>
      </w:r>
    </w:p>
    <w:p w14:paraId="3347CD11" w14:textId="77777777" w:rsidR="00EC361A" w:rsidRDefault="00EC361A" w:rsidP="00EC361A">
      <w:pPr>
        <w:spacing w:after="0" w:line="240" w:lineRule="auto"/>
        <w:contextualSpacing/>
      </w:pPr>
      <w:r>
        <w:t xml:space="preserve">  </w:t>
      </w:r>
      <w:proofErr w:type="gramStart"/>
      <w:r>
        <w:t>rename(</w:t>
      </w:r>
      <w:proofErr w:type="gramEnd"/>
      <w:r>
        <w:t>year = "YEAR", occ2010.ipums = "OCC2010") %&gt;%</w:t>
      </w:r>
    </w:p>
    <w:p w14:paraId="6492E18F" w14:textId="77777777" w:rsidR="00EC361A" w:rsidRDefault="00EC361A" w:rsidP="00EC361A">
      <w:pPr>
        <w:spacing w:after="0" w:line="240" w:lineRule="auto"/>
        <w:contextualSpacing/>
      </w:pPr>
      <w:r>
        <w:t xml:space="preserve">  </w:t>
      </w:r>
      <w:proofErr w:type="gramStart"/>
      <w:r>
        <w:t>ungroup(</w:t>
      </w:r>
      <w:proofErr w:type="gramEnd"/>
      <w:r>
        <w:t>) %&gt;%</w:t>
      </w:r>
    </w:p>
    <w:p w14:paraId="71E429BA" w14:textId="77777777" w:rsidR="00EC361A" w:rsidRDefault="00EC361A" w:rsidP="00EC361A">
      <w:pPr>
        <w:spacing w:after="0" w:line="240" w:lineRule="auto"/>
        <w:contextualSpacing/>
      </w:pPr>
      <w:commentRangeStart w:id="331"/>
      <w:commentRangeStart w:id="332"/>
      <w:r>
        <w:t xml:space="preserve">  </w:t>
      </w:r>
      <w:proofErr w:type="gramStart"/>
      <w:r>
        <w:t>mutate(</w:t>
      </w:r>
      <w:proofErr w:type="gramEnd"/>
      <w:r>
        <w:t xml:space="preserve">year = </w:t>
      </w:r>
      <w:proofErr w:type="spellStart"/>
      <w:r>
        <w:t>ifelse</w:t>
      </w:r>
      <w:proofErr w:type="spellEnd"/>
      <w:r>
        <w:t xml:space="preserve">(year == 2019, 2015, </w:t>
      </w:r>
      <w:proofErr w:type="spellStart"/>
      <w:r>
        <w:t>ifelse</w:t>
      </w:r>
      <w:proofErr w:type="spellEnd"/>
      <w:r>
        <w:t>(</w:t>
      </w:r>
    </w:p>
    <w:p w14:paraId="5921AB4C" w14:textId="77777777" w:rsidR="00EC361A" w:rsidRDefault="00EC361A" w:rsidP="00EC361A">
      <w:pPr>
        <w:spacing w:after="0" w:line="240" w:lineRule="auto"/>
        <w:contextualSpacing/>
      </w:pPr>
      <w:r>
        <w:t xml:space="preserve">    year == 2000, 1999, </w:t>
      </w:r>
      <w:proofErr w:type="spellStart"/>
      <w:proofErr w:type="gramStart"/>
      <w:r>
        <w:t>ifelse</w:t>
      </w:r>
      <w:proofErr w:type="spellEnd"/>
      <w:r>
        <w:t>(</w:t>
      </w:r>
      <w:proofErr w:type="gramEnd"/>
      <w:r>
        <w:t>year == 2012, 2009, year))),</w:t>
      </w:r>
      <w:commentRangeEnd w:id="331"/>
      <w:r w:rsidR="002A7A03">
        <w:rPr>
          <w:rStyle w:val="CommentReference"/>
        </w:rPr>
        <w:commentReference w:id="331"/>
      </w:r>
      <w:commentRangeEnd w:id="332"/>
      <w:r w:rsidR="008B64D9">
        <w:rPr>
          <w:rStyle w:val="CommentReference"/>
        </w:rPr>
        <w:commentReference w:id="332"/>
      </w:r>
    </w:p>
    <w:p w14:paraId="7BB55DA5" w14:textId="77777777" w:rsidR="00EC361A" w:rsidRDefault="00EC361A" w:rsidP="00EC361A">
      <w:pPr>
        <w:spacing w:after="0" w:line="240" w:lineRule="auto"/>
        <w:contextualSpacing/>
      </w:pPr>
      <w:r>
        <w:t xml:space="preserve">         occ2010.ipums = </w:t>
      </w:r>
      <w:proofErr w:type="spellStart"/>
      <w:proofErr w:type="gramStart"/>
      <w:r>
        <w:t>as.numeric</w:t>
      </w:r>
      <w:proofErr w:type="spellEnd"/>
      <w:proofErr w:type="gramEnd"/>
      <w:r>
        <w:t>(occ2010.ipums))</w:t>
      </w:r>
    </w:p>
    <w:p w14:paraId="77D67760" w14:textId="77777777" w:rsidR="00EC361A" w:rsidRDefault="00EC361A" w:rsidP="00EC361A">
      <w:pPr>
        <w:spacing w:after="0" w:line="240" w:lineRule="auto"/>
        <w:contextualSpacing/>
      </w:pPr>
    </w:p>
    <w:p w14:paraId="79AEA890" w14:textId="77777777" w:rsidR="00EC361A" w:rsidRDefault="00EC361A" w:rsidP="00EC361A">
      <w:pPr>
        <w:spacing w:after="0" w:line="240" w:lineRule="auto"/>
        <w:contextualSpacing/>
      </w:pPr>
      <w:r>
        <w:t># Creating the object to merge to our observed data</w:t>
      </w:r>
    </w:p>
    <w:p w14:paraId="3C85A4E8" w14:textId="77777777" w:rsidR="00EC361A" w:rsidRDefault="00EC361A" w:rsidP="00EC361A">
      <w:pPr>
        <w:spacing w:after="0" w:line="240" w:lineRule="auto"/>
        <w:contextualSpacing/>
      </w:pPr>
      <w:r>
        <w:t xml:space="preserve"># Note: this object will create a row for each year in our observed data </w:t>
      </w:r>
    </w:p>
    <w:p w14:paraId="6E143737" w14:textId="77777777" w:rsidR="00EC361A" w:rsidRDefault="00EC361A" w:rsidP="00EC361A">
      <w:pPr>
        <w:spacing w:after="0" w:line="240" w:lineRule="auto"/>
        <w:contextualSpacing/>
      </w:pPr>
      <w:r>
        <w:t xml:space="preserve"># </w:t>
      </w:r>
      <w:proofErr w:type="gramStart"/>
      <w:r>
        <w:t>and</w:t>
      </w:r>
      <w:proofErr w:type="gramEnd"/>
      <w:r>
        <w:t xml:space="preserve"> each IPUMS occupation. Both early years will be assigned the average characteristics </w:t>
      </w:r>
    </w:p>
    <w:p w14:paraId="18971824" w14:textId="77777777" w:rsidR="00EC361A" w:rsidRDefault="00EC361A" w:rsidP="00EC361A">
      <w:pPr>
        <w:spacing w:after="0" w:line="240" w:lineRule="auto"/>
        <w:contextualSpacing/>
      </w:pPr>
      <w:r>
        <w:t xml:space="preserve"># </w:t>
      </w:r>
      <w:proofErr w:type="gramStart"/>
      <w:r>
        <w:t>of</w:t>
      </w:r>
      <w:proofErr w:type="gramEnd"/>
      <w:r>
        <w:t xml:space="preserve"> the occupation in 1980, and </w:t>
      </w:r>
      <w:commentRangeStart w:id="333"/>
      <w:commentRangeStart w:id="334"/>
      <w:r>
        <w:t xml:space="preserve">both later years </w:t>
      </w:r>
      <w:commentRangeEnd w:id="333"/>
      <w:r w:rsidR="008378B2">
        <w:rPr>
          <w:rStyle w:val="CommentReference"/>
        </w:rPr>
        <w:commentReference w:id="333"/>
      </w:r>
      <w:commentRangeEnd w:id="334"/>
      <w:r w:rsidR="008B64D9">
        <w:rPr>
          <w:rStyle w:val="CommentReference"/>
        </w:rPr>
        <w:commentReference w:id="334"/>
      </w:r>
      <w:r>
        <w:t>will be assigned the average characteristics</w:t>
      </w:r>
    </w:p>
    <w:p w14:paraId="7785EAED" w14:textId="77777777" w:rsidR="00EC361A" w:rsidRDefault="00EC361A" w:rsidP="00EC361A">
      <w:pPr>
        <w:spacing w:after="0" w:line="240" w:lineRule="auto"/>
        <w:contextualSpacing/>
      </w:pPr>
      <w:r>
        <w:t xml:space="preserve"># </w:t>
      </w:r>
      <w:proofErr w:type="gramStart"/>
      <w:r>
        <w:t>of</w:t>
      </w:r>
      <w:proofErr w:type="gramEnd"/>
      <w:r>
        <w:t xml:space="preserve"> the occupation in the ACS 2013-2018 five year file. We merge this to our </w:t>
      </w:r>
      <w:proofErr w:type="gramStart"/>
      <w:r>
        <w:t>time-varying</w:t>
      </w:r>
      <w:proofErr w:type="gramEnd"/>
      <w:r>
        <w:t xml:space="preserve"> PSID occupation dummies</w:t>
      </w:r>
    </w:p>
    <w:p w14:paraId="67927BBC" w14:textId="77777777" w:rsidR="00EC361A" w:rsidRDefault="00EC361A" w:rsidP="00EC361A">
      <w:pPr>
        <w:spacing w:after="0" w:line="240" w:lineRule="auto"/>
        <w:contextualSpacing/>
      </w:pPr>
      <w:proofErr w:type="spellStart"/>
      <w:proofErr w:type="gramStart"/>
      <w:r>
        <w:t>benchmark.ipums</w:t>
      </w:r>
      <w:proofErr w:type="spellEnd"/>
      <w:proofErr w:type="gramEnd"/>
      <w:r>
        <w:t xml:space="preserve"> &lt;- crossing(occ2010.ipums = ipums.data$occ2010.ipums,</w:t>
      </w:r>
    </w:p>
    <w:p w14:paraId="79A1BC07" w14:textId="77777777" w:rsidR="00EC361A" w:rsidRDefault="00EC361A" w:rsidP="00EC361A">
      <w:pPr>
        <w:spacing w:after="0" w:line="240" w:lineRule="auto"/>
        <w:contextualSpacing/>
      </w:pPr>
      <w:r>
        <w:t xml:space="preserve">                            year = </w:t>
      </w:r>
      <w:proofErr w:type="gramStart"/>
      <w:r>
        <w:t>c(</w:t>
      </w:r>
      <w:proofErr w:type="gramEnd"/>
      <w:r>
        <w:t>1980, 1981, 1990, 1991, 1999, 2001, 2009, 2011, 2015, 2017, 2019)) %&gt;%</w:t>
      </w:r>
    </w:p>
    <w:p w14:paraId="4CB7457D" w14:textId="77777777" w:rsidR="00EC361A" w:rsidRDefault="00EC361A" w:rsidP="00EC361A">
      <w:pPr>
        <w:spacing w:after="0" w:line="240" w:lineRule="auto"/>
        <w:contextualSpacing/>
      </w:pPr>
      <w:r>
        <w:t xml:space="preserve">  </w:t>
      </w:r>
      <w:proofErr w:type="spellStart"/>
      <w:r>
        <w:t>left_</w:t>
      </w:r>
      <w:proofErr w:type="gramStart"/>
      <w:r>
        <w:t>join</w:t>
      </w:r>
      <w:proofErr w:type="spellEnd"/>
      <w:r>
        <w:t>(</w:t>
      </w:r>
      <w:proofErr w:type="gramEnd"/>
      <w:r>
        <w:t xml:space="preserve">., </w:t>
      </w:r>
      <w:proofErr w:type="spellStart"/>
      <w:r>
        <w:t>ipums.data</w:t>
      </w:r>
      <w:proofErr w:type="spellEnd"/>
      <w:r>
        <w:t>, by = c("occ2010.ipums", "year")) %&gt;%</w:t>
      </w:r>
    </w:p>
    <w:p w14:paraId="2DF1AA72" w14:textId="77777777" w:rsidR="00EC361A" w:rsidRDefault="00EC361A" w:rsidP="00EC361A">
      <w:pPr>
        <w:spacing w:after="0" w:line="240" w:lineRule="auto"/>
        <w:contextualSpacing/>
      </w:pPr>
      <w:r>
        <w:t xml:space="preserve">  </w:t>
      </w:r>
      <w:proofErr w:type="spellStart"/>
      <w:r>
        <w:t>group_</w:t>
      </w:r>
      <w:proofErr w:type="gramStart"/>
      <w:r>
        <w:t>by</w:t>
      </w:r>
      <w:proofErr w:type="spellEnd"/>
      <w:r>
        <w:t>(</w:t>
      </w:r>
      <w:proofErr w:type="gramEnd"/>
      <w:r>
        <w:t>occ2010.ipums) %&gt;%</w:t>
      </w:r>
    </w:p>
    <w:p w14:paraId="2B24AFAE" w14:textId="77777777" w:rsidR="00EC361A" w:rsidRDefault="00EC361A" w:rsidP="00EC361A">
      <w:pPr>
        <w:spacing w:after="0" w:line="240" w:lineRule="auto"/>
        <w:contextualSpacing/>
      </w:pPr>
      <w:commentRangeStart w:id="335"/>
      <w:commentRangeStart w:id="336"/>
      <w:r>
        <w:t xml:space="preserve">  fill(</w:t>
      </w:r>
      <w:proofErr w:type="spellStart"/>
      <w:r>
        <w:t>starts_with</w:t>
      </w:r>
      <w:proofErr w:type="spellEnd"/>
      <w:r>
        <w:t>("occ.")</w:t>
      </w:r>
      <w:proofErr w:type="gramStart"/>
      <w:r>
        <w:t>, .direction</w:t>
      </w:r>
      <w:proofErr w:type="gramEnd"/>
      <w:r>
        <w:t xml:space="preserve"> = "down") %&gt;%</w:t>
      </w:r>
      <w:commentRangeEnd w:id="335"/>
      <w:r w:rsidR="008378B2">
        <w:rPr>
          <w:rStyle w:val="CommentReference"/>
        </w:rPr>
        <w:commentReference w:id="335"/>
      </w:r>
      <w:commentRangeEnd w:id="336"/>
      <w:r w:rsidR="008B64D9">
        <w:rPr>
          <w:rStyle w:val="CommentReference"/>
        </w:rPr>
        <w:commentReference w:id="336"/>
      </w:r>
    </w:p>
    <w:p w14:paraId="39747F00" w14:textId="77777777" w:rsidR="00EC361A" w:rsidRDefault="00EC361A" w:rsidP="00EC361A">
      <w:pPr>
        <w:spacing w:after="0" w:line="240" w:lineRule="auto"/>
        <w:contextualSpacing/>
      </w:pPr>
      <w:r>
        <w:t xml:space="preserve">  # Joining the IPUMS data with our PSID data by year</w:t>
      </w:r>
    </w:p>
    <w:p w14:paraId="45390634" w14:textId="77777777" w:rsidR="00EC361A" w:rsidRDefault="00EC361A" w:rsidP="00EC361A">
      <w:pPr>
        <w:spacing w:after="0" w:line="240" w:lineRule="auto"/>
        <w:contextualSpacing/>
      </w:pPr>
      <w:r>
        <w:t xml:space="preserve">  </w:t>
      </w:r>
      <w:commentRangeStart w:id="337"/>
      <w:commentRangeStart w:id="338"/>
      <w:r>
        <w:t># Note that we merge the same occupation characteristics (1980 Census, and from the 2013-2018 ACS)</w:t>
      </w:r>
      <w:commentRangeEnd w:id="337"/>
      <w:r w:rsidR="008378B2">
        <w:rPr>
          <w:rStyle w:val="CommentReference"/>
        </w:rPr>
        <w:commentReference w:id="337"/>
      </w:r>
      <w:commentRangeEnd w:id="338"/>
      <w:r w:rsidR="008B64D9">
        <w:rPr>
          <w:rStyle w:val="CommentReference"/>
        </w:rPr>
        <w:commentReference w:id="338"/>
      </w:r>
    </w:p>
    <w:p w14:paraId="37AFE59D" w14:textId="77777777" w:rsidR="00EC361A" w:rsidRDefault="00EC361A" w:rsidP="00EC361A">
      <w:pPr>
        <w:spacing w:after="0" w:line="240" w:lineRule="auto"/>
        <w:contextualSpacing/>
      </w:pPr>
      <w:r>
        <w:t xml:space="preserve">  # </w:t>
      </w:r>
      <w:proofErr w:type="gramStart"/>
      <w:r>
        <w:t>to</w:t>
      </w:r>
      <w:proofErr w:type="gramEnd"/>
      <w:r>
        <w:t xml:space="preserve"> the different years in the same period- so 1980 census characteristics are matched to occupation dummies</w:t>
      </w:r>
    </w:p>
    <w:p w14:paraId="72088103" w14:textId="77777777" w:rsidR="00EC361A" w:rsidRDefault="00EC361A" w:rsidP="00EC361A">
      <w:pPr>
        <w:spacing w:after="0" w:line="240" w:lineRule="auto"/>
        <w:contextualSpacing/>
      </w:pPr>
      <w:r>
        <w:t xml:space="preserve">  # </w:t>
      </w:r>
      <w:proofErr w:type="gramStart"/>
      <w:r>
        <w:t>as</w:t>
      </w:r>
      <w:proofErr w:type="gramEnd"/>
      <w:r>
        <w:t xml:space="preserve"> measured in 1980 and 1981, and ACS 2013-2018 characteristics are matched into occupation dummies in 2015 and 2017</w:t>
      </w:r>
    </w:p>
    <w:p w14:paraId="4B4A4D25" w14:textId="77777777" w:rsidR="00EC361A" w:rsidRDefault="00EC361A" w:rsidP="00EC361A">
      <w:pPr>
        <w:spacing w:after="0" w:line="240" w:lineRule="auto"/>
        <w:contextualSpacing/>
      </w:pPr>
      <w:r>
        <w:t xml:space="preserve">  </w:t>
      </w:r>
      <w:proofErr w:type="spellStart"/>
      <w:r>
        <w:t>right_</w:t>
      </w:r>
      <w:proofErr w:type="gramStart"/>
      <w:r>
        <w:t>join</w:t>
      </w:r>
      <w:proofErr w:type="spellEnd"/>
      <w:r>
        <w:t>(</w:t>
      </w:r>
      <w:proofErr w:type="gramEnd"/>
      <w:r>
        <w:t xml:space="preserve">., </w:t>
      </w:r>
      <w:proofErr w:type="spellStart"/>
      <w:r>
        <w:t>benchmark.final</w:t>
      </w:r>
      <w:proofErr w:type="spellEnd"/>
      <w:r>
        <w:t>, by = c("year", "occ2010.ipums")) %&gt;%</w:t>
      </w:r>
    </w:p>
    <w:p w14:paraId="7C7E646C" w14:textId="77777777" w:rsidR="00EC361A" w:rsidRDefault="00EC361A" w:rsidP="00EC361A">
      <w:pPr>
        <w:spacing w:after="0" w:line="240" w:lineRule="auto"/>
        <w:contextualSpacing/>
      </w:pPr>
      <w:r>
        <w:t xml:space="preserve">  # Creating indicators for different kinds of sample restrictions:</w:t>
      </w:r>
    </w:p>
    <w:p w14:paraId="17DF773A" w14:textId="77777777" w:rsidR="00EC361A" w:rsidRDefault="00EC361A" w:rsidP="00EC361A">
      <w:pPr>
        <w:spacing w:after="0" w:line="240" w:lineRule="auto"/>
        <w:contextualSpacing/>
      </w:pPr>
      <w:r>
        <w:t xml:space="preserve">  # Excluding agriculture and military, excluding the self-employed, including only FT workers, </w:t>
      </w:r>
    </w:p>
    <w:p w14:paraId="72EDA670" w14:textId="77777777" w:rsidR="00EC361A" w:rsidRDefault="00EC361A" w:rsidP="00EC361A">
      <w:pPr>
        <w:spacing w:after="0" w:line="240" w:lineRule="auto"/>
        <w:contextualSpacing/>
      </w:pPr>
      <w:r>
        <w:t xml:space="preserve">  </w:t>
      </w:r>
      <w:commentRangeStart w:id="339"/>
      <w:commentRangeStart w:id="340"/>
      <w:r>
        <w:t xml:space="preserve"># </w:t>
      </w:r>
      <w:proofErr w:type="gramStart"/>
      <w:r>
        <w:t>excluding</w:t>
      </w:r>
      <w:proofErr w:type="gramEnd"/>
      <w:r>
        <w:t xml:space="preserve"> individuals based on wage restrictions (non-zero wages, above 4000 annual earnings)</w:t>
      </w:r>
      <w:commentRangeEnd w:id="339"/>
      <w:r w:rsidR="008403A6">
        <w:rPr>
          <w:rStyle w:val="CommentReference"/>
        </w:rPr>
        <w:commentReference w:id="339"/>
      </w:r>
      <w:commentRangeEnd w:id="340"/>
      <w:r w:rsidR="00B605DC">
        <w:rPr>
          <w:rStyle w:val="CommentReference"/>
        </w:rPr>
        <w:commentReference w:id="340"/>
      </w:r>
    </w:p>
    <w:p w14:paraId="221703A3" w14:textId="77777777" w:rsidR="00EC361A" w:rsidRDefault="00EC361A" w:rsidP="00EC361A">
      <w:pPr>
        <w:spacing w:after="0" w:line="240" w:lineRule="auto"/>
        <w:contextualSpacing/>
      </w:pPr>
      <w:r>
        <w:t xml:space="preserve">  </w:t>
      </w:r>
      <w:proofErr w:type="gramStart"/>
      <w:r>
        <w:t>mutate(</w:t>
      </w:r>
      <w:proofErr w:type="gramEnd"/>
    </w:p>
    <w:p w14:paraId="67F33BE2" w14:textId="77777777" w:rsidR="00EC361A" w:rsidRDefault="00EC361A" w:rsidP="00EC361A">
      <w:pPr>
        <w:spacing w:after="0" w:line="240" w:lineRule="auto"/>
        <w:contextualSpacing/>
      </w:pPr>
      <w:r>
        <w:t xml:space="preserve">    samp.exc_mil.ag = </w:t>
      </w:r>
      <w:proofErr w:type="spellStart"/>
      <w:r>
        <w:t>case_</w:t>
      </w:r>
      <w:proofErr w:type="gramStart"/>
      <w:r>
        <w:t>when</w:t>
      </w:r>
      <w:proofErr w:type="spellEnd"/>
      <w:r>
        <w:t>(</w:t>
      </w:r>
      <w:proofErr w:type="gramEnd"/>
    </w:p>
    <w:p w14:paraId="794D4BBA" w14:textId="77777777" w:rsidR="00EC361A" w:rsidRDefault="00EC361A" w:rsidP="00EC361A">
      <w:pPr>
        <w:spacing w:after="0" w:line="240" w:lineRule="auto"/>
        <w:contextualSpacing/>
      </w:pPr>
      <w:r>
        <w:t xml:space="preserve">      year %in% </w:t>
      </w:r>
      <w:proofErr w:type="gramStart"/>
      <w:r>
        <w:t>c(</w:t>
      </w:r>
      <w:proofErr w:type="gramEnd"/>
      <w:r>
        <w:t xml:space="preserve">1980, 1990, 1999, 2009, </w:t>
      </w:r>
      <w:commentRangeStart w:id="341"/>
      <w:commentRangeStart w:id="342"/>
      <w:r>
        <w:t>2015</w:t>
      </w:r>
      <w:commentRangeEnd w:id="341"/>
      <w:r w:rsidR="008403A6">
        <w:rPr>
          <w:rStyle w:val="CommentReference"/>
        </w:rPr>
        <w:commentReference w:id="341"/>
      </w:r>
      <w:commentRangeEnd w:id="342"/>
      <w:r w:rsidR="008B64D9">
        <w:rPr>
          <w:rStyle w:val="CommentReference"/>
        </w:rPr>
        <w:commentReference w:id="342"/>
      </w:r>
      <w:r>
        <w:t xml:space="preserve">, 2017) &amp; military == 1 | agriculture == 1 ~ 1, </w:t>
      </w:r>
    </w:p>
    <w:p w14:paraId="255F1DBA" w14:textId="77777777" w:rsidR="00EC361A" w:rsidRDefault="00EC361A" w:rsidP="00EC361A">
      <w:pPr>
        <w:spacing w:after="0" w:line="240" w:lineRule="auto"/>
        <w:contextualSpacing/>
      </w:pPr>
      <w:r>
        <w:t xml:space="preserve">      year </w:t>
      </w:r>
      <w:proofErr w:type="gramStart"/>
      <w:r>
        <w:t>%!in</w:t>
      </w:r>
      <w:proofErr w:type="gramEnd"/>
      <w:r>
        <w:t>% c(1980, 1990, 1999, 2009, 2015, 2017) &amp; ind.2d %in% c("</w:t>
      </w:r>
      <w:proofErr w:type="spellStart"/>
      <w:r>
        <w:t>Active.Duty.Military</w:t>
      </w:r>
      <w:proofErr w:type="spellEnd"/>
      <w:r>
        <w:t>", "Agriculture") |</w:t>
      </w:r>
    </w:p>
    <w:p w14:paraId="4D04257D" w14:textId="77777777" w:rsidR="00EC361A" w:rsidRDefault="00EC361A" w:rsidP="00EC361A">
      <w:pPr>
        <w:spacing w:after="0" w:line="240" w:lineRule="auto"/>
        <w:contextualSpacing/>
      </w:pPr>
      <w:r>
        <w:t xml:space="preserve">        occ2010 %in% </w:t>
      </w:r>
      <w:proofErr w:type="gramStart"/>
      <w:r>
        <w:t>c(</w:t>
      </w:r>
      <w:proofErr w:type="gramEnd"/>
      <w:r>
        <w:t xml:space="preserve">seq(9750, 9830), seq(5940, 6130)) ~ 1, </w:t>
      </w:r>
    </w:p>
    <w:p w14:paraId="331EF9BD" w14:textId="77777777" w:rsidR="00EC361A" w:rsidRDefault="00EC361A" w:rsidP="00EC361A">
      <w:pPr>
        <w:spacing w:after="0" w:line="240" w:lineRule="auto"/>
        <w:contextualSpacing/>
      </w:pPr>
      <w:r>
        <w:t xml:space="preserve">      TRUE ~ 0),</w:t>
      </w:r>
    </w:p>
    <w:p w14:paraId="465F8C85" w14:textId="77777777" w:rsidR="00EC361A" w:rsidRDefault="00EC361A" w:rsidP="00EC361A">
      <w:pPr>
        <w:spacing w:after="0" w:line="240" w:lineRule="auto"/>
        <w:contextualSpacing/>
      </w:pPr>
      <w:r>
        <w:t xml:space="preserve">    </w:t>
      </w:r>
      <w:proofErr w:type="spellStart"/>
      <w:r>
        <w:t>samp.exc_region</w:t>
      </w:r>
      <w:proofErr w:type="spellEnd"/>
      <w:r>
        <w:t xml:space="preserve"> = </w:t>
      </w:r>
      <w:proofErr w:type="spellStart"/>
      <w:r>
        <w:t>case_</w:t>
      </w:r>
      <w:proofErr w:type="gramStart"/>
      <w:r>
        <w:t>when</w:t>
      </w:r>
      <w:proofErr w:type="spellEnd"/>
      <w:r>
        <w:t>(</w:t>
      </w:r>
      <w:proofErr w:type="gramEnd"/>
    </w:p>
    <w:p w14:paraId="5A9EA162" w14:textId="77777777" w:rsidR="00EC361A" w:rsidRDefault="00EC361A" w:rsidP="00EC361A">
      <w:pPr>
        <w:spacing w:after="0" w:line="240" w:lineRule="auto"/>
        <w:contextualSpacing/>
      </w:pPr>
      <w:r>
        <w:t xml:space="preserve">      region %in% </w:t>
      </w:r>
      <w:proofErr w:type="gramStart"/>
      <w:r>
        <w:t>c</w:t>
      </w:r>
      <w:commentRangeStart w:id="343"/>
      <w:commentRangeStart w:id="344"/>
      <w:r>
        <w:t>(</w:t>
      </w:r>
      <w:proofErr w:type="gramEnd"/>
      <w:r>
        <w:t>"</w:t>
      </w:r>
      <w:proofErr w:type="spellStart"/>
      <w:r>
        <w:t>Alaska.Hawaii</w:t>
      </w:r>
      <w:commentRangeEnd w:id="343"/>
      <w:proofErr w:type="spellEnd"/>
      <w:r w:rsidR="00730E79">
        <w:rPr>
          <w:rStyle w:val="CommentReference"/>
        </w:rPr>
        <w:commentReference w:id="343"/>
      </w:r>
      <w:commentRangeEnd w:id="344"/>
      <w:r w:rsidR="003A159B">
        <w:rPr>
          <w:rStyle w:val="CommentReference"/>
        </w:rPr>
        <w:commentReference w:id="344"/>
      </w:r>
      <w:r>
        <w:t>", "</w:t>
      </w:r>
      <w:proofErr w:type="spellStart"/>
      <w:r>
        <w:t>Foreign.Country</w:t>
      </w:r>
      <w:proofErr w:type="spellEnd"/>
      <w:r>
        <w:t>") ~ 1,</w:t>
      </w:r>
    </w:p>
    <w:p w14:paraId="12A208FE" w14:textId="77777777" w:rsidR="00EC361A" w:rsidRDefault="00EC361A" w:rsidP="00EC361A">
      <w:pPr>
        <w:spacing w:after="0" w:line="240" w:lineRule="auto"/>
        <w:contextualSpacing/>
      </w:pPr>
      <w:r>
        <w:t xml:space="preserve">      TRUE ~ 0),</w:t>
      </w:r>
    </w:p>
    <w:p w14:paraId="6D3FAA53" w14:textId="77777777" w:rsidR="00EC361A" w:rsidRDefault="00EC361A" w:rsidP="00EC361A">
      <w:pPr>
        <w:spacing w:after="0" w:line="240" w:lineRule="auto"/>
        <w:contextualSpacing/>
      </w:pPr>
      <w:r>
        <w:t xml:space="preserve">    </w:t>
      </w:r>
      <w:proofErr w:type="spellStart"/>
      <w:r>
        <w:t>samp.exc_selfemp</w:t>
      </w:r>
      <w:proofErr w:type="spellEnd"/>
      <w:r>
        <w:t xml:space="preserve"> = </w:t>
      </w:r>
      <w:proofErr w:type="spellStart"/>
      <w:r>
        <w:t>case_</w:t>
      </w:r>
      <w:proofErr w:type="gramStart"/>
      <w:r>
        <w:t>when</w:t>
      </w:r>
      <w:proofErr w:type="spellEnd"/>
      <w:r>
        <w:t>(</w:t>
      </w:r>
      <w:proofErr w:type="gramEnd"/>
    </w:p>
    <w:p w14:paraId="3E7618E1" w14:textId="77777777" w:rsidR="00EC361A" w:rsidRDefault="00EC361A" w:rsidP="00EC361A">
      <w:pPr>
        <w:spacing w:after="0" w:line="240" w:lineRule="auto"/>
        <w:contextualSpacing/>
      </w:pPr>
      <w:r>
        <w:t xml:space="preserve">      year %in% </w:t>
      </w:r>
      <w:proofErr w:type="gramStart"/>
      <w:r>
        <w:t>c(</w:t>
      </w:r>
      <w:proofErr w:type="gramEnd"/>
      <w:r>
        <w:t xml:space="preserve">1980, 1990, 1999, 2009, 2015, 2017) &amp; </w:t>
      </w:r>
      <w:proofErr w:type="spellStart"/>
      <w:r>
        <w:t>self.emp.synth</w:t>
      </w:r>
      <w:proofErr w:type="spellEnd"/>
      <w:r>
        <w:t xml:space="preserve"> == 1 ~ 1,</w:t>
      </w:r>
    </w:p>
    <w:p w14:paraId="53A54AC6" w14:textId="77777777" w:rsidR="00EC361A" w:rsidRDefault="00EC361A" w:rsidP="00EC361A">
      <w:pPr>
        <w:spacing w:after="0" w:line="240" w:lineRule="auto"/>
        <w:contextualSpacing/>
      </w:pPr>
      <w:r>
        <w:t xml:space="preserve">      year </w:t>
      </w:r>
      <w:proofErr w:type="gramStart"/>
      <w:r>
        <w:t>%!in</w:t>
      </w:r>
      <w:proofErr w:type="gramEnd"/>
      <w:r>
        <w:t xml:space="preserve">% c(1980, 1990, 1999, 2009, 2015, 2017) &amp; </w:t>
      </w:r>
      <w:proofErr w:type="spellStart"/>
      <w:r>
        <w:t>self.emp</w:t>
      </w:r>
      <w:proofErr w:type="spellEnd"/>
      <w:r>
        <w:t xml:space="preserve"> == 1 ~ 1, </w:t>
      </w:r>
    </w:p>
    <w:p w14:paraId="0732825F" w14:textId="77777777" w:rsidR="00EC361A" w:rsidRDefault="00EC361A" w:rsidP="00EC361A">
      <w:pPr>
        <w:spacing w:after="0" w:line="240" w:lineRule="auto"/>
        <w:contextualSpacing/>
      </w:pPr>
      <w:r>
        <w:t xml:space="preserve">      TRUE ~ 0),</w:t>
      </w:r>
    </w:p>
    <w:p w14:paraId="37C03454" w14:textId="77777777" w:rsidR="00EC361A" w:rsidRDefault="00EC361A" w:rsidP="00EC361A">
      <w:pPr>
        <w:spacing w:after="0" w:line="240" w:lineRule="auto"/>
        <w:contextualSpacing/>
      </w:pPr>
      <w:r>
        <w:t xml:space="preserve">    </w:t>
      </w:r>
      <w:proofErr w:type="spellStart"/>
      <w:r>
        <w:t>samp.exc_zerowage</w:t>
      </w:r>
      <w:proofErr w:type="spellEnd"/>
      <w:r>
        <w:t xml:space="preserve"> = </w:t>
      </w:r>
      <w:proofErr w:type="spellStart"/>
      <w:r>
        <w:t>case_</w:t>
      </w:r>
      <w:proofErr w:type="gramStart"/>
      <w:r>
        <w:t>when</w:t>
      </w:r>
      <w:proofErr w:type="spellEnd"/>
      <w:r>
        <w:t>(</w:t>
      </w:r>
      <w:proofErr w:type="gramEnd"/>
    </w:p>
    <w:p w14:paraId="63A44EBC" w14:textId="77777777" w:rsidR="00EC361A" w:rsidRDefault="00EC361A" w:rsidP="00EC361A">
      <w:pPr>
        <w:spacing w:after="0" w:line="240" w:lineRule="auto"/>
        <w:contextualSpacing/>
      </w:pPr>
      <w:r>
        <w:t xml:space="preserve">      year %in% </w:t>
      </w:r>
      <w:proofErr w:type="gramStart"/>
      <w:r>
        <w:t>c(</w:t>
      </w:r>
      <w:proofErr w:type="gramEnd"/>
      <w:r>
        <w:t xml:space="preserve">1980, 1990, 1999, 2009, 2015, 2017) &amp; </w:t>
      </w:r>
      <w:proofErr w:type="spellStart"/>
      <w:r>
        <w:t>lead.wage</w:t>
      </w:r>
      <w:proofErr w:type="spellEnd"/>
      <w:r>
        <w:t xml:space="preserve">  == 0 ~ 1, </w:t>
      </w:r>
    </w:p>
    <w:p w14:paraId="316D626E" w14:textId="77777777" w:rsidR="00EC361A" w:rsidRDefault="00EC361A" w:rsidP="00EC361A">
      <w:pPr>
        <w:spacing w:after="0" w:line="240" w:lineRule="auto"/>
        <w:contextualSpacing/>
      </w:pPr>
      <w:r>
        <w:t xml:space="preserve">      year </w:t>
      </w:r>
      <w:proofErr w:type="gramStart"/>
      <w:r>
        <w:t>%!in</w:t>
      </w:r>
      <w:proofErr w:type="gramEnd"/>
      <w:r>
        <w:t>% c(1980, 1990, 1999, 2009, 2015, 2017) &amp; wages == 0 ~ 1,</w:t>
      </w:r>
    </w:p>
    <w:p w14:paraId="4C65F186" w14:textId="77777777" w:rsidR="00EC361A" w:rsidRDefault="00EC361A" w:rsidP="00EC361A">
      <w:pPr>
        <w:spacing w:after="0" w:line="240" w:lineRule="auto"/>
        <w:contextualSpacing/>
      </w:pPr>
      <w:r>
        <w:t xml:space="preserve">      TRUE ~ 0),</w:t>
      </w:r>
    </w:p>
    <w:p w14:paraId="7DEF7A2B" w14:textId="77777777" w:rsidR="00EC361A" w:rsidRDefault="00EC361A" w:rsidP="00EC361A">
      <w:pPr>
        <w:spacing w:after="0" w:line="240" w:lineRule="auto"/>
        <w:contextualSpacing/>
      </w:pPr>
      <w:r>
        <w:t xml:space="preserve">    </w:t>
      </w:r>
      <w:proofErr w:type="spellStart"/>
      <w:r>
        <w:t>samp.exc_wagethresh</w:t>
      </w:r>
      <w:proofErr w:type="spellEnd"/>
      <w:r>
        <w:t xml:space="preserve"> = </w:t>
      </w:r>
      <w:proofErr w:type="spellStart"/>
      <w:r>
        <w:t>case_</w:t>
      </w:r>
      <w:proofErr w:type="gramStart"/>
      <w:r>
        <w:t>when</w:t>
      </w:r>
      <w:proofErr w:type="spellEnd"/>
      <w:r>
        <w:t>(</w:t>
      </w:r>
      <w:proofErr w:type="gramEnd"/>
    </w:p>
    <w:p w14:paraId="672EB150" w14:textId="77777777" w:rsidR="00EC361A" w:rsidRDefault="00EC361A" w:rsidP="00EC361A">
      <w:pPr>
        <w:spacing w:after="0" w:line="240" w:lineRule="auto"/>
        <w:contextualSpacing/>
      </w:pPr>
      <w:r>
        <w:t xml:space="preserve">      year %in% </w:t>
      </w:r>
      <w:proofErr w:type="gramStart"/>
      <w:r>
        <w:t>c(</w:t>
      </w:r>
      <w:proofErr w:type="gramEnd"/>
      <w:r>
        <w:t xml:space="preserve">1980, 1990, 1999, 2009, 2015, 2017) &amp; </w:t>
      </w:r>
      <w:proofErr w:type="spellStart"/>
      <w:r>
        <w:t>lead.wage</w:t>
      </w:r>
      <w:proofErr w:type="spellEnd"/>
      <w:r>
        <w:t xml:space="preserve">  &lt; 4000 ~ 1, </w:t>
      </w:r>
    </w:p>
    <w:p w14:paraId="05554746" w14:textId="77777777" w:rsidR="00EC361A" w:rsidRDefault="00EC361A" w:rsidP="00EC361A">
      <w:pPr>
        <w:spacing w:after="0" w:line="240" w:lineRule="auto"/>
        <w:contextualSpacing/>
      </w:pPr>
      <w:r>
        <w:t xml:space="preserve">      year </w:t>
      </w:r>
      <w:proofErr w:type="gramStart"/>
      <w:r>
        <w:t>%!in</w:t>
      </w:r>
      <w:proofErr w:type="gramEnd"/>
      <w:r>
        <w:t>% c(1980, 1990, 1999, 2009, 2015, 2017) &amp; wages &lt; 4000 ~ 1,</w:t>
      </w:r>
    </w:p>
    <w:p w14:paraId="339BE98D" w14:textId="77777777" w:rsidR="00EC361A" w:rsidRDefault="00EC361A" w:rsidP="00EC361A">
      <w:pPr>
        <w:spacing w:after="0" w:line="240" w:lineRule="auto"/>
        <w:contextualSpacing/>
      </w:pPr>
      <w:r>
        <w:t xml:space="preserve">      TRUE ~ 0),</w:t>
      </w:r>
    </w:p>
    <w:p w14:paraId="7F5B84A2" w14:textId="77777777" w:rsidR="00EC361A" w:rsidRDefault="00EC361A" w:rsidP="00EC361A">
      <w:pPr>
        <w:spacing w:after="0" w:line="240" w:lineRule="auto"/>
        <w:contextualSpacing/>
      </w:pPr>
      <w:r>
        <w:t xml:space="preserve">    </w:t>
      </w:r>
      <w:proofErr w:type="spellStart"/>
      <w:r>
        <w:t>samp.inc_ft</w:t>
      </w:r>
      <w:proofErr w:type="spellEnd"/>
      <w:r>
        <w:t xml:space="preserve"> = </w:t>
      </w:r>
      <w:proofErr w:type="spellStart"/>
      <w:r>
        <w:t>case_</w:t>
      </w:r>
      <w:proofErr w:type="gramStart"/>
      <w:r>
        <w:t>when</w:t>
      </w:r>
      <w:proofErr w:type="spellEnd"/>
      <w:r>
        <w:t>(</w:t>
      </w:r>
      <w:proofErr w:type="gramEnd"/>
    </w:p>
    <w:p w14:paraId="74FC46D1" w14:textId="77777777" w:rsidR="00EC361A" w:rsidRDefault="00EC361A" w:rsidP="00EC361A">
      <w:pPr>
        <w:spacing w:after="0" w:line="240" w:lineRule="auto"/>
        <w:contextualSpacing/>
      </w:pPr>
      <w:r>
        <w:t xml:space="preserve">      year %in% </w:t>
      </w:r>
      <w:proofErr w:type="gramStart"/>
      <w:r>
        <w:t>c(</w:t>
      </w:r>
      <w:proofErr w:type="gramEnd"/>
      <w:r>
        <w:t xml:space="preserve">1980, 1990, 1999, 2009, 2015, 2017) &amp; </w:t>
      </w:r>
      <w:proofErr w:type="spellStart"/>
      <w:r>
        <w:t>lead.wkswrk</w:t>
      </w:r>
      <w:proofErr w:type="spellEnd"/>
      <w:r>
        <w:t xml:space="preserve"> &gt;= 26 &amp; </w:t>
      </w:r>
      <w:proofErr w:type="spellStart"/>
      <w:r>
        <w:t>lead.hrs.wrk.wk</w:t>
      </w:r>
      <w:proofErr w:type="spellEnd"/>
      <w:r>
        <w:t xml:space="preserve"> &gt;= 35 ~ 1, </w:t>
      </w:r>
    </w:p>
    <w:p w14:paraId="0D35A575" w14:textId="77777777" w:rsidR="00EC361A" w:rsidRDefault="00EC361A" w:rsidP="00EC361A">
      <w:pPr>
        <w:spacing w:after="0" w:line="240" w:lineRule="auto"/>
        <w:contextualSpacing/>
      </w:pPr>
      <w:r>
        <w:t xml:space="preserve">      year </w:t>
      </w:r>
      <w:proofErr w:type="gramStart"/>
      <w:r>
        <w:t>%!in</w:t>
      </w:r>
      <w:proofErr w:type="gramEnd"/>
      <w:r>
        <w:t xml:space="preserve">% c(1980, 1990, 1999, 2009, 2015, 2017) &amp; </w:t>
      </w:r>
      <w:proofErr w:type="spellStart"/>
      <w:r>
        <w:t>wkswrk</w:t>
      </w:r>
      <w:proofErr w:type="spellEnd"/>
      <w:r>
        <w:t xml:space="preserve"> &gt;= 26 &amp; </w:t>
      </w:r>
      <w:proofErr w:type="spellStart"/>
      <w:r>
        <w:t>hrs.wrk.wk</w:t>
      </w:r>
      <w:proofErr w:type="spellEnd"/>
      <w:r>
        <w:t xml:space="preserve"> &gt;= 35 ~ 1,</w:t>
      </w:r>
    </w:p>
    <w:p w14:paraId="5E1931C6" w14:textId="77777777" w:rsidR="00EC361A" w:rsidRDefault="00EC361A" w:rsidP="00EC361A">
      <w:pPr>
        <w:spacing w:after="0" w:line="240" w:lineRule="auto"/>
        <w:contextualSpacing/>
      </w:pPr>
      <w:r>
        <w:t xml:space="preserve">      TRUE ~ 0),</w:t>
      </w:r>
    </w:p>
    <w:p w14:paraId="07976295" w14:textId="77777777" w:rsidR="00EC361A" w:rsidRDefault="00EC361A" w:rsidP="00EC361A">
      <w:pPr>
        <w:spacing w:after="0" w:line="240" w:lineRule="auto"/>
        <w:contextualSpacing/>
      </w:pPr>
      <w:r>
        <w:t xml:space="preserve">    </w:t>
      </w:r>
      <w:proofErr w:type="spellStart"/>
      <w:r>
        <w:t>samp.inc_age</w:t>
      </w:r>
      <w:proofErr w:type="spellEnd"/>
      <w:r>
        <w:t xml:space="preserve"> = </w:t>
      </w:r>
      <w:proofErr w:type="spellStart"/>
      <w:r>
        <w:t>case_</w:t>
      </w:r>
      <w:proofErr w:type="gramStart"/>
      <w:r>
        <w:t>when</w:t>
      </w:r>
      <w:proofErr w:type="spellEnd"/>
      <w:r>
        <w:t>(</w:t>
      </w:r>
      <w:proofErr w:type="gramEnd"/>
    </w:p>
    <w:p w14:paraId="55ADA5F3" w14:textId="77777777" w:rsidR="00EC361A" w:rsidRDefault="00EC361A" w:rsidP="00EC361A">
      <w:pPr>
        <w:spacing w:after="0" w:line="240" w:lineRule="auto"/>
        <w:contextualSpacing/>
      </w:pPr>
      <w:r>
        <w:t xml:space="preserve">      year %in% </w:t>
      </w:r>
      <w:proofErr w:type="gramStart"/>
      <w:r>
        <w:t>c(</w:t>
      </w:r>
      <w:proofErr w:type="gramEnd"/>
      <w:r>
        <w:t xml:space="preserve">1980, 1990, 1999, 2009, 2015, 2017) &amp; </w:t>
      </w:r>
      <w:proofErr w:type="spellStart"/>
      <w:r>
        <w:t>lead.age</w:t>
      </w:r>
      <w:proofErr w:type="spellEnd"/>
      <w:r>
        <w:t xml:space="preserve"> &gt;= 30 | </w:t>
      </w:r>
      <w:proofErr w:type="spellStart"/>
      <w:r>
        <w:t>lead.age</w:t>
      </w:r>
      <w:proofErr w:type="spellEnd"/>
      <w:r>
        <w:t xml:space="preserve"> &lt;= 60 ~ 1, </w:t>
      </w:r>
    </w:p>
    <w:p w14:paraId="01C4417C" w14:textId="77777777" w:rsidR="00EC361A" w:rsidRDefault="00EC361A" w:rsidP="00EC361A">
      <w:pPr>
        <w:spacing w:after="0" w:line="240" w:lineRule="auto"/>
        <w:contextualSpacing/>
      </w:pPr>
      <w:r>
        <w:t xml:space="preserve">      year </w:t>
      </w:r>
      <w:proofErr w:type="gramStart"/>
      <w:r>
        <w:t>%!in</w:t>
      </w:r>
      <w:proofErr w:type="gramEnd"/>
      <w:r>
        <w:t>% c(1980, 1990, 1999, 2009, 2015, 2017) &amp; age &gt;= 30 | age &lt;= 60 ~ 1,</w:t>
      </w:r>
    </w:p>
    <w:p w14:paraId="6110DC3B" w14:textId="77777777" w:rsidR="00EC361A" w:rsidRDefault="00EC361A" w:rsidP="00EC361A">
      <w:pPr>
        <w:spacing w:after="0" w:line="240" w:lineRule="auto"/>
        <w:contextualSpacing/>
      </w:pPr>
      <w:r>
        <w:t xml:space="preserve">      TRUE ~ 0),</w:t>
      </w:r>
    </w:p>
    <w:p w14:paraId="5EDDA764" w14:textId="77777777" w:rsidR="00EC361A" w:rsidRDefault="00EC361A" w:rsidP="00EC361A">
      <w:pPr>
        <w:spacing w:after="0" w:line="240" w:lineRule="auto"/>
        <w:contextualSpacing/>
      </w:pPr>
      <w:r>
        <w:t xml:space="preserve">    </w:t>
      </w:r>
      <w:proofErr w:type="spellStart"/>
      <w:proofErr w:type="gramStart"/>
      <w:r>
        <w:t>samp.inc.final</w:t>
      </w:r>
      <w:proofErr w:type="spellEnd"/>
      <w:proofErr w:type="gramEnd"/>
      <w:r>
        <w:t xml:space="preserve"> = </w:t>
      </w:r>
      <w:proofErr w:type="spellStart"/>
      <w:r>
        <w:t>ifelse</w:t>
      </w:r>
      <w:proofErr w:type="spellEnd"/>
      <w:r>
        <w:t xml:space="preserve">(samp.exc_mil.ag != 1 &amp; </w:t>
      </w:r>
      <w:proofErr w:type="spellStart"/>
      <w:r>
        <w:t>samp.exc_selfemp</w:t>
      </w:r>
      <w:proofErr w:type="spellEnd"/>
      <w:r>
        <w:t xml:space="preserve"> != 1 &amp; </w:t>
      </w:r>
      <w:proofErr w:type="spellStart"/>
      <w:r>
        <w:t>samp.exc_region</w:t>
      </w:r>
      <w:proofErr w:type="spellEnd"/>
      <w:r>
        <w:t xml:space="preserve"> != 1 &amp;</w:t>
      </w:r>
    </w:p>
    <w:p w14:paraId="786B7DA4" w14:textId="77777777" w:rsidR="00EC361A" w:rsidRDefault="00EC361A" w:rsidP="00EC361A">
      <w:pPr>
        <w:spacing w:after="0" w:line="240" w:lineRule="auto"/>
        <w:contextualSpacing/>
      </w:pPr>
      <w:r>
        <w:t xml:space="preserve">                              </w:t>
      </w:r>
      <w:proofErr w:type="spellStart"/>
      <w:r>
        <w:t>samp.exc_</w:t>
      </w:r>
      <w:proofErr w:type="gramStart"/>
      <w:r>
        <w:t>zerowage</w:t>
      </w:r>
      <w:proofErr w:type="spellEnd"/>
      <w:r>
        <w:t xml:space="preserve"> !</w:t>
      </w:r>
      <w:proofErr w:type="gramEnd"/>
      <w:r>
        <w:t xml:space="preserve">= 1 &amp; </w:t>
      </w:r>
      <w:proofErr w:type="spellStart"/>
      <w:r>
        <w:t>samp.exc_wagethresh</w:t>
      </w:r>
      <w:proofErr w:type="spellEnd"/>
      <w:r>
        <w:t xml:space="preserve"> != 1 &amp;</w:t>
      </w:r>
    </w:p>
    <w:p w14:paraId="4EC0065F" w14:textId="77777777" w:rsidR="00EC361A" w:rsidRDefault="00EC361A" w:rsidP="00EC361A">
      <w:pPr>
        <w:spacing w:after="0" w:line="240" w:lineRule="auto"/>
        <w:contextualSpacing/>
      </w:pPr>
      <w:r>
        <w:t xml:space="preserve">                              </w:t>
      </w:r>
      <w:proofErr w:type="spellStart"/>
      <w:r>
        <w:t>samp.inc_ft</w:t>
      </w:r>
      <w:proofErr w:type="spellEnd"/>
      <w:r>
        <w:t xml:space="preserve"> == 1 &amp; </w:t>
      </w:r>
      <w:proofErr w:type="spellStart"/>
      <w:r>
        <w:t>samp.inc_age</w:t>
      </w:r>
      <w:proofErr w:type="spellEnd"/>
      <w:r>
        <w:t xml:space="preserve"> == 1, 1, 0))</w:t>
      </w:r>
    </w:p>
    <w:p w14:paraId="37C145DA" w14:textId="77777777" w:rsidR="00EC361A" w:rsidRDefault="00EC361A" w:rsidP="00EC361A">
      <w:pPr>
        <w:spacing w:after="0" w:line="240" w:lineRule="auto"/>
        <w:contextualSpacing/>
      </w:pPr>
    </w:p>
    <w:p w14:paraId="0CA17FC9" w14:textId="77777777" w:rsidR="00EC361A" w:rsidRDefault="00EC361A" w:rsidP="00EC361A">
      <w:pPr>
        <w:spacing w:after="0" w:line="240" w:lineRule="auto"/>
        <w:contextualSpacing/>
      </w:pPr>
    </w:p>
    <w:p w14:paraId="2AAFEF5A" w14:textId="77777777" w:rsidR="00EC361A" w:rsidRDefault="00EC361A" w:rsidP="00EC361A">
      <w:pPr>
        <w:spacing w:after="0" w:line="240" w:lineRule="auto"/>
        <w:contextualSpacing/>
      </w:pPr>
      <w:proofErr w:type="spellStart"/>
      <w:r>
        <w:t>write_</w:t>
      </w:r>
      <w:proofErr w:type="gramStart"/>
      <w:r>
        <w:t>csv</w:t>
      </w:r>
      <w:proofErr w:type="spellEnd"/>
      <w:r>
        <w:t>(</w:t>
      </w:r>
      <w:proofErr w:type="spellStart"/>
      <w:proofErr w:type="gramEnd"/>
      <w:r>
        <w:t>benchmark.ipums</w:t>
      </w:r>
      <w:proofErr w:type="spellEnd"/>
      <w:r>
        <w:t>, "Output/Clean Data/psid_clean_2019.csv")</w:t>
      </w:r>
    </w:p>
    <w:p w14:paraId="3A7E256A" w14:textId="77777777" w:rsidR="00EC361A" w:rsidRDefault="00EC361A" w:rsidP="00EC361A">
      <w:pPr>
        <w:spacing w:after="0" w:line="240" w:lineRule="auto"/>
        <w:contextualSpacing/>
      </w:pPr>
      <w:proofErr w:type="gramStart"/>
      <w:r>
        <w:t>toc(</w:t>
      </w:r>
      <w:proofErr w:type="gramEnd"/>
      <w:r>
        <w:t>)</w:t>
      </w:r>
    </w:p>
    <w:p w14:paraId="146E258F" w14:textId="77777777" w:rsidR="00EC361A" w:rsidRDefault="00EC361A" w:rsidP="00EC361A">
      <w:pPr>
        <w:spacing w:after="0" w:line="240" w:lineRule="auto"/>
        <w:contextualSpacing/>
      </w:pPr>
    </w:p>
    <w:p w14:paraId="0ACA75DB" w14:textId="77777777" w:rsidR="00192D15" w:rsidRDefault="00192D15" w:rsidP="00EC361A">
      <w:pPr>
        <w:spacing w:after="0" w:line="240" w:lineRule="auto"/>
        <w:contextualSpacing/>
      </w:pPr>
    </w:p>
    <w:sectPr w:rsidR="00192D15" w:rsidSect="00EC361A">
      <w:footerReference w:type="even" r:id="rId11"/>
      <w:footerReference w:type="default" r:id="rId1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llewald, Alexandra" w:date="2021-09-21T10:43:00Z" w:initials="KA">
    <w:p w14:paraId="50FEDD8D" w14:textId="0BD5E686" w:rsidR="00F803C3" w:rsidRDefault="00F803C3">
      <w:pPr>
        <w:pStyle w:val="CommentText"/>
      </w:pPr>
      <w:r>
        <w:rPr>
          <w:rStyle w:val="CommentReference"/>
        </w:rPr>
        <w:annotationRef/>
      </w:r>
      <w:r>
        <w:t>Not available to me? I’ll need them both for review and so I can run the rest of the code.</w:t>
      </w:r>
    </w:p>
  </w:comment>
  <w:comment w:id="1" w:author="Cricco, Nino" w:date="2021-12-03T16:44:00Z" w:initials="CN">
    <w:p w14:paraId="180875B7" w14:textId="64FAD3BF" w:rsidR="00F803C3" w:rsidRDefault="00F803C3">
      <w:pPr>
        <w:pStyle w:val="CommentText"/>
      </w:pPr>
      <w:r>
        <w:rPr>
          <w:rStyle w:val="CommentReference"/>
        </w:rPr>
        <w:annotationRef/>
      </w:r>
      <w:r>
        <w:t>Done</w:t>
      </w:r>
    </w:p>
  </w:comment>
  <w:comment w:id="4" w:author="Alexandra Killewald" w:date="2021-09-18T17:11:00Z" w:initials="AK">
    <w:p w14:paraId="2A3CB5E0" w14:textId="3C611D0C" w:rsidR="00F803C3" w:rsidRDefault="00F803C3">
      <w:pPr>
        <w:pStyle w:val="CommentText"/>
      </w:pPr>
      <w:r>
        <w:rPr>
          <w:rStyle w:val="CommentReference"/>
        </w:rPr>
        <w:annotationRef/>
      </w:r>
      <w:r>
        <w:t>Should this be “indlab”?</w:t>
      </w:r>
    </w:p>
  </w:comment>
  <w:comment w:id="5" w:author="Cricco, Nino" w:date="2021-12-03T16:44:00Z" w:initials="CN">
    <w:p w14:paraId="059A21CE" w14:textId="56885285" w:rsidR="00F803C3" w:rsidRDefault="00F803C3">
      <w:pPr>
        <w:pStyle w:val="CommentText"/>
      </w:pPr>
      <w:r>
        <w:rPr>
          <w:rStyle w:val="CommentReference"/>
        </w:rPr>
        <w:annotationRef/>
      </w:r>
      <w:r>
        <w:t>Resolved</w:t>
      </w:r>
    </w:p>
  </w:comment>
  <w:comment w:id="6" w:author="Alexandra Killewald" w:date="2021-10-01T09:13:00Z" w:initials="AK">
    <w:p w14:paraId="4ACAA468" w14:textId="1C20647B" w:rsidR="00F803C3" w:rsidRDefault="00F803C3">
      <w:pPr>
        <w:pStyle w:val="CommentText"/>
      </w:pPr>
      <w:r>
        <w:rPr>
          <w:rStyle w:val="CommentReference"/>
        </w:rPr>
        <w:annotationRef/>
      </w:r>
      <w:r>
        <w:t>Maybe add a comment here for what this crosswalk is, just since it’s kind of an oddball.</w:t>
      </w:r>
    </w:p>
  </w:comment>
  <w:comment w:id="7" w:author="Cricco, Nino" w:date="2021-12-03T16:44:00Z" w:initials="CN">
    <w:p w14:paraId="46D289D7" w14:textId="77CC20EB" w:rsidR="00F803C3" w:rsidRDefault="00F803C3">
      <w:pPr>
        <w:pStyle w:val="CommentText"/>
      </w:pPr>
      <w:r>
        <w:rPr>
          <w:rStyle w:val="CommentReference"/>
        </w:rPr>
        <w:annotationRef/>
      </w:r>
      <w:r>
        <w:t>Done: the integrated IPUMS crosswalk does not include the 2012 industry codes that the PSID uses in some years, so we use this crosswalk from the census bureau. I specified this in the comments and linked to the census site where we downloaded the crosswalk from</w:t>
      </w:r>
    </w:p>
  </w:comment>
  <w:comment w:id="8" w:author="Alexandra Killewald" w:date="2021-09-18T17:12:00Z" w:initials="AK">
    <w:p w14:paraId="74A425E8" w14:textId="16462D59" w:rsidR="00F803C3" w:rsidRDefault="00F803C3">
      <w:pPr>
        <w:pStyle w:val="CommentText"/>
      </w:pPr>
      <w:r>
        <w:rPr>
          <w:rStyle w:val="CommentReference"/>
        </w:rPr>
        <w:annotationRef/>
      </w:r>
      <w:r>
        <w:t>Ditto.</w:t>
      </w:r>
    </w:p>
  </w:comment>
  <w:comment w:id="9" w:author="Cricco, Nino" w:date="2021-12-03T16:45:00Z" w:initials="CN">
    <w:p w14:paraId="5E26D34D" w14:textId="2AC26990" w:rsidR="00F803C3" w:rsidRDefault="00F803C3">
      <w:pPr>
        <w:pStyle w:val="CommentText"/>
      </w:pPr>
      <w:r>
        <w:rPr>
          <w:rStyle w:val="CommentReference"/>
        </w:rPr>
        <w:annotationRef/>
      </w:r>
      <w:r>
        <w:t>Done</w:t>
      </w:r>
    </w:p>
  </w:comment>
  <w:comment w:id="2" w:author="Alexandra Killewald" w:date="2021-09-18T17:12:00Z" w:initials="AK">
    <w:p w14:paraId="2F357D4A" w14:textId="7BB456BC" w:rsidR="00F803C3" w:rsidRDefault="00F803C3">
      <w:pPr>
        <w:pStyle w:val="CommentText"/>
      </w:pPr>
      <w:r>
        <w:rPr>
          <w:rStyle w:val="CommentReference"/>
        </w:rPr>
        <w:annotationRef/>
      </w:r>
      <w:r>
        <w:t>Will you add some comment about what the difference is between these two crosswalks?</w:t>
      </w:r>
    </w:p>
  </w:comment>
  <w:comment w:id="3" w:author="Cricco, Nino" w:date="2021-12-03T16:45:00Z" w:initials="CN">
    <w:p w14:paraId="6D17BDA5" w14:textId="361BA8C8" w:rsidR="00F803C3" w:rsidRDefault="00F803C3">
      <w:pPr>
        <w:pStyle w:val="CommentText"/>
      </w:pPr>
      <w:r>
        <w:rPr>
          <w:rStyle w:val="CommentReference"/>
        </w:rPr>
        <w:annotationRef/>
      </w:r>
      <w:r>
        <w:t>Done- see explanation in comment below</w:t>
      </w:r>
    </w:p>
  </w:comment>
  <w:comment w:id="10" w:author="Alexandra Killewald" w:date="2021-10-04T14:03:00Z" w:initials="AK">
    <w:p w14:paraId="26E53256" w14:textId="4AD6FCFE" w:rsidR="00F803C3" w:rsidRDefault="00F803C3">
      <w:pPr>
        <w:pStyle w:val="CommentText"/>
      </w:pPr>
      <w:r>
        <w:rPr>
          <w:rStyle w:val="CommentReference"/>
        </w:rPr>
        <w:annotationRef/>
      </w:r>
      <w:r>
        <w:t>2 things:</w:t>
      </w:r>
    </w:p>
    <w:p w14:paraId="38EE0F6D" w14:textId="77777777" w:rsidR="00F803C3" w:rsidRDefault="00F803C3" w:rsidP="007E2065">
      <w:pPr>
        <w:pStyle w:val="CommentText"/>
        <w:numPr>
          <w:ilvl w:val="0"/>
          <w:numId w:val="3"/>
        </w:numPr>
      </w:pPr>
      <w:r>
        <w:t>Currently, I don’t think the Stata do files actually save/produce a .dta file. When you add this, make sure the path here matches wherever you save them – if you save them in the same folder as the do files, it’s not a match to the path listed here.</w:t>
      </w:r>
    </w:p>
    <w:p w14:paraId="79A6C60B" w14:textId="057667BD" w:rsidR="00F803C3" w:rsidRDefault="00F803C3" w:rsidP="007E2065">
      <w:pPr>
        <w:pStyle w:val="CommentText"/>
        <w:numPr>
          <w:ilvl w:val="0"/>
          <w:numId w:val="3"/>
        </w:numPr>
      </w:pPr>
      <w:r>
        <w:t xml:space="preserve"> read.dta only works for old versions of Stata. I think easy fix by updating to read_dta.</w:t>
      </w:r>
    </w:p>
  </w:comment>
  <w:comment w:id="11" w:author="Cricco, Nino" w:date="2021-12-03T16:46:00Z" w:initials="CN">
    <w:p w14:paraId="7F587FD1" w14:textId="74381598" w:rsidR="00F803C3" w:rsidRDefault="00F803C3">
      <w:pPr>
        <w:pStyle w:val="CommentText"/>
      </w:pPr>
      <w:r>
        <w:rPr>
          <w:rStyle w:val="CommentReference"/>
        </w:rPr>
        <w:annotationRef/>
      </w:r>
      <w:r>
        <w:t>Done- I usually save to Stata 11/12 after I run the stata do file</w:t>
      </w:r>
    </w:p>
  </w:comment>
  <w:comment w:id="14" w:author="Killewald, Alexandra" w:date="2021-09-21T14:44:00Z" w:initials="KA">
    <w:p w14:paraId="1A711F15" w14:textId="77777777" w:rsidR="00F803C3" w:rsidRDefault="00F803C3">
      <w:pPr>
        <w:pStyle w:val="CommentText"/>
      </w:pPr>
      <w:r>
        <w:rPr>
          <w:rStyle w:val="CommentReference"/>
        </w:rPr>
        <w:annotationRef/>
      </w:r>
      <w:r>
        <w:t xml:space="preserve">I think the characterization of the differences between ER34650 and ER34651 isn’t quite right. The main difference is that the former is a longitudinal weight and so doesn’t include the 2017 immigrant sample in the 2017 weight, because there’s nothing longitudinal about this sample yet. Whereas the cross sectional weight does. But that’s not the </w:t>
      </w:r>
      <w:r>
        <w:rPr>
          <w:i/>
          <w:iCs/>
        </w:rPr>
        <w:t xml:space="preserve">only </w:t>
      </w:r>
      <w:r>
        <w:t>difference between the two weights, I think, they’re also different in whether other nonsample members are given a weight or not. So I think it’s not right to think about one as the weight that includes the immigrant sample and the other as the weight that excludes the immigrant sample.</w:t>
      </w:r>
    </w:p>
    <w:p w14:paraId="31AEAA21" w14:textId="77777777" w:rsidR="00F803C3" w:rsidRDefault="00F803C3">
      <w:pPr>
        <w:pStyle w:val="CommentText"/>
      </w:pPr>
    </w:p>
    <w:p w14:paraId="7177A783" w14:textId="23709945" w:rsidR="00F803C3" w:rsidRPr="005237B2" w:rsidRDefault="00F803C3">
      <w:pPr>
        <w:pStyle w:val="CommentText"/>
      </w:pPr>
      <w:r>
        <w:t>Note that you’re also using different PSID variables for perwt.imm_2019 and perwt_2019 – I think the comments weren’t updated to reflect the 2019 data.</w:t>
      </w:r>
    </w:p>
  </w:comment>
  <w:comment w:id="15" w:author="Cricco, Nino" w:date="2021-12-03T16:53:00Z" w:initials="CN">
    <w:p w14:paraId="395A4554" w14:textId="23FB4139" w:rsidR="00F803C3" w:rsidRDefault="00F803C3">
      <w:pPr>
        <w:pStyle w:val="CommentText"/>
      </w:pPr>
      <w:r>
        <w:rPr>
          <w:rStyle w:val="CommentReference"/>
        </w:rPr>
        <w:annotationRef/>
      </w:r>
      <w:r>
        <w:t>Updated the 2019 weight and other weights to use core-immigrant longitudinal weights when available ( starting in 1999 of our observation years) using the combined individual core-latino weight for 1990-91, and the individual weight in 1980-81. I’ve added a comment to the code to specify this</w:t>
      </w:r>
    </w:p>
  </w:comment>
  <w:comment w:id="12" w:author="Killewald, Alexandra" w:date="2021-09-21T14:37:00Z" w:initials="KA">
    <w:p w14:paraId="18D5E3D7" w14:textId="77777777" w:rsidR="00F803C3" w:rsidRDefault="00F803C3">
      <w:pPr>
        <w:pStyle w:val="CommentText"/>
      </w:pPr>
      <w:r>
        <w:rPr>
          <w:rStyle w:val="CommentReference"/>
        </w:rPr>
        <w:annotationRef/>
      </w:r>
      <w:r>
        <w:t>Now that we’ve sorted through all the weights and know that some of the weird stuff we were seeing wasn’t about the subsamples, I think only keep the weights we actually use, delete the others for clarity. (Obviously, storing the current version so we can always recover it if we want to)</w:t>
      </w:r>
    </w:p>
    <w:p w14:paraId="6C8ECC45" w14:textId="77777777" w:rsidR="00F803C3" w:rsidRDefault="00F803C3">
      <w:pPr>
        <w:pStyle w:val="CommentText"/>
      </w:pPr>
    </w:p>
    <w:p w14:paraId="5E22AB18" w14:textId="761F99C2" w:rsidR="00F803C3" w:rsidRDefault="00F803C3">
      <w:pPr>
        <w:pStyle w:val="CommentText"/>
      </w:pPr>
      <w:r>
        <w:t xml:space="preserve">The other question is what weight to use. Beginning in 1999 there are cross-sectional weights that allow us to include nonsample members (e.g., spouses of those with the PSID gene). Based on what </w:t>
      </w:r>
      <w:hyperlink r:id="rId1" w:history="1">
        <w:r w:rsidRPr="00B25654">
          <w:rPr>
            <w:rStyle w:val="Hyperlink"/>
          </w:rPr>
          <w:t>this</w:t>
        </w:r>
      </w:hyperlink>
      <w:r>
        <w:t xml:space="preserve"> says, it sounds like it might be valuable to use the cross sectional weights when available, for the larger sample size? My comment below describes what I think is some confusion in the labeling of the different weights right now.</w:t>
      </w:r>
    </w:p>
  </w:comment>
  <w:comment w:id="13" w:author="Cricco, Nino" w:date="2021-12-03T16:57:00Z" w:initials="CN">
    <w:p w14:paraId="5D993DAE" w14:textId="0FD39C32" w:rsidR="00F803C3" w:rsidRDefault="00F803C3">
      <w:pPr>
        <w:pStyle w:val="CommentText"/>
      </w:pPr>
      <w:r>
        <w:rPr>
          <w:rStyle w:val="CommentReference"/>
        </w:rPr>
        <w:annotationRef/>
      </w:r>
      <w:r>
        <w:t>See response in comment below</w:t>
      </w:r>
    </w:p>
  </w:comment>
  <w:comment w:id="16" w:author="Killewald, Alexandra" w:date="2021-09-21T15:00:00Z" w:initials="KA">
    <w:p w14:paraId="75A6E73A" w14:textId="49C8AE6A" w:rsidR="00F803C3" w:rsidRDefault="00F803C3">
      <w:pPr>
        <w:pStyle w:val="CommentText"/>
      </w:pPr>
      <w:r>
        <w:rPr>
          <w:rStyle w:val="CommentReference"/>
        </w:rPr>
        <w:annotationRef/>
      </w:r>
      <w:r>
        <w:t>Does “TRUE” for R capture “any non-zero value”? So everyone who has a relationship code other than 1, 2, or 0 will be recoded to “other”, and 0s will be left as-is?</w:t>
      </w:r>
    </w:p>
  </w:comment>
  <w:comment w:id="17" w:author="Cricco, Nino" w:date="2021-12-03T16:59:00Z" w:initials="CN">
    <w:p w14:paraId="762E2B75" w14:textId="20E92EBF" w:rsidR="00F803C3" w:rsidRDefault="00F803C3">
      <w:pPr>
        <w:pStyle w:val="CommentText"/>
      </w:pPr>
      <w:r>
        <w:rPr>
          <w:rStyle w:val="CommentReference"/>
        </w:rPr>
        <w:annotationRef/>
      </w:r>
      <w:r>
        <w:t>Added comment in the code- TRUE captures any value that isn’t coded as NA in R, so it captures zero values as well as non-zero values. Since there are no NA’s by default in the PSID file, TRUE captures any value for rel.head that isn’t 1/10, 2/20/22</w:t>
      </w:r>
    </w:p>
  </w:comment>
  <w:comment w:id="18" w:author="Killewald, Alexandra" w:date="2021-09-21T15:24:00Z" w:initials="KA">
    <w:p w14:paraId="11003284" w14:textId="56A2E3AE" w:rsidR="00F803C3" w:rsidRDefault="00F803C3">
      <w:pPr>
        <w:pStyle w:val="CommentText"/>
      </w:pPr>
      <w:r>
        <w:rPr>
          <w:rStyle w:val="CommentReference"/>
        </w:rPr>
        <w:annotationRef/>
      </w:r>
      <w:r>
        <w:t>Typo?</w:t>
      </w:r>
    </w:p>
  </w:comment>
  <w:comment w:id="19" w:author="Cricco, Nino" w:date="2021-12-03T17:00:00Z" w:initials="CN">
    <w:p w14:paraId="37480416" w14:textId="56E750F6" w:rsidR="00F803C3" w:rsidRDefault="00F803C3">
      <w:pPr>
        <w:pStyle w:val="CommentText"/>
      </w:pPr>
      <w:r>
        <w:rPr>
          <w:rStyle w:val="CommentReference"/>
        </w:rPr>
        <w:annotationRef/>
      </w:r>
      <w:r>
        <w:t>Resolved</w:t>
      </w:r>
    </w:p>
  </w:comment>
  <w:comment w:id="20" w:author="Killewald, Alexandra" w:date="2021-09-21T15:24:00Z" w:initials="KA">
    <w:p w14:paraId="42057D87" w14:textId="137178DC" w:rsidR="00F803C3" w:rsidRDefault="00F803C3">
      <w:pPr>
        <w:pStyle w:val="CommentText"/>
      </w:pPr>
      <w:r>
        <w:rPr>
          <w:rStyle w:val="CommentReference"/>
        </w:rPr>
        <w:annotationRef/>
      </w:r>
      <w:r>
        <w:t>Same comment.</w:t>
      </w:r>
    </w:p>
  </w:comment>
  <w:comment w:id="21" w:author="Cricco, Nino" w:date="2021-12-03T17:00:00Z" w:initials="CN">
    <w:p w14:paraId="26690482" w14:textId="2D3C3B36" w:rsidR="00F803C3" w:rsidRDefault="00F803C3">
      <w:pPr>
        <w:pStyle w:val="CommentText"/>
      </w:pPr>
      <w:r>
        <w:rPr>
          <w:rStyle w:val="CommentReference"/>
        </w:rPr>
        <w:annotationRef/>
      </w:r>
      <w:r>
        <w:t>Resolved</w:t>
      </w:r>
    </w:p>
  </w:comment>
  <w:comment w:id="22" w:author="Killewald, Alexandra" w:date="2021-09-21T15:25:00Z" w:initials="KA">
    <w:p w14:paraId="0336487F" w14:textId="4DB03F2F" w:rsidR="00F803C3" w:rsidRDefault="00F803C3">
      <w:pPr>
        <w:pStyle w:val="CommentText"/>
      </w:pPr>
      <w:r>
        <w:rPr>
          <w:rStyle w:val="CommentReference"/>
        </w:rPr>
        <w:annotationRef/>
      </w:r>
      <w:r>
        <w:t>Ditto.</w:t>
      </w:r>
    </w:p>
  </w:comment>
  <w:comment w:id="23" w:author="Cricco, Nino" w:date="2022-05-09T18:47:00Z" w:initials="CN">
    <w:p w14:paraId="39969469" w14:textId="77777777" w:rsidR="00C70C71" w:rsidRDefault="00C70C71" w:rsidP="00276DC9">
      <w:r>
        <w:rPr>
          <w:rStyle w:val="CommentReference"/>
        </w:rPr>
        <w:annotationRef/>
      </w:r>
      <w:r>
        <w:rPr>
          <w:sz w:val="20"/>
          <w:szCs w:val="20"/>
        </w:rPr>
        <w:t>Fixed</w:t>
      </w:r>
    </w:p>
  </w:comment>
  <w:comment w:id="24" w:author="Killewald, Alexandra" w:date="2021-09-21T15:26:00Z" w:initials="KA">
    <w:p w14:paraId="7D74DF4A" w14:textId="60C843CE" w:rsidR="00F803C3" w:rsidRDefault="00F803C3">
      <w:pPr>
        <w:pStyle w:val="CommentText"/>
      </w:pPr>
      <w:r>
        <w:rPr>
          <w:rStyle w:val="CommentReference"/>
        </w:rPr>
        <w:annotationRef/>
      </w:r>
      <w:r>
        <w:t>Are there any implications for us of the switch to reference person language in 2017? That is, would labeling head/wife make assumptions about the gender of the person with code 20/22 that would affect how we treat them later?</w:t>
      </w:r>
    </w:p>
  </w:comment>
  <w:comment w:id="25" w:author="Cricco, Nino" w:date="2021-12-03T17:01:00Z" w:initials="CN">
    <w:p w14:paraId="6088BE7D" w14:textId="4F21ED65" w:rsidR="00F803C3" w:rsidRDefault="00F803C3">
      <w:pPr>
        <w:pStyle w:val="CommentText"/>
      </w:pPr>
      <w:r>
        <w:rPr>
          <w:rStyle w:val="CommentReference"/>
        </w:rPr>
        <w:annotationRef/>
      </w:r>
      <w:r>
        <w:t>No, because we only use reference person/head/spouse when we’re assigning values in the questionnaire about heads/wives to persons who are reported as heads/wives. In the analyses, we use actual reported sex as our label for the gender of the person. Added comment explaining this in the code</w:t>
      </w:r>
    </w:p>
  </w:comment>
  <w:comment w:id="26" w:author="Killewald, Alexandra" w:date="2021-09-21T15:37:00Z" w:initials="KA">
    <w:p w14:paraId="6273190A" w14:textId="6D0EF6B5" w:rsidR="00F803C3" w:rsidRDefault="00F803C3">
      <w:pPr>
        <w:pStyle w:val="CommentText"/>
      </w:pPr>
      <w:r>
        <w:rPr>
          <w:rStyle w:val="CommentReference"/>
        </w:rPr>
        <w:annotationRef/>
      </w:r>
      <w:r>
        <w:t>Edit: “1972 interview”</w:t>
      </w:r>
    </w:p>
  </w:comment>
  <w:comment w:id="27" w:author="Cricco, Nino" w:date="2021-12-03T17:03:00Z" w:initials="CN">
    <w:p w14:paraId="25A0470C" w14:textId="6303A6BD" w:rsidR="00F803C3" w:rsidRDefault="00F803C3">
      <w:pPr>
        <w:pStyle w:val="CommentText"/>
      </w:pPr>
      <w:r>
        <w:rPr>
          <w:rStyle w:val="CommentReference"/>
        </w:rPr>
        <w:annotationRef/>
      </w:r>
      <w:r>
        <w:t>Done</w:t>
      </w:r>
    </w:p>
  </w:comment>
  <w:comment w:id="28" w:author="Killewald, Alexandra" w:date="2021-09-21T15:38:00Z" w:initials="KA">
    <w:p w14:paraId="721B7436" w14:textId="48D4AA8E" w:rsidR="00F803C3" w:rsidRDefault="00F803C3">
      <w:pPr>
        <w:pStyle w:val="CommentText"/>
      </w:pPr>
      <w:r>
        <w:rPr>
          <w:rStyle w:val="CommentReference"/>
        </w:rPr>
        <w:annotationRef/>
      </w:r>
      <w:r>
        <w:t>typo</w:t>
      </w:r>
    </w:p>
  </w:comment>
  <w:comment w:id="29" w:author="Cricco, Nino" w:date="2021-12-03T17:03:00Z" w:initials="CN">
    <w:p w14:paraId="5CE86060" w14:textId="4EFAECD6" w:rsidR="00F803C3" w:rsidRDefault="00F803C3">
      <w:pPr>
        <w:pStyle w:val="CommentText"/>
      </w:pPr>
      <w:r>
        <w:rPr>
          <w:rStyle w:val="CommentReference"/>
        </w:rPr>
        <w:annotationRef/>
      </w:r>
      <w:r>
        <w:t>Corrected</w:t>
      </w:r>
    </w:p>
  </w:comment>
  <w:comment w:id="30" w:author="Killewald, Alexandra" w:date="2021-09-21T15:40:00Z" w:initials="KA">
    <w:p w14:paraId="219FEB5F" w14:textId="0044777F" w:rsidR="00F803C3" w:rsidRDefault="00F803C3">
      <w:pPr>
        <w:pStyle w:val="CommentText"/>
      </w:pPr>
      <w:r>
        <w:rPr>
          <w:rStyle w:val="CommentReference"/>
        </w:rPr>
        <w:annotationRef/>
      </w:r>
      <w:r>
        <w:t>Do the 9 codes need to be recoded to NA for these?</w:t>
      </w:r>
    </w:p>
  </w:comment>
  <w:comment w:id="31" w:author="Cricco, Nino" w:date="2021-12-03T17:03:00Z" w:initials="CN">
    <w:p w14:paraId="6948D8A8" w14:textId="3938BF41" w:rsidR="00F803C3" w:rsidRDefault="00F803C3">
      <w:pPr>
        <w:pStyle w:val="CommentText"/>
      </w:pPr>
      <w:r>
        <w:rPr>
          <w:rStyle w:val="CommentReference"/>
        </w:rPr>
        <w:annotationRef/>
      </w:r>
      <w:r>
        <w:t>No, because when using case_when, any value that doesn’t fall into one of the specified values is implicitly coded as NA’s (so 9 here)</w:t>
      </w:r>
    </w:p>
  </w:comment>
  <w:comment w:id="32" w:author="Killewald, Alexandra" w:date="2021-09-21T15:46:00Z" w:initials="KA">
    <w:p w14:paraId="56E974EC" w14:textId="4C2177CE" w:rsidR="00F803C3" w:rsidRDefault="00F803C3">
      <w:pPr>
        <w:pStyle w:val="CommentText"/>
      </w:pPr>
      <w:r>
        <w:rPr>
          <w:rStyle w:val="CommentReference"/>
        </w:rPr>
        <w:annotationRef/>
      </w:r>
      <w:r>
        <w:t>Do we not need analogous variables for 2015, 2017, 2019?</w:t>
      </w:r>
    </w:p>
  </w:comment>
  <w:comment w:id="33" w:author="Cricco, Nino" w:date="2021-12-03T17:19:00Z" w:initials="CN">
    <w:p w14:paraId="5E64D77B" w14:textId="3D3ED7AC" w:rsidR="00F803C3" w:rsidRDefault="00F803C3">
      <w:pPr>
        <w:pStyle w:val="CommentText"/>
      </w:pPr>
      <w:r>
        <w:rPr>
          <w:rStyle w:val="CommentReference"/>
        </w:rPr>
        <w:annotationRef/>
      </w:r>
      <w:r>
        <w:t xml:space="preserve">Not really. We only use these for individuals who otherwise don’t report any race in any year later on, and those individuals are only present in years 1980-81. </w:t>
      </w:r>
    </w:p>
  </w:comment>
  <w:comment w:id="34" w:author="Killewald, Alexandra" w:date="2021-09-21T15:57:00Z" w:initials="KA">
    <w:p w14:paraId="55E16F90" w14:textId="30FA2052" w:rsidR="00F803C3" w:rsidRDefault="00F803C3">
      <w:pPr>
        <w:pStyle w:val="CommentText"/>
      </w:pPr>
      <w:r>
        <w:rPr>
          <w:rStyle w:val="CommentReference"/>
        </w:rPr>
        <w:annotationRef/>
      </w:r>
      <w:r>
        <w:t>The codebook suggests there are DK and/or NA codes for these variables, too.</w:t>
      </w:r>
    </w:p>
  </w:comment>
  <w:comment w:id="35" w:author="Cricco, Nino" w:date="2021-12-03T17:21:00Z" w:initials="CN">
    <w:p w14:paraId="452AAEC1" w14:textId="5BF4003F" w:rsidR="00F803C3" w:rsidRDefault="00F803C3">
      <w:pPr>
        <w:pStyle w:val="CommentText"/>
      </w:pPr>
      <w:r>
        <w:rPr>
          <w:rStyle w:val="CommentReference"/>
        </w:rPr>
        <w:annotationRef/>
      </w:r>
      <w:r>
        <w:t>Corrected</w:t>
      </w:r>
    </w:p>
  </w:comment>
  <w:comment w:id="36" w:author="Killewald, Alexandra" w:date="2021-09-21T16:04:00Z" w:initials="KA">
    <w:p w14:paraId="06B6A49D" w14:textId="3A93BD61" w:rsidR="00F803C3" w:rsidRDefault="00F803C3">
      <w:pPr>
        <w:pStyle w:val="CommentText"/>
      </w:pPr>
      <w:r>
        <w:rPr>
          <w:rStyle w:val="CommentReference"/>
        </w:rPr>
        <w:annotationRef/>
      </w:r>
      <w:r>
        <w:t>The codebook also mentions a “wild code” of 0.</w:t>
      </w:r>
    </w:p>
  </w:comment>
  <w:comment w:id="37" w:author="Cricco, Nino" w:date="2021-12-03T17:21:00Z" w:initials="CN">
    <w:p w14:paraId="4E221DD4" w14:textId="17DD197B" w:rsidR="00F803C3" w:rsidRDefault="00F803C3">
      <w:pPr>
        <w:pStyle w:val="CommentText"/>
      </w:pPr>
      <w:r>
        <w:rPr>
          <w:rStyle w:val="CommentReference"/>
        </w:rPr>
        <w:annotationRef/>
      </w:r>
      <w:r>
        <w:t>Edited to reflect this</w:t>
      </w:r>
    </w:p>
  </w:comment>
  <w:comment w:id="38" w:author="Killewald, Alexandra" w:date="2021-09-21T15:48:00Z" w:initials="KA">
    <w:p w14:paraId="3AFDE763" w14:textId="582A4EA6" w:rsidR="00F803C3" w:rsidRDefault="00F803C3">
      <w:pPr>
        <w:pStyle w:val="CommentText"/>
      </w:pPr>
      <w:r>
        <w:rPr>
          <w:rStyle w:val="CommentReference"/>
        </w:rPr>
        <w:annotationRef/>
      </w:r>
      <w:r>
        <w:t>I noticed we used the individual files for age. No problem on missing data there?</w:t>
      </w:r>
    </w:p>
  </w:comment>
  <w:comment w:id="39" w:author="Cricco, Nino" w:date="2021-12-03T17:37:00Z" w:initials="CN">
    <w:p w14:paraId="52B6F240" w14:textId="77777777" w:rsidR="00C70C71" w:rsidRDefault="00F803C3" w:rsidP="00DA73A3">
      <w:r>
        <w:rPr>
          <w:rStyle w:val="CommentReference"/>
        </w:rPr>
        <w:annotationRef/>
      </w:r>
      <w:r w:rsidR="00C70C71">
        <w:rPr>
          <w:sz w:val="20"/>
          <w:szCs w:val="20"/>
        </w:rPr>
        <w:t>There is some missingness. I’m not sure what is causing the discrepancy in missingness between the individual and family files here- it was mentioned by Blau &amp; Kahn in their technical appendix and when I checked there was also less missingness in the family files than in the individual files. I changed the code comment to not mention this at all, I’m not sure if we need to do anything about it</w:t>
      </w:r>
    </w:p>
  </w:comment>
  <w:comment w:id="40" w:author="Killewald, Alexandra" w:date="2021-09-22T13:04:00Z" w:initials="KA">
    <w:p w14:paraId="693EF21B" w14:textId="4F7851DF" w:rsidR="00F803C3" w:rsidRPr="00705798" w:rsidRDefault="00F803C3">
      <w:pPr>
        <w:pStyle w:val="CommentText"/>
      </w:pPr>
      <w:r>
        <w:rPr>
          <w:rStyle w:val="CommentReference"/>
        </w:rPr>
        <w:annotationRef/>
      </w:r>
      <w:r>
        <w:t xml:space="preserve">Would it make sense to only recode the 99s here, since the only time we’ll use this variable is if there </w:t>
      </w:r>
      <w:r>
        <w:rPr>
          <w:i/>
          <w:iCs/>
        </w:rPr>
        <w:t xml:space="preserve">is </w:t>
      </w:r>
      <w:r>
        <w:t>a wife, which means the 0 would be a real 0?</w:t>
      </w:r>
    </w:p>
  </w:comment>
  <w:comment w:id="41" w:author="Cricco, Nino" w:date="2021-12-03T17:36:00Z" w:initials="CN">
    <w:p w14:paraId="027817C5" w14:textId="627E4160" w:rsidR="00F803C3" w:rsidRDefault="00F803C3">
      <w:pPr>
        <w:pStyle w:val="CommentText"/>
      </w:pPr>
      <w:r>
        <w:rPr>
          <w:rStyle w:val="CommentReference"/>
        </w:rPr>
        <w:annotationRef/>
      </w:r>
      <w:r>
        <w:t>Done</w:t>
      </w:r>
    </w:p>
  </w:comment>
  <w:comment w:id="42" w:author="Killewald, Alexandra" w:date="2021-09-22T13:10:00Z" w:initials="KA">
    <w:p w14:paraId="3018475F" w14:textId="77777777" w:rsidR="00F803C3" w:rsidRDefault="00F803C3">
      <w:pPr>
        <w:pStyle w:val="CommentText"/>
      </w:pPr>
      <w:r>
        <w:rPr>
          <w:rStyle w:val="CommentReference"/>
        </w:rPr>
        <w:annotationRef/>
      </w:r>
      <w:r>
        <w:t>Will you cross-tab these with the corresponding years of education variables? Basically, my concern is that in the early years it doesn’t look to me from the codebook like they separated out associate degrees. If it looks like there are a fair number of people who report a college degree but &lt;4 years of college, I’m nervous.</w:t>
      </w:r>
    </w:p>
    <w:p w14:paraId="20657A3E" w14:textId="77777777" w:rsidR="00F803C3" w:rsidRDefault="00F803C3">
      <w:pPr>
        <w:pStyle w:val="CommentText"/>
      </w:pPr>
    </w:p>
    <w:p w14:paraId="5B21FED7" w14:textId="77777777" w:rsidR="00F803C3" w:rsidRDefault="00F803C3">
      <w:pPr>
        <w:pStyle w:val="CommentText"/>
      </w:pPr>
      <w:r>
        <w:t>I also noticed that it looks like these variables are coded 0 not only if the person finished &lt;=12 grades, but if they’re missing on # of grades completed. So, should we not assume that 0 means no degree, and instead use the underlying grades question to fill in the 0s vs. missing ourselves?</w:t>
      </w:r>
    </w:p>
    <w:p w14:paraId="5FBF3EAD" w14:textId="6EB46150" w:rsidR="00F803C3" w:rsidRDefault="00F803C3">
      <w:pPr>
        <w:pStyle w:val="CommentText"/>
      </w:pPr>
      <w:r>
        <w:t>This also applies to the construction of the advanced degree variables for 1980 and 1981.</w:t>
      </w:r>
    </w:p>
  </w:comment>
  <w:comment w:id="43" w:author="Cricco, Nino" w:date="2021-12-03T17:38:00Z" w:initials="CN">
    <w:p w14:paraId="14101111" w14:textId="7F3031EA" w:rsidR="00F803C3" w:rsidRDefault="00F803C3">
      <w:pPr>
        <w:pStyle w:val="CommentText"/>
      </w:pPr>
      <w:r>
        <w:rPr>
          <w:rStyle w:val="CommentReference"/>
        </w:rPr>
        <w:annotationRef/>
      </w:r>
      <w:r>
        <w:t xml:space="preserve">Done- we checked this and its’ a pretty minor percentage of people who report a college degree but &lt;3 years of college. For the second comment, I updated the code to reflect this. </w:t>
      </w:r>
    </w:p>
  </w:comment>
  <w:comment w:id="44" w:author="Killewald, Alexandra" w:date="2021-09-22T13:28:00Z" w:initials="KA">
    <w:p w14:paraId="55DD06D4" w14:textId="7DD81270" w:rsidR="00F803C3" w:rsidRDefault="00F803C3">
      <w:pPr>
        <w:pStyle w:val="CommentText"/>
      </w:pPr>
      <w:r>
        <w:rPr>
          <w:rStyle w:val="CommentReference"/>
        </w:rPr>
        <w:annotationRef/>
      </w:r>
      <w:r>
        <w:t>We no longer distinguish BA vs. advanced degree. If it feels easier to you to update this to never create the advanced degree variables, great, if you prefer to keep it and merge later, also fine.</w:t>
      </w:r>
    </w:p>
  </w:comment>
  <w:comment w:id="45" w:author="Cricco, Nino" w:date="2021-12-03T17:39:00Z" w:initials="CN">
    <w:p w14:paraId="7ED962B4" w14:textId="1450A140" w:rsidR="00F803C3" w:rsidRDefault="00F803C3">
      <w:pPr>
        <w:pStyle w:val="CommentText"/>
      </w:pPr>
      <w:r>
        <w:rPr>
          <w:rStyle w:val="CommentReference"/>
        </w:rPr>
        <w:annotationRef/>
      </w:r>
      <w:r>
        <w:t>Done</w:t>
      </w:r>
    </w:p>
  </w:comment>
  <w:comment w:id="46" w:author="Killewald, Alexandra" w:date="2021-09-22T14:40:00Z" w:initials="KA">
    <w:p w14:paraId="19061ED9" w14:textId="26D7E6CA" w:rsidR="00F803C3" w:rsidRDefault="00F803C3">
      <w:pPr>
        <w:pStyle w:val="CommentText"/>
      </w:pPr>
      <w:r>
        <w:rPr>
          <w:rStyle w:val="CommentReference"/>
        </w:rPr>
        <w:annotationRef/>
      </w:r>
      <w:r>
        <w:t>Sorry for my bad knowledge of R: doesn’t this code set ba_hd_1990 to 0 if V18833==98 or 99, when in fact it should be missing? Obviously comment applies to the whole set of codes of education variables that follows.</w:t>
      </w:r>
    </w:p>
  </w:comment>
  <w:comment w:id="47" w:author="Cricco, Nino" w:date="2021-12-03T17:38:00Z" w:initials="CN">
    <w:p w14:paraId="2D9D5397" w14:textId="5C512489" w:rsidR="00F803C3" w:rsidRDefault="00F803C3">
      <w:pPr>
        <w:pStyle w:val="CommentText"/>
      </w:pPr>
      <w:r>
        <w:rPr>
          <w:rStyle w:val="CommentReference"/>
        </w:rPr>
        <w:annotationRef/>
      </w:r>
      <w:r>
        <w:t>Resolved, we no longer use this</w:t>
      </w:r>
    </w:p>
  </w:comment>
  <w:comment w:id="48" w:author="Killewald, Alexandra" w:date="2021-09-22T15:11:00Z" w:initials="KA">
    <w:p w14:paraId="190ABD03" w14:textId="6F3FF8BB" w:rsidR="00F803C3" w:rsidRDefault="00F803C3">
      <w:pPr>
        <w:pStyle w:val="CommentText"/>
      </w:pPr>
      <w:r>
        <w:rPr>
          <w:rStyle w:val="CommentReference"/>
        </w:rPr>
        <w:annotationRef/>
      </w:r>
      <w:r>
        <w:t>I think V20063 is the 1991 variable and the 1990 variable is V18763.</w:t>
      </w:r>
    </w:p>
  </w:comment>
  <w:comment w:id="49" w:author="Cricco, Nino" w:date="2021-12-03T18:02:00Z" w:initials="CN">
    <w:p w14:paraId="36C4AD8B" w14:textId="67F11E0D" w:rsidR="00F803C3" w:rsidRDefault="00F803C3">
      <w:pPr>
        <w:pStyle w:val="CommentText"/>
      </w:pPr>
      <w:r>
        <w:rPr>
          <w:rStyle w:val="CommentReference"/>
        </w:rPr>
        <w:annotationRef/>
      </w:r>
      <w:r>
        <w:t>Resolved</w:t>
      </w:r>
    </w:p>
  </w:comment>
  <w:comment w:id="50" w:author="Killewald, Alexandra" w:date="2021-09-22T14:45:00Z" w:initials="KA">
    <w:p w14:paraId="5B9517F9" w14:textId="77777777" w:rsidR="00F803C3" w:rsidRDefault="00F803C3">
      <w:pPr>
        <w:pStyle w:val="CommentText"/>
      </w:pPr>
      <w:r>
        <w:rPr>
          <w:rStyle w:val="CommentReference"/>
        </w:rPr>
        <w:annotationRef/>
      </w:r>
      <w:r>
        <w:t>I noticed that starting in 1999 the 0 includes “educated outside the U.S. only.” I looked at the skip logic in the 1999 questionnaire and it looks like, indeed, they asked a different set of questions to those who didn’t get any education in the US. This is weird? The years of education variable doesn’t have the same note. Will you again do a cross-tab between this variable and the years of education variable to see if it looks like some of the 0s here might be people educated outside the US, not true non-college folks?</w:t>
      </w:r>
    </w:p>
    <w:p w14:paraId="43BD9206" w14:textId="6B631E9D" w:rsidR="00F803C3" w:rsidRDefault="00F803C3">
      <w:pPr>
        <w:pStyle w:val="CommentText"/>
      </w:pPr>
      <w:r>
        <w:t>There is a variable about whether the individual was educated outside the US, so if we have to we could use that to re-code some of the 0s to missings.</w:t>
      </w:r>
    </w:p>
  </w:comment>
  <w:comment w:id="51" w:author="Cricco, Nino" w:date="2021-12-03T18:03:00Z" w:initials="CN">
    <w:p w14:paraId="25045D85" w14:textId="6998D086" w:rsidR="00F803C3" w:rsidRDefault="00F803C3">
      <w:pPr>
        <w:pStyle w:val="CommentText"/>
      </w:pPr>
      <w:r>
        <w:rPr>
          <w:rStyle w:val="CommentReference"/>
        </w:rPr>
        <w:annotationRef/>
      </w:r>
      <w:r>
        <w:t>Same comment as above- cross-tabs look fine</w:t>
      </w:r>
    </w:p>
  </w:comment>
  <w:comment w:id="52" w:author="Killewald, Alexandra" w:date="2021-09-22T15:00:00Z" w:initials="KA">
    <w:p w14:paraId="0EF0429A" w14:textId="77F9C707" w:rsidR="00F803C3" w:rsidRDefault="00F803C3">
      <w:pPr>
        <w:pStyle w:val="CommentText"/>
      </w:pPr>
      <w:r>
        <w:rPr>
          <w:rStyle w:val="CommentReference"/>
        </w:rPr>
        <w:annotationRef/>
      </w:r>
      <w:r>
        <w:t>Are the head / spouse variables for 2015 advanced degree flipped?</w:t>
      </w:r>
    </w:p>
  </w:comment>
  <w:comment w:id="53" w:author="Cricco, Nino" w:date="2021-12-03T18:14:00Z" w:initials="CN">
    <w:p w14:paraId="3FDA67C2" w14:textId="219A21FC" w:rsidR="00F803C3" w:rsidRDefault="00F803C3">
      <w:pPr>
        <w:pStyle w:val="CommentText"/>
      </w:pPr>
      <w:r>
        <w:rPr>
          <w:rStyle w:val="CommentReference"/>
        </w:rPr>
        <w:annotationRef/>
      </w:r>
      <w:r>
        <w:t>resolved</w:t>
      </w:r>
    </w:p>
  </w:comment>
  <w:comment w:id="54" w:author="Killewald, Alexandra" w:date="2021-09-22T15:14:00Z" w:initials="KA">
    <w:p w14:paraId="67DFC815" w14:textId="356FC74B" w:rsidR="00F803C3" w:rsidRDefault="00F803C3">
      <w:pPr>
        <w:pStyle w:val="CommentText"/>
      </w:pPr>
      <w:r>
        <w:rPr>
          <w:rStyle w:val="CommentReference"/>
        </w:rPr>
        <w:annotationRef/>
      </w:r>
      <w:r>
        <w:t>I think should be ER70771.</w:t>
      </w:r>
    </w:p>
  </w:comment>
  <w:comment w:id="55" w:author="Cricco, Nino" w:date="2021-12-03T18:15:00Z" w:initials="CN">
    <w:p w14:paraId="1F09ABF5" w14:textId="2DA3FC1C" w:rsidR="00F803C3" w:rsidRDefault="00F803C3">
      <w:pPr>
        <w:pStyle w:val="CommentText"/>
      </w:pPr>
      <w:r>
        <w:rPr>
          <w:rStyle w:val="CommentReference"/>
        </w:rPr>
        <w:annotationRef/>
      </w:r>
      <w:r>
        <w:t>resolved</w:t>
      </w:r>
    </w:p>
  </w:comment>
  <w:comment w:id="56" w:author="Killewald, Alexandra" w:date="2021-09-22T15:17:00Z" w:initials="KA">
    <w:p w14:paraId="27A9232F" w14:textId="23902119" w:rsidR="00F803C3" w:rsidRDefault="00F803C3">
      <w:pPr>
        <w:pStyle w:val="CommentText"/>
      </w:pPr>
      <w:r>
        <w:rPr>
          <w:rStyle w:val="CommentReference"/>
        </w:rPr>
        <w:annotationRef/>
      </w:r>
      <w:r>
        <w:t>Not important, but I found it a little confusing that this section alternates between doing both reports from the same year before moving on to the next year, versus reports from just heads across years before moving on to spouse reports.</w:t>
      </w:r>
    </w:p>
  </w:comment>
  <w:comment w:id="57" w:author="Cricco, Nino" w:date="2021-12-03T18:15:00Z" w:initials="CN">
    <w:p w14:paraId="086BC02B" w14:textId="16E7C828" w:rsidR="00F803C3" w:rsidRDefault="00F803C3">
      <w:pPr>
        <w:pStyle w:val="CommentText"/>
      </w:pPr>
      <w:r>
        <w:rPr>
          <w:rStyle w:val="CommentReference"/>
        </w:rPr>
        <w:annotationRef/>
      </w:r>
      <w:r>
        <w:t>Resolved, changed</w:t>
      </w:r>
    </w:p>
  </w:comment>
  <w:comment w:id="58" w:author="Killewald, Alexandra" w:date="2021-09-22T15:52:00Z" w:initials="KA">
    <w:p w14:paraId="0C3BB123" w14:textId="77777777" w:rsidR="00F803C3" w:rsidRDefault="00F803C3">
      <w:pPr>
        <w:pStyle w:val="CommentText"/>
      </w:pPr>
      <w:r>
        <w:rPr>
          <w:rStyle w:val="CommentReference"/>
        </w:rPr>
        <w:annotationRef/>
      </w:r>
      <w:r>
        <w:t>If I’m understanding correctly, currently, the 1980-2001 variables capture weeks worked at the main job in the prior year, among those who are currently employed.</w:t>
      </w:r>
    </w:p>
    <w:p w14:paraId="281CB664" w14:textId="77777777" w:rsidR="00F803C3" w:rsidRDefault="00F803C3" w:rsidP="00971621">
      <w:pPr>
        <w:pStyle w:val="CommentText"/>
      </w:pPr>
      <w:r>
        <w:t xml:space="preserve">By contrast, the 2009-2019 variables capture weeks worked at all jobs in the prior year, for all respondents. </w:t>
      </w:r>
    </w:p>
    <w:p w14:paraId="10D167D0" w14:textId="77777777" w:rsidR="00F803C3" w:rsidRDefault="00F803C3" w:rsidP="00971621">
      <w:pPr>
        <w:pStyle w:val="CommentText"/>
      </w:pPr>
      <w:r>
        <w:t>As far as I can tell, there’s no possibility for a consistent measure of weeks worked across all our years. Double-check me, but I don’t think we have the option to use main job all the way through, for example.</w:t>
      </w:r>
    </w:p>
    <w:p w14:paraId="6941D98B" w14:textId="77777777" w:rsidR="00F803C3" w:rsidRDefault="00F803C3" w:rsidP="00971621">
      <w:pPr>
        <w:pStyle w:val="CommentText"/>
      </w:pPr>
      <w:r>
        <w:t>If I’m right, here are a couple possibilities:</w:t>
      </w:r>
    </w:p>
    <w:p w14:paraId="62916F56" w14:textId="77777777" w:rsidR="00F803C3" w:rsidRDefault="00F803C3" w:rsidP="00971621">
      <w:pPr>
        <w:pStyle w:val="CommentText"/>
        <w:numPr>
          <w:ilvl w:val="0"/>
          <w:numId w:val="2"/>
        </w:numPr>
      </w:pPr>
      <w:r>
        <w:t xml:space="preserve">Rather than using hours per week and weeks/year to define FT/FY, use the variable that </w:t>
      </w:r>
      <w:r>
        <w:rPr>
          <w:i/>
          <w:iCs/>
        </w:rPr>
        <w:t xml:space="preserve">is </w:t>
      </w:r>
      <w:r>
        <w:t>measured consistently: total annual work hours. We could say you have to work at least 1750 hours in the prior year. I’d be fine with that.</w:t>
      </w:r>
    </w:p>
    <w:p w14:paraId="323206BC" w14:textId="61EF597F" w:rsidR="00F803C3" w:rsidRDefault="00F803C3" w:rsidP="00971621">
      <w:pPr>
        <w:pStyle w:val="CommentText"/>
        <w:numPr>
          <w:ilvl w:val="0"/>
          <w:numId w:val="2"/>
        </w:numPr>
      </w:pPr>
      <w:r>
        <w:t xml:space="preserve"> Stick with what we have but clean it up a little. Minimally, in the early years I think we need to pull in the analogous reports for those who aren’t currently working, because some of these people were working the prior year, and that’s what we’re conditioning sample membership on (right?). It looks like the imputed work weeks across all jobs variable starts in 1994, so we could also use that in 1999 and 2001. That would at least get us out of this weird “all the rest” code that I noted below. </w:t>
      </w:r>
    </w:p>
  </w:comment>
  <w:comment w:id="59" w:author="Cricco, Nino" w:date="2021-12-03T18:15:00Z" w:initials="CN">
    <w:p w14:paraId="5AFDFA87" w14:textId="135F2964" w:rsidR="00F803C3" w:rsidRDefault="00F803C3">
      <w:pPr>
        <w:pStyle w:val="CommentText"/>
      </w:pPr>
      <w:r>
        <w:rPr>
          <w:rStyle w:val="CommentReference"/>
        </w:rPr>
        <w:annotationRef/>
      </w:r>
      <w:r>
        <w:t>Resolved, as we’re going with option 1 to define our full-time sample consistently across years, we no longer use this varaible</w:t>
      </w:r>
    </w:p>
  </w:comment>
  <w:comment w:id="60" w:author="Killewald, Alexandra" w:date="2021-09-22T15:41:00Z" w:initials="KA">
    <w:p w14:paraId="0548730C" w14:textId="0549AE83" w:rsidR="00F803C3" w:rsidRDefault="00F803C3">
      <w:pPr>
        <w:pStyle w:val="CommentText"/>
      </w:pPr>
      <w:r>
        <w:rPr>
          <w:rStyle w:val="CommentReference"/>
        </w:rPr>
        <w:annotationRef/>
      </w:r>
      <w:r>
        <w:t>Typo.</w:t>
      </w:r>
    </w:p>
  </w:comment>
  <w:comment w:id="61" w:author="Cricco, Nino" w:date="2021-12-03T18:16:00Z" w:initials="CN">
    <w:p w14:paraId="16B5AD72" w14:textId="307DF420" w:rsidR="00F803C3" w:rsidRDefault="00F803C3">
      <w:pPr>
        <w:pStyle w:val="CommentText"/>
      </w:pPr>
      <w:r>
        <w:rPr>
          <w:rStyle w:val="CommentReference"/>
        </w:rPr>
        <w:annotationRef/>
      </w:r>
      <w:r>
        <w:t>Resolved, deleted</w:t>
      </w:r>
    </w:p>
  </w:comment>
  <w:comment w:id="62" w:author="Killewald, Alexandra" w:date="2021-09-22T15:51:00Z" w:initials="KA">
    <w:p w14:paraId="273FD471" w14:textId="17083DA8" w:rsidR="00F803C3" w:rsidRDefault="00F803C3">
      <w:pPr>
        <w:pStyle w:val="CommentText"/>
      </w:pPr>
      <w:r>
        <w:rPr>
          <w:rStyle w:val="CommentReference"/>
        </w:rPr>
        <w:annotationRef/>
      </w:r>
      <w:r>
        <w:t>Missing data assigned only in later years, right?</w:t>
      </w:r>
    </w:p>
  </w:comment>
  <w:comment w:id="63" w:author="Cricco, Nino" w:date="2021-12-03T18:16:00Z" w:initials="CN">
    <w:p w14:paraId="039EAFC2" w14:textId="77777777" w:rsidR="00C55133" w:rsidRDefault="00F803C3" w:rsidP="000808E6">
      <w:r>
        <w:rPr>
          <w:rStyle w:val="CommentReference"/>
        </w:rPr>
        <w:annotationRef/>
      </w:r>
      <w:r w:rsidR="00C55133">
        <w:rPr>
          <w:sz w:val="20"/>
          <w:szCs w:val="20"/>
        </w:rPr>
        <w:t>Resolved, we no longer use this variable for anything so deleted</w:t>
      </w:r>
    </w:p>
  </w:comment>
  <w:comment w:id="64" w:author="Killewald, Alexandra" w:date="2021-09-22T15:44:00Z" w:initials="KA">
    <w:p w14:paraId="6DD9E044" w14:textId="79C9561A" w:rsidR="00F803C3" w:rsidRDefault="00F803C3">
      <w:pPr>
        <w:pStyle w:val="CommentText"/>
      </w:pPr>
      <w:r>
        <w:rPr>
          <w:rStyle w:val="CommentReference"/>
        </w:rPr>
        <w:annotationRef/>
      </w:r>
      <w:r>
        <w:t>The online codebook says that 97 is “All the rest” and it accounts for ~26% of the sample. Similar in 2001. Do you have any idea what this means? Is it maybe capturing some kind of valid skip?</w:t>
      </w:r>
    </w:p>
  </w:comment>
  <w:comment w:id="65" w:author="Cricco, Nino" w:date="2021-12-03T18:16:00Z" w:initials="CN">
    <w:p w14:paraId="06CB5F12" w14:textId="77658DE4" w:rsidR="00F803C3" w:rsidRDefault="00F803C3">
      <w:pPr>
        <w:pStyle w:val="CommentText"/>
      </w:pPr>
      <w:r>
        <w:rPr>
          <w:rStyle w:val="CommentReference"/>
        </w:rPr>
        <w:annotationRef/>
      </w:r>
      <w:r>
        <w:t>We no longer use this variable</w:t>
      </w:r>
    </w:p>
  </w:comment>
  <w:comment w:id="66" w:author="Alexandra Killewald" w:date="2021-09-29T15:37:00Z" w:initials="AK">
    <w:p w14:paraId="30E02C53" w14:textId="2A6F7E20" w:rsidR="00F803C3" w:rsidRDefault="00F803C3">
      <w:pPr>
        <w:pStyle w:val="CommentText"/>
      </w:pPr>
      <w:r>
        <w:rPr>
          <w:rStyle w:val="CommentReference"/>
        </w:rPr>
        <w:annotationRef/>
      </w:r>
      <w:r>
        <w:t>Similar question to earlier about what this does. Specifically, what happens to the 0s?</w:t>
      </w:r>
    </w:p>
  </w:comment>
  <w:comment w:id="67" w:author="Cricco, Nino" w:date="2021-12-03T18:17:00Z" w:initials="CN">
    <w:p w14:paraId="2A918C39" w14:textId="6F887DFD" w:rsidR="00F803C3" w:rsidRDefault="00F803C3">
      <w:pPr>
        <w:pStyle w:val="CommentText"/>
      </w:pPr>
      <w:r>
        <w:rPr>
          <w:rStyle w:val="CommentReference"/>
        </w:rPr>
        <w:annotationRef/>
      </w:r>
      <w:r>
        <w:t>As above, zeros get coded as zeros- TRUE includes all non-NA values, including zeros</w:t>
      </w:r>
    </w:p>
  </w:comment>
  <w:comment w:id="68" w:author="Alexandra Killewald" w:date="2021-09-29T15:39:00Z" w:initials="AK">
    <w:p w14:paraId="139ADFB1" w14:textId="218EC104" w:rsidR="00F803C3" w:rsidRDefault="00F803C3">
      <w:pPr>
        <w:pStyle w:val="CommentText"/>
      </w:pPr>
      <w:r>
        <w:rPr>
          <w:rStyle w:val="CommentReference"/>
        </w:rPr>
        <w:annotationRef/>
      </w:r>
      <w:r>
        <w:t>Codebook says that 0.3 and 0.5 are wild codes?</w:t>
      </w:r>
    </w:p>
  </w:comment>
  <w:comment w:id="69" w:author="Cricco, Nino" w:date="2021-12-03T18:18:00Z" w:initials="CN">
    <w:p w14:paraId="26F9F65A" w14:textId="7B3CC8B9" w:rsidR="00F803C3" w:rsidRDefault="00F803C3">
      <w:pPr>
        <w:pStyle w:val="CommentText"/>
      </w:pPr>
      <w:r>
        <w:rPr>
          <w:rStyle w:val="CommentReference"/>
        </w:rPr>
        <w:annotationRef/>
      </w:r>
      <w:r>
        <w:t>Resolved</w:t>
      </w:r>
    </w:p>
  </w:comment>
  <w:comment w:id="70" w:author="Alexandra Killewald" w:date="2021-09-29T17:34:00Z" w:initials="AK">
    <w:p w14:paraId="56104DB7" w14:textId="77777777" w:rsidR="00F803C3" w:rsidRDefault="00F803C3">
      <w:pPr>
        <w:pStyle w:val="CommentText"/>
      </w:pPr>
      <w:r>
        <w:rPr>
          <w:rStyle w:val="CommentReference"/>
        </w:rPr>
        <w:annotationRef/>
      </w:r>
      <w:r>
        <w:t xml:space="preserve">Up through 2001, it looks like the occupation variable we pull is only for those who were currently working for pay, right? </w:t>
      </w:r>
    </w:p>
    <w:p w14:paraId="7DFEBE1D" w14:textId="77777777" w:rsidR="00F803C3" w:rsidRDefault="00F803C3">
      <w:pPr>
        <w:pStyle w:val="CommentText"/>
      </w:pPr>
      <w:r>
        <w:t>For those who aren’t currently working (at least starting in 1981), they’re asked about their occupation in their most recent job. See Family Public Data Index 01&gt;WORK 02&gt;Occupation 03&gt;last main job 04&gt;3-digit 1970 census code.</w:t>
      </w:r>
    </w:p>
    <w:p w14:paraId="0AE219FF" w14:textId="77777777" w:rsidR="00F803C3" w:rsidRDefault="00F803C3">
      <w:pPr>
        <w:pStyle w:val="CommentText"/>
      </w:pPr>
      <w:r>
        <w:t xml:space="preserve">Then starting in 2003 the occupation question applies to the current or most recent job, for those who have worked at some point in the last year or two.  </w:t>
      </w:r>
    </w:p>
    <w:p w14:paraId="44817F3F" w14:textId="75C3F570" w:rsidR="00F803C3" w:rsidRDefault="00F803C3">
      <w:pPr>
        <w:pStyle w:val="CommentText"/>
      </w:pPr>
      <w:r>
        <w:t>Should we bring in the questions about the most recent job in 1981-2001, to fill in data for those who aren’t working now but still end up in our FT sample? Obviously it won’t help us on variables like tenure, but at least occupation and industry.</w:t>
      </w:r>
    </w:p>
  </w:comment>
  <w:comment w:id="71" w:author="Cricco, Nino" w:date="2021-12-04T12:01:00Z" w:initials="CN">
    <w:p w14:paraId="5505AD2E" w14:textId="31393F45" w:rsidR="00F803C3" w:rsidRDefault="00F803C3">
      <w:pPr>
        <w:pStyle w:val="CommentText"/>
      </w:pPr>
      <w:r>
        <w:rPr>
          <w:rStyle w:val="CommentReference"/>
        </w:rPr>
        <w:annotationRef/>
      </w:r>
      <w:r>
        <w:t>Done</w:t>
      </w:r>
    </w:p>
  </w:comment>
  <w:comment w:id="72" w:author="Alexandra Killewald" w:date="2021-09-29T15:55:00Z" w:initials="AK">
    <w:p w14:paraId="4C3C81A7" w14:textId="77777777" w:rsidR="00F803C3" w:rsidRDefault="00F803C3">
      <w:pPr>
        <w:pStyle w:val="CommentText"/>
      </w:pPr>
      <w:r>
        <w:rPr>
          <w:rStyle w:val="CommentReference"/>
        </w:rPr>
        <w:annotationRef/>
      </w:r>
      <w:r>
        <w:t>Did not do it for ALL heads/wives, right? Just looking at the codebook, my read is that they did it for some but not all. Doesn’t affect the code here, I just wanted to clarify / make sure I’m looking in the right place.</w:t>
      </w:r>
    </w:p>
    <w:p w14:paraId="033F9050" w14:textId="77777777" w:rsidR="00F803C3" w:rsidRDefault="00F803C3">
      <w:pPr>
        <w:pStyle w:val="CommentText"/>
      </w:pPr>
      <w:r>
        <w:t xml:space="preserve">I think I’m a little confused, because V7100-A, which we use, </w:t>
      </w:r>
      <w:r>
        <w:rPr>
          <w:i/>
          <w:iCs/>
        </w:rPr>
        <w:t xml:space="preserve">is </w:t>
      </w:r>
      <w:r>
        <w:t>the recoded occupations, right?</w:t>
      </w:r>
    </w:p>
    <w:p w14:paraId="080F98B3" w14:textId="6802CD14" w:rsidR="00F803C3" w:rsidRDefault="00F803C3">
      <w:pPr>
        <w:pStyle w:val="CommentText"/>
      </w:pPr>
      <w:r>
        <w:t xml:space="preserve">I’m confused by (1) whether we ever use the V7100/V7198 variables at all; (2) why we do the recoding of V7100_A and V7198_A in a different pattern than for the 1981-2001 variables. </w:t>
      </w:r>
    </w:p>
    <w:p w14:paraId="059EFCED" w14:textId="77777777" w:rsidR="00F803C3" w:rsidRDefault="00F803C3">
      <w:pPr>
        <w:pStyle w:val="CommentText"/>
      </w:pPr>
      <w:r>
        <w:t>Also, will you toss the link to this into the comments?</w:t>
      </w:r>
    </w:p>
    <w:p w14:paraId="33FF5121" w14:textId="355A9231" w:rsidR="00F803C3" w:rsidRDefault="00F20E96">
      <w:pPr>
        <w:pStyle w:val="CommentText"/>
      </w:pPr>
      <w:hyperlink r:id="rId2" w:history="1">
        <w:r w:rsidR="00F803C3" w:rsidRPr="00D756F1">
          <w:rPr>
            <w:rStyle w:val="Hyperlink"/>
          </w:rPr>
          <w:t>https://psidonline.isr.umich.edu/Data/Documentation/pdf_doc/psid81w14.pdf</w:t>
        </w:r>
      </w:hyperlink>
    </w:p>
    <w:p w14:paraId="49D1EA3D" w14:textId="1842E887" w:rsidR="00F803C3" w:rsidRPr="00935E35" w:rsidRDefault="00F803C3">
      <w:pPr>
        <w:pStyle w:val="CommentText"/>
      </w:pPr>
      <w:r>
        <w:t>It has the PSID occ / ind codes, including the note about occupation code 600.</w:t>
      </w:r>
    </w:p>
  </w:comment>
  <w:comment w:id="73" w:author="Cricco, Nino" w:date="2021-12-04T12:01:00Z" w:initials="CN">
    <w:p w14:paraId="61F7C072" w14:textId="77777777" w:rsidR="00C00A72" w:rsidRDefault="00F803C3" w:rsidP="001A5AE8">
      <w:r>
        <w:rPr>
          <w:rStyle w:val="CommentReference"/>
        </w:rPr>
        <w:annotationRef/>
      </w:r>
      <w:r w:rsidR="00C00A72">
        <w:rPr>
          <w:sz w:val="20"/>
          <w:szCs w:val="20"/>
        </w:rPr>
        <w:t>I amended the comments to reflect this, and yes- we don’t ever use the non-recoded versions of the occupations in 1980. I also added the link to the documents</w:t>
      </w:r>
    </w:p>
  </w:comment>
  <w:comment w:id="74" w:author="Alexandra Killewald" w:date="2021-09-29T16:18:00Z" w:initials="AK">
    <w:p w14:paraId="6F888B07" w14:textId="789ECAD3" w:rsidR="00F803C3" w:rsidRDefault="00F803C3">
      <w:pPr>
        <w:pStyle w:val="CommentText"/>
      </w:pPr>
      <w:r>
        <w:rPr>
          <w:rStyle w:val="CommentReference"/>
        </w:rPr>
        <w:annotationRef/>
      </w:r>
      <w:r>
        <w:t>Also NA if V7100_A==0, right?</w:t>
      </w:r>
    </w:p>
  </w:comment>
  <w:comment w:id="75" w:author="Cricco, Nino" w:date="2021-12-04T12:02:00Z" w:initials="CN">
    <w:p w14:paraId="50C81FD2" w14:textId="49FE62B9" w:rsidR="00F803C3" w:rsidRDefault="00F803C3">
      <w:pPr>
        <w:pStyle w:val="CommentText"/>
      </w:pPr>
      <w:r>
        <w:rPr>
          <w:rStyle w:val="CommentReference"/>
        </w:rPr>
        <w:annotationRef/>
      </w:r>
      <w:r>
        <w:t>I keep the zero values as zero so we can tell, from these variables, what proportion of the sample is not eligible for recoding. These zeros are later turned into missing via the crosswalk procedure</w:t>
      </w:r>
    </w:p>
  </w:comment>
  <w:comment w:id="76" w:author="Alexandra Killewald" w:date="2021-09-29T16:30:00Z" w:initials="AK">
    <w:p w14:paraId="1051B280" w14:textId="3E4E521B" w:rsidR="00F803C3" w:rsidRDefault="00F803C3">
      <w:pPr>
        <w:pStyle w:val="CommentText"/>
      </w:pPr>
      <w:r>
        <w:rPr>
          <w:rStyle w:val="CommentReference"/>
        </w:rPr>
        <w:annotationRef/>
      </w:r>
      <w:r>
        <w:t>Is this a decision we made, or are we following Blau and Kahn? Do they say why they do this? Is the idea that maybe 329 was a typo by PSID or something?</w:t>
      </w:r>
    </w:p>
  </w:comment>
  <w:comment w:id="77" w:author="Cricco, Nino" w:date="2021-12-04T12:05:00Z" w:initials="CN">
    <w:p w14:paraId="7E81D6C3" w14:textId="74F973B0" w:rsidR="00F803C3" w:rsidRDefault="00F803C3">
      <w:pPr>
        <w:pStyle w:val="CommentText"/>
      </w:pPr>
      <w:r>
        <w:rPr>
          <w:rStyle w:val="CommentReference"/>
        </w:rPr>
        <w:annotationRef/>
      </w:r>
      <w:r>
        <w:t>Yes, the idea here is that 329 is a typo- it’s not a value in any of the occupation crosswalks, but it is in the clerical and kindred occupations range, so we select another occupation code in that range</w:t>
      </w:r>
    </w:p>
  </w:comment>
  <w:comment w:id="78" w:author="Alexandra Killewald" w:date="2021-09-29T16:32:00Z" w:initials="AK">
    <w:p w14:paraId="59DF3086" w14:textId="33BFAF93" w:rsidR="00F803C3" w:rsidRDefault="00F803C3">
      <w:pPr>
        <w:pStyle w:val="CommentText"/>
      </w:pPr>
      <w:r>
        <w:rPr>
          <w:rStyle w:val="CommentReference"/>
        </w:rPr>
        <w:annotationRef/>
      </w:r>
      <w:r>
        <w:t>Should this be 325?</w:t>
      </w:r>
    </w:p>
  </w:comment>
  <w:comment w:id="79" w:author="Cricco, Nino" w:date="2021-12-04T12:03:00Z" w:initials="CN">
    <w:p w14:paraId="0D838485" w14:textId="74D32AE3" w:rsidR="00F803C3" w:rsidRDefault="00F803C3">
      <w:pPr>
        <w:pStyle w:val="CommentText"/>
      </w:pPr>
      <w:r>
        <w:rPr>
          <w:rStyle w:val="CommentReference"/>
        </w:rPr>
        <w:annotationRef/>
      </w:r>
      <w:r>
        <w:t>Yes-corrected</w:t>
      </w:r>
    </w:p>
  </w:comment>
  <w:comment w:id="80" w:author="Alexandra Killewald" w:date="2021-09-29T16:32:00Z" w:initials="AK">
    <w:p w14:paraId="5BBF74FD" w14:textId="77B93A33" w:rsidR="00F803C3" w:rsidRDefault="00F803C3">
      <w:pPr>
        <w:pStyle w:val="CommentText"/>
      </w:pPr>
      <w:r>
        <w:rPr>
          <w:rStyle w:val="CommentReference"/>
        </w:rPr>
        <w:annotationRef/>
      </w:r>
      <w:r>
        <w:t>Ditto.</w:t>
      </w:r>
    </w:p>
  </w:comment>
  <w:comment w:id="81" w:author="Cricco, Nino" w:date="2021-12-04T12:03:00Z" w:initials="CN">
    <w:p w14:paraId="27CCEE84" w14:textId="5DFA2A2A" w:rsidR="00F803C3" w:rsidRDefault="00F803C3">
      <w:pPr>
        <w:pStyle w:val="CommentText"/>
      </w:pPr>
      <w:r>
        <w:rPr>
          <w:rStyle w:val="CommentReference"/>
        </w:rPr>
        <w:annotationRef/>
      </w:r>
      <w:r>
        <w:t>Corrected</w:t>
      </w:r>
    </w:p>
  </w:comment>
  <w:comment w:id="82" w:author="Alexandra Killewald" w:date="2021-09-29T16:37:00Z" w:initials="AK">
    <w:p w14:paraId="41C850B5" w14:textId="7125AE66" w:rsidR="00F803C3" w:rsidRDefault="00F803C3">
      <w:pPr>
        <w:pStyle w:val="CommentText"/>
      </w:pPr>
      <w:r>
        <w:rPr>
          <w:rStyle w:val="CommentReference"/>
        </w:rPr>
        <w:annotationRef/>
      </w:r>
      <w:r>
        <w:t>I see. What’s the value of this versus just coding the 0s as any other kind of missing above?</w:t>
      </w:r>
    </w:p>
  </w:comment>
  <w:comment w:id="83" w:author="Cricco, Nino" w:date="2021-12-04T12:04:00Z" w:initials="CN">
    <w:p w14:paraId="066DF59C" w14:textId="0E0CE374" w:rsidR="00F803C3" w:rsidRDefault="00F803C3">
      <w:pPr>
        <w:pStyle w:val="CommentText"/>
      </w:pPr>
      <w:r>
        <w:rPr>
          <w:rStyle w:val="CommentReference"/>
        </w:rPr>
        <w:annotationRef/>
      </w:r>
      <w:r>
        <w:t>See above- we do this to keep a distinct code for those ineligible for the recoding, as opposed to just coding as missing, so we can assess to what extent those not recoded are in our sample</w:t>
      </w:r>
    </w:p>
  </w:comment>
  <w:comment w:id="84" w:author="Alexandra Killewald" w:date="2021-09-29T16:59:00Z" w:initials="AK">
    <w:p w14:paraId="0C8886DA" w14:textId="1DC14336" w:rsidR="00F803C3" w:rsidRDefault="00F803C3">
      <w:pPr>
        <w:pStyle w:val="CommentText"/>
      </w:pPr>
      <w:r>
        <w:rPr>
          <w:rStyle w:val="CommentReference"/>
        </w:rPr>
        <w:annotationRef/>
      </w:r>
      <w:r>
        <w:t>Do you mean 1981?</w:t>
      </w:r>
    </w:p>
  </w:comment>
  <w:comment w:id="85" w:author="Cricco, Nino" w:date="2021-12-04T12:07:00Z" w:initials="CN">
    <w:p w14:paraId="6F737FB9" w14:textId="3EF6F712" w:rsidR="00F803C3" w:rsidRDefault="00F803C3">
      <w:pPr>
        <w:pStyle w:val="CommentText"/>
      </w:pPr>
      <w:r>
        <w:rPr>
          <w:rStyle w:val="CommentReference"/>
        </w:rPr>
        <w:annotationRef/>
      </w:r>
      <w:r>
        <w:t>2001</w:t>
      </w:r>
    </w:p>
  </w:comment>
  <w:comment w:id="86" w:author="Alexandra Killewald" w:date="2021-09-29T17:09:00Z" w:initials="AK">
    <w:p w14:paraId="42F48EA6" w14:textId="1F4C0FE3" w:rsidR="00F803C3" w:rsidRDefault="00F803C3">
      <w:pPr>
        <w:pStyle w:val="CommentText"/>
      </w:pPr>
      <w:r>
        <w:rPr>
          <w:rStyle w:val="CommentReference"/>
        </w:rPr>
        <w:annotationRef/>
      </w:r>
      <w:r>
        <w:t>2001?</w:t>
      </w:r>
    </w:p>
  </w:comment>
  <w:comment w:id="87" w:author="Cricco, Nino" w:date="2021-12-04T12:08:00Z" w:initials="CN">
    <w:p w14:paraId="012C4E04" w14:textId="75E362BC" w:rsidR="00F803C3" w:rsidRDefault="00F803C3">
      <w:pPr>
        <w:pStyle w:val="CommentText"/>
      </w:pPr>
      <w:r>
        <w:rPr>
          <w:rStyle w:val="CommentReference"/>
        </w:rPr>
        <w:annotationRef/>
      </w:r>
      <w:r>
        <w:t>Yes, corrected</w:t>
      </w:r>
    </w:p>
  </w:comment>
  <w:comment w:id="89" w:author="Alexandra Killewald" w:date="2021-09-29T17:11:00Z" w:initials="AK">
    <w:p w14:paraId="440A46E4" w14:textId="68CEF094" w:rsidR="00F803C3" w:rsidRDefault="00F803C3">
      <w:pPr>
        <w:pStyle w:val="CommentText"/>
      </w:pPr>
      <w:r>
        <w:rPr>
          <w:rStyle w:val="CommentReference"/>
        </w:rPr>
        <w:annotationRef/>
      </w:r>
      <w:r>
        <w:t>V18403?</w:t>
      </w:r>
    </w:p>
  </w:comment>
  <w:comment w:id="90" w:author="Cricco, Nino" w:date="2021-12-04T12:08:00Z" w:initials="CN">
    <w:p w14:paraId="55FF726F" w14:textId="65B03E5A" w:rsidR="00F803C3" w:rsidRDefault="00F803C3">
      <w:pPr>
        <w:pStyle w:val="CommentText"/>
      </w:pPr>
      <w:r>
        <w:rPr>
          <w:rStyle w:val="CommentReference"/>
        </w:rPr>
        <w:annotationRef/>
      </w:r>
      <w:r>
        <w:t>Corrected</w:t>
      </w:r>
    </w:p>
  </w:comment>
  <w:comment w:id="91" w:author="Alexandra Killewald" w:date="2021-09-29T17:05:00Z" w:initials="AK">
    <w:p w14:paraId="5DB0BE08" w14:textId="78DE1B1C" w:rsidR="00F803C3" w:rsidRDefault="00F803C3">
      <w:pPr>
        <w:pStyle w:val="CommentText"/>
      </w:pPr>
      <w:r>
        <w:rPr>
          <w:rStyle w:val="CommentReference"/>
        </w:rPr>
        <w:annotationRef/>
      </w:r>
      <w:r>
        <w:t>ER13215, right?</w:t>
      </w:r>
    </w:p>
  </w:comment>
  <w:comment w:id="92" w:author="Cricco, Nino" w:date="2021-12-04T12:09:00Z" w:initials="CN">
    <w:p w14:paraId="49CD123B" w14:textId="651C80BC" w:rsidR="00F803C3" w:rsidRDefault="00F803C3">
      <w:pPr>
        <w:pStyle w:val="CommentText"/>
      </w:pPr>
      <w:r>
        <w:rPr>
          <w:rStyle w:val="CommentReference"/>
        </w:rPr>
        <w:annotationRef/>
      </w:r>
      <w:r>
        <w:t>Corrected</w:t>
      </w:r>
    </w:p>
  </w:comment>
  <w:comment w:id="93" w:author="Alexandra Killewald" w:date="2021-09-29T17:06:00Z" w:initials="AK">
    <w:p w14:paraId="3CAB0A98" w14:textId="77777777" w:rsidR="00F803C3" w:rsidRDefault="00F803C3">
      <w:pPr>
        <w:pStyle w:val="CommentText"/>
      </w:pPr>
      <w:r>
        <w:rPr>
          <w:rStyle w:val="CommentReference"/>
        </w:rPr>
        <w:annotationRef/>
      </w:r>
      <w:r>
        <w:t xml:space="preserve">What’s up w/ 810? Just a random code we can’t match? </w:t>
      </w:r>
    </w:p>
    <w:p w14:paraId="1D600179" w14:textId="77777777" w:rsidR="00F803C3" w:rsidRDefault="00F803C3">
      <w:pPr>
        <w:pStyle w:val="CommentText"/>
      </w:pPr>
    </w:p>
    <w:p w14:paraId="708762AA" w14:textId="77777777" w:rsidR="00F803C3" w:rsidRDefault="00F803C3">
      <w:pPr>
        <w:pStyle w:val="CommentText"/>
      </w:pPr>
      <w:r>
        <w:t>Also, looks like 1999 has 997 as a wild code that should be recoded to NA.</w:t>
      </w:r>
    </w:p>
    <w:p w14:paraId="7BC2FF7F" w14:textId="737835F5" w:rsidR="00F803C3" w:rsidRDefault="00F803C3">
      <w:pPr>
        <w:pStyle w:val="CommentText"/>
      </w:pPr>
      <w:r>
        <w:t>I see 2001 uses 810 as a wild code, so maybe this is just a copy error in the code?</w:t>
      </w:r>
    </w:p>
  </w:comment>
  <w:comment w:id="94" w:author="Cricco, Nino" w:date="2021-12-04T12:09:00Z" w:initials="CN">
    <w:p w14:paraId="70E9461F" w14:textId="18576F24" w:rsidR="00F803C3" w:rsidRDefault="00F803C3">
      <w:pPr>
        <w:pStyle w:val="CommentText"/>
      </w:pPr>
      <w:r>
        <w:rPr>
          <w:rStyle w:val="CommentReference"/>
        </w:rPr>
        <w:annotationRef/>
      </w:r>
      <w:r>
        <w:t>Corrected- added the wild code 997, and deleted 810 as a wild code for this year</w:t>
      </w:r>
    </w:p>
  </w:comment>
  <w:comment w:id="95" w:author="Alexandra Killewald" w:date="2021-09-29T17:13:00Z" w:initials="AK">
    <w:p w14:paraId="65F051AE" w14:textId="7EA5CFDE" w:rsidR="00F803C3" w:rsidRDefault="00F803C3">
      <w:pPr>
        <w:pStyle w:val="CommentText"/>
      </w:pPr>
      <w:r>
        <w:rPr>
          <w:rStyle w:val="CommentReference"/>
        </w:rPr>
        <w:annotationRef/>
      </w:r>
      <w:r>
        <w:t>ER13727?</w:t>
      </w:r>
    </w:p>
  </w:comment>
  <w:comment w:id="96" w:author="Cricco, Nino" w:date="2021-12-04T12:09:00Z" w:initials="CN">
    <w:p w14:paraId="049665B5" w14:textId="603EA2B2" w:rsidR="00F803C3" w:rsidRDefault="00F803C3">
      <w:pPr>
        <w:pStyle w:val="CommentText"/>
      </w:pPr>
      <w:r>
        <w:rPr>
          <w:rStyle w:val="CommentReference"/>
        </w:rPr>
        <w:annotationRef/>
      </w:r>
      <w:r>
        <w:t>Corrected</w:t>
      </w:r>
    </w:p>
  </w:comment>
  <w:comment w:id="97" w:author="Alexandra Killewald" w:date="2021-09-29T17:13:00Z" w:initials="AK">
    <w:p w14:paraId="3A246D49" w14:textId="6D745D6E" w:rsidR="00F803C3" w:rsidRDefault="00F803C3">
      <w:pPr>
        <w:pStyle w:val="CommentText"/>
      </w:pPr>
      <w:r>
        <w:rPr>
          <w:rStyle w:val="CommentReference"/>
        </w:rPr>
        <w:annotationRef/>
      </w:r>
      <w:r>
        <w:t>I don’t see this marked as a wild code for wives (or any other wild code in this year for wives), but it also seems like it’s not a valid code, so it’s potentially not harming anything. Double-check?</w:t>
      </w:r>
    </w:p>
  </w:comment>
  <w:comment w:id="98" w:author="Cricco, Nino" w:date="2021-12-04T12:10:00Z" w:initials="CN">
    <w:p w14:paraId="4B832851" w14:textId="79C6AE4E" w:rsidR="00F803C3" w:rsidRDefault="00F803C3">
      <w:pPr>
        <w:pStyle w:val="CommentText"/>
      </w:pPr>
      <w:r>
        <w:rPr>
          <w:rStyle w:val="CommentReference"/>
        </w:rPr>
        <w:annotationRef/>
      </w:r>
      <w:r>
        <w:t>Double checked- not a wild code or a valid code, but deleted anyway</w:t>
      </w:r>
    </w:p>
  </w:comment>
  <w:comment w:id="99" w:author="Alexandra Killewald" w:date="2021-09-29T17:15:00Z" w:initials="AK">
    <w:p w14:paraId="2431361B" w14:textId="384463C2" w:rsidR="00F803C3" w:rsidRDefault="00F803C3">
      <w:pPr>
        <w:pStyle w:val="CommentText"/>
      </w:pPr>
      <w:r>
        <w:rPr>
          <w:rStyle w:val="CommentReference"/>
        </w:rPr>
        <w:annotationRef/>
      </w:r>
      <w:r>
        <w:t>Ditto not sure there are wild codes for wives’ occupations.</w:t>
      </w:r>
    </w:p>
  </w:comment>
  <w:comment w:id="100" w:author="Cricco, Nino" w:date="2021-12-04T12:10:00Z" w:initials="CN">
    <w:p w14:paraId="1E4BF0D4" w14:textId="6F62F973" w:rsidR="00F803C3" w:rsidRDefault="00F803C3">
      <w:pPr>
        <w:pStyle w:val="CommentText"/>
      </w:pPr>
      <w:r>
        <w:rPr>
          <w:rStyle w:val="CommentReference"/>
        </w:rPr>
        <w:annotationRef/>
      </w:r>
      <w:r>
        <w:t>Corrected- see comment reply above</w:t>
      </w:r>
    </w:p>
  </w:comment>
  <w:comment w:id="101" w:author="Alexandra Killewald" w:date="2021-09-29T17:49:00Z" w:initials="AK">
    <w:p w14:paraId="42A2B82C" w14:textId="2D740F84" w:rsidR="00F803C3" w:rsidRDefault="00F803C3">
      <w:pPr>
        <w:pStyle w:val="CommentText"/>
      </w:pPr>
      <w:r>
        <w:rPr>
          <w:rStyle w:val="CommentReference"/>
        </w:rPr>
        <w:annotationRef/>
      </w:r>
      <w:r>
        <w:t>Codebook just says Census 2010. Same thing?</w:t>
      </w:r>
    </w:p>
  </w:comment>
  <w:comment w:id="102" w:author="Cricco, Nino" w:date="2021-12-04T12:10:00Z" w:initials="CN">
    <w:p w14:paraId="78FD5F8A" w14:textId="0718E219" w:rsidR="00F803C3" w:rsidRDefault="00F803C3">
      <w:pPr>
        <w:pStyle w:val="CommentText"/>
      </w:pPr>
      <w:r>
        <w:rPr>
          <w:rStyle w:val="CommentReference"/>
        </w:rPr>
        <w:annotationRef/>
      </w:r>
      <w:r>
        <w:t>Added a comment here in the code. Basically, IPUMS OCC2010 codes are SLIGHTLY different from the regular census 2010 codes- they say adapted them to better harmonize the series across multiple years, so this crosswalk basically converts the census 2010 codes to the harmonized ipums 2010 codes. I added a note in the comments to reflect this</w:t>
      </w:r>
    </w:p>
  </w:comment>
  <w:comment w:id="103" w:author="Alexandra Killewald" w:date="2021-09-29T17:48:00Z" w:initials="AK">
    <w:p w14:paraId="661106A2" w14:textId="4630365F" w:rsidR="00F803C3" w:rsidRDefault="00F803C3">
      <w:pPr>
        <w:pStyle w:val="CommentText"/>
      </w:pPr>
      <w:r>
        <w:rPr>
          <w:rStyle w:val="CommentReference"/>
        </w:rPr>
        <w:annotationRef/>
      </w:r>
      <w:r>
        <w:t>Typo by PSID due to the change in the missing code? If yes, will you just make a comment to that effect? I see from the codebook that there shouldn’t be any 999s.</w:t>
      </w:r>
    </w:p>
  </w:comment>
  <w:comment w:id="104" w:author="Cricco, Nino" w:date="2021-12-04T16:35:00Z" w:initials="CN">
    <w:p w14:paraId="5366202A" w14:textId="2269652D" w:rsidR="00F803C3" w:rsidRDefault="00F803C3">
      <w:pPr>
        <w:pStyle w:val="CommentText"/>
      </w:pPr>
      <w:r>
        <w:rPr>
          <w:rStyle w:val="CommentReference"/>
        </w:rPr>
        <w:annotationRef/>
      </w:r>
      <w:r>
        <w:t>Resolved</w:t>
      </w:r>
    </w:p>
  </w:comment>
  <w:comment w:id="105" w:author="Alexandra Killewald" w:date="2021-10-01T08:02:00Z" w:initials="AK">
    <w:p w14:paraId="0DD96A42" w14:textId="77777777" w:rsidR="00F803C3" w:rsidRDefault="00F803C3">
      <w:pPr>
        <w:pStyle w:val="CommentText"/>
      </w:pPr>
      <w:r>
        <w:rPr>
          <w:rStyle w:val="CommentReference"/>
        </w:rPr>
        <w:annotationRef/>
      </w:r>
      <w:r>
        <w:t>I have the same question here as for occupations: curious what we do with the 1980 variables later.</w:t>
      </w:r>
    </w:p>
    <w:p w14:paraId="470C394B" w14:textId="77777777" w:rsidR="00F803C3" w:rsidRDefault="00F803C3">
      <w:pPr>
        <w:pStyle w:val="CommentText"/>
      </w:pPr>
    </w:p>
    <w:p w14:paraId="0A056D51" w14:textId="77777777" w:rsidR="00F803C3" w:rsidRDefault="00F803C3">
      <w:pPr>
        <w:pStyle w:val="CommentText"/>
      </w:pPr>
      <w:r>
        <w:t xml:space="preserve">I also have the same question about whether we should supplement the variables in 2001 and earlier with the analogous questions asked of those who aren’t currently working. </w:t>
      </w:r>
    </w:p>
    <w:p w14:paraId="5794CCFE" w14:textId="77777777" w:rsidR="00F803C3" w:rsidRDefault="00F803C3">
      <w:pPr>
        <w:pStyle w:val="CommentText"/>
      </w:pPr>
    </w:p>
    <w:p w14:paraId="5D28D6CE" w14:textId="55F5ACAE" w:rsidR="00F803C3" w:rsidRPr="00B02251" w:rsidRDefault="00F803C3">
      <w:pPr>
        <w:pStyle w:val="CommentText"/>
      </w:pPr>
      <w:r>
        <w:t>IPUMS makes 2010 the default coding scheme for occupations, but 1990 for industry? Weird.</w:t>
      </w:r>
    </w:p>
  </w:comment>
  <w:comment w:id="106" w:author="Cricco, Nino" w:date="2021-12-04T16:36:00Z" w:initials="CN">
    <w:p w14:paraId="4C367017" w14:textId="57671A63" w:rsidR="00F803C3" w:rsidRDefault="00F803C3">
      <w:pPr>
        <w:pStyle w:val="CommentText"/>
      </w:pPr>
      <w:r>
        <w:rPr>
          <w:rStyle w:val="CommentReference"/>
        </w:rPr>
        <w:annotationRef/>
      </w:r>
      <w:r>
        <w:t>Resolved: doing the same thing we’re doing for occupations, ie, bringing in information for those not currently working (unemployed, retired) for years where the information is available in this format</w:t>
      </w:r>
    </w:p>
  </w:comment>
  <w:comment w:id="107" w:author="Alexandra Killewald" w:date="2021-10-01T08:07:00Z" w:initials="AK">
    <w:p w14:paraId="3BF41357" w14:textId="4FB05B47" w:rsidR="00F803C3" w:rsidRDefault="00F803C3">
      <w:pPr>
        <w:pStyle w:val="CommentText"/>
      </w:pPr>
      <w:r>
        <w:rPr>
          <w:rStyle w:val="CommentReference"/>
        </w:rPr>
        <w:annotationRef/>
      </w:r>
      <w:r>
        <w:t>Isn’t 999 rather than 99 the missing code here?</w:t>
      </w:r>
    </w:p>
  </w:comment>
  <w:comment w:id="108" w:author="Cricco, Nino" w:date="2021-12-04T16:36:00Z" w:initials="CN">
    <w:p w14:paraId="10879323" w14:textId="46653B3F" w:rsidR="00F803C3" w:rsidRDefault="00F803C3">
      <w:pPr>
        <w:pStyle w:val="CommentText"/>
      </w:pPr>
      <w:r>
        <w:rPr>
          <w:rStyle w:val="CommentReference"/>
        </w:rPr>
        <w:annotationRef/>
      </w:r>
      <w:r>
        <w:t>Resolved</w:t>
      </w:r>
    </w:p>
  </w:comment>
  <w:comment w:id="109" w:author="Alexandra Killewald" w:date="2021-10-01T08:25:00Z" w:initials="AK">
    <w:p w14:paraId="5060B069" w14:textId="11BCAAD1" w:rsidR="00F803C3" w:rsidRDefault="00F803C3">
      <w:pPr>
        <w:pStyle w:val="CommentText"/>
      </w:pPr>
      <w:r>
        <w:rPr>
          <w:rStyle w:val="CommentReference"/>
        </w:rPr>
        <w:annotationRef/>
      </w:r>
      <w:r>
        <w:t>Throughout the industry section, do you want to count 0 as missing, too? It seems analogous to 1980, where you did.</w:t>
      </w:r>
    </w:p>
  </w:comment>
  <w:comment w:id="110" w:author="Cricco, Nino" w:date="2021-12-04T16:36:00Z" w:initials="CN">
    <w:p w14:paraId="654803F3" w14:textId="725272DC" w:rsidR="00F803C3" w:rsidRDefault="00F803C3">
      <w:pPr>
        <w:pStyle w:val="CommentText"/>
      </w:pPr>
      <w:r>
        <w:rPr>
          <w:rStyle w:val="CommentReference"/>
        </w:rPr>
        <w:annotationRef/>
      </w:r>
      <w:r>
        <w:t>Resolved</w:t>
      </w:r>
    </w:p>
  </w:comment>
  <w:comment w:id="111" w:author="Alexandra Killewald" w:date="2021-10-01T08:30:00Z" w:initials="AK">
    <w:p w14:paraId="0DF1DA49" w14:textId="7EC6C984" w:rsidR="00F803C3" w:rsidRDefault="00F803C3">
      <w:pPr>
        <w:pStyle w:val="CommentText"/>
      </w:pPr>
      <w:r>
        <w:rPr>
          <w:rStyle w:val="CommentReference"/>
        </w:rPr>
        <w:annotationRef/>
      </w:r>
      <w:r>
        <w:t>Codebook says 503 is a wild code?</w:t>
      </w:r>
    </w:p>
  </w:comment>
  <w:comment w:id="112" w:author="Cricco, Nino" w:date="2021-12-04T16:37:00Z" w:initials="CN">
    <w:p w14:paraId="4366E444" w14:textId="1A6C6A32" w:rsidR="00F803C3" w:rsidRDefault="00F803C3">
      <w:pPr>
        <w:pStyle w:val="CommentText"/>
      </w:pPr>
      <w:r>
        <w:rPr>
          <w:rStyle w:val="CommentReference"/>
        </w:rPr>
        <w:annotationRef/>
      </w:r>
      <w:r>
        <w:t>Resolved, added</w:t>
      </w:r>
    </w:p>
  </w:comment>
  <w:comment w:id="113" w:author="Alexandra Killewald" w:date="2021-10-01T08:40:00Z" w:initials="AK">
    <w:p w14:paraId="6B4E3F5C" w14:textId="6CFC972A" w:rsidR="00F803C3" w:rsidRDefault="00F803C3">
      <w:pPr>
        <w:pStyle w:val="CommentText"/>
      </w:pPr>
      <w:r>
        <w:rPr>
          <w:rStyle w:val="CommentReference"/>
        </w:rPr>
        <w:annotationRef/>
      </w:r>
      <w:r>
        <w:t>Is this a decision we made? Did we have any reason for picking those specific industries?</w:t>
      </w:r>
    </w:p>
  </w:comment>
  <w:comment w:id="114" w:author="Cricco, Nino" w:date="2021-12-04T16:39:00Z" w:initials="CN">
    <w:p w14:paraId="3703C2F9" w14:textId="5519565E" w:rsidR="00F803C3" w:rsidRDefault="00F803C3">
      <w:pPr>
        <w:pStyle w:val="CommentText"/>
      </w:pPr>
      <w:r>
        <w:rPr>
          <w:rStyle w:val="CommentReference"/>
        </w:rPr>
        <w:annotationRef/>
      </w:r>
      <w:r>
        <w:t>Ultimately this doesn’t matter as we use broader codes for manufacturing or not, so both codes would fall under the broader manufacturing code. I picked those specific industries because they’re grouped under the same broader 2-digit code</w:t>
      </w:r>
    </w:p>
  </w:comment>
  <w:comment w:id="115" w:author="Alexandra Killewald" w:date="2021-10-01T08:51:00Z" w:initials="AK">
    <w:p w14:paraId="525DED4B" w14:textId="5F61EEBD" w:rsidR="00F803C3" w:rsidRDefault="00F803C3">
      <w:pPr>
        <w:pStyle w:val="CommentText"/>
      </w:pPr>
      <w:r>
        <w:rPr>
          <w:rStyle w:val="CommentReference"/>
        </w:rPr>
        <w:annotationRef/>
      </w:r>
      <w:r>
        <w:t>Need comments here to talk about the change in codes that happens between 2015 and 2017?</w:t>
      </w:r>
    </w:p>
  </w:comment>
  <w:comment w:id="116" w:author="Cricco, Nino" w:date="2021-12-04T16:40:00Z" w:initials="CN">
    <w:p w14:paraId="634AE049" w14:textId="250FE7B5" w:rsidR="00F803C3" w:rsidRDefault="00F803C3">
      <w:pPr>
        <w:pStyle w:val="CommentText"/>
      </w:pPr>
      <w:r>
        <w:rPr>
          <w:rStyle w:val="CommentReference"/>
        </w:rPr>
        <w:annotationRef/>
      </w:r>
      <w:r>
        <w:t>Added</w:t>
      </w:r>
    </w:p>
  </w:comment>
  <w:comment w:id="117" w:author="Alexandra Killewald" w:date="2021-10-01T09:10:00Z" w:initials="AK">
    <w:p w14:paraId="607494F3" w14:textId="30C9DA5B" w:rsidR="00F803C3" w:rsidRDefault="00F803C3">
      <w:pPr>
        <w:pStyle w:val="CommentText"/>
      </w:pPr>
      <w:r>
        <w:rPr>
          <w:rStyle w:val="CommentReference"/>
        </w:rPr>
        <w:annotationRef/>
      </w:r>
      <w:r>
        <w:t>Do you want to include the 0s here and for 2019?</w:t>
      </w:r>
    </w:p>
  </w:comment>
  <w:comment w:id="118" w:author="Cricco, Nino" w:date="2021-12-04T16:41:00Z" w:initials="CN">
    <w:p w14:paraId="5825DAE6" w14:textId="3A980455" w:rsidR="00F803C3" w:rsidRDefault="00F803C3">
      <w:pPr>
        <w:pStyle w:val="CommentText"/>
      </w:pPr>
      <w:r>
        <w:rPr>
          <w:rStyle w:val="CommentReference"/>
        </w:rPr>
        <w:annotationRef/>
      </w:r>
      <w:r>
        <w:t>Resolved, done</w:t>
      </w:r>
    </w:p>
  </w:comment>
  <w:comment w:id="119" w:author="Alexandra Killewald" w:date="2021-10-01T09:09:00Z" w:initials="AK">
    <w:p w14:paraId="35D86496" w14:textId="2B6F1B3C" w:rsidR="00F803C3" w:rsidRDefault="00F803C3">
      <w:pPr>
        <w:pStyle w:val="CommentText"/>
      </w:pPr>
      <w:r>
        <w:rPr>
          <w:rStyle w:val="CommentReference"/>
        </w:rPr>
        <w:annotationRef/>
      </w:r>
      <w:r>
        <w:t>Will you double-check that all the valid occupation and industry reports in the PSID data are now matched to a non-missing IPUMS-transformed code?</w:t>
      </w:r>
    </w:p>
  </w:comment>
  <w:comment w:id="120" w:author="Cricco, Nino" w:date="2021-12-04T16:41:00Z" w:initials="CN">
    <w:p w14:paraId="0D6A8D94" w14:textId="04F8663A" w:rsidR="00F803C3" w:rsidRDefault="00F803C3">
      <w:pPr>
        <w:pStyle w:val="CommentText"/>
      </w:pPr>
      <w:r>
        <w:rPr>
          <w:rStyle w:val="CommentReference"/>
        </w:rPr>
        <w:annotationRef/>
      </w:r>
      <w:r>
        <w:t>Done</w:t>
      </w:r>
    </w:p>
  </w:comment>
  <w:comment w:id="121" w:author="Alexandra Killewald" w:date="2021-10-01T09:17:00Z" w:initials="AK">
    <w:p w14:paraId="21BB91CF" w14:textId="3740CBE3" w:rsidR="00F803C3" w:rsidRDefault="00F803C3">
      <w:pPr>
        <w:pStyle w:val="CommentText"/>
      </w:pPr>
      <w:r>
        <w:rPr>
          <w:rStyle w:val="CommentReference"/>
        </w:rPr>
        <w:annotationRef/>
      </w:r>
      <w:r>
        <w:t>I agree with this decision, I just didn’t see in the cross-year index where there are variables for anything other than the main job.</w:t>
      </w:r>
    </w:p>
  </w:comment>
  <w:comment w:id="122" w:author="Cricco, Nino" w:date="2021-12-04T16:41:00Z" w:initials="CN">
    <w:p w14:paraId="57CBA234" w14:textId="501571BE" w:rsidR="00F803C3" w:rsidRDefault="00F803C3">
      <w:pPr>
        <w:pStyle w:val="CommentText"/>
      </w:pPr>
      <w:r>
        <w:rPr>
          <w:rStyle w:val="CommentReference"/>
        </w:rPr>
        <w:annotationRef/>
      </w:r>
      <w:r>
        <w:t>Sounds good- think I must have mistaken it. Edited comment out to reflect this</w:t>
      </w:r>
    </w:p>
  </w:comment>
  <w:comment w:id="123" w:author="Alexandra Killewald" w:date="2021-10-01T17:32:00Z" w:initials="AK">
    <w:p w14:paraId="42257CB5" w14:textId="0CB83C45" w:rsidR="00F803C3" w:rsidRDefault="00F803C3">
      <w:pPr>
        <w:pStyle w:val="CommentText"/>
      </w:pPr>
      <w:r>
        <w:rPr>
          <w:rStyle w:val="CommentReference"/>
        </w:rPr>
        <w:annotationRef/>
      </w:r>
      <w:r>
        <w:t>Same comment as elsewhere about whether we should add in the version of the questions asked of those who aren’t currently working (but may have been working last year).</w:t>
      </w:r>
    </w:p>
  </w:comment>
  <w:comment w:id="124" w:author="Cricco, Nino" w:date="2022-02-03T15:42:00Z" w:initials="CN">
    <w:p w14:paraId="5457EEB7" w14:textId="693FD211" w:rsidR="00F803C3" w:rsidRDefault="00F803C3">
      <w:pPr>
        <w:pStyle w:val="CommentText"/>
      </w:pPr>
      <w:r>
        <w:rPr>
          <w:rStyle w:val="CommentReference"/>
        </w:rPr>
        <w:annotationRef/>
      </w:r>
      <w:r>
        <w:t>Done!</w:t>
      </w:r>
    </w:p>
  </w:comment>
  <w:comment w:id="126" w:author="Alexandra Killewald" w:date="2021-10-01T09:32:00Z" w:initials="AK">
    <w:p w14:paraId="79ACAA17" w14:textId="5C8BE5AD" w:rsidR="00F803C3" w:rsidRDefault="00F803C3">
      <w:pPr>
        <w:pStyle w:val="CommentText"/>
      </w:pPr>
      <w:r>
        <w:rPr>
          <w:rStyle w:val="CommentReference"/>
        </w:rPr>
        <w:annotationRef/>
      </w:r>
      <w:r>
        <w:t>1990?</w:t>
      </w:r>
    </w:p>
  </w:comment>
  <w:comment w:id="127" w:author="Cricco, Nino" w:date="2022-02-03T16:02:00Z" w:initials="CN">
    <w:p w14:paraId="6784EE6F" w14:textId="4D81149D" w:rsidR="00F803C3" w:rsidRDefault="00F803C3">
      <w:pPr>
        <w:pStyle w:val="CommentText"/>
      </w:pPr>
      <w:r>
        <w:rPr>
          <w:rStyle w:val="CommentReference"/>
        </w:rPr>
        <w:annotationRef/>
      </w:r>
      <w:r>
        <w:t>Corrected</w:t>
      </w:r>
    </w:p>
  </w:comment>
  <w:comment w:id="128" w:author="Alexandra Killewald" w:date="2021-10-01T09:33:00Z" w:initials="AK">
    <w:p w14:paraId="6524BF79" w14:textId="77777777" w:rsidR="00F803C3" w:rsidRDefault="00F803C3">
      <w:pPr>
        <w:pStyle w:val="CommentText"/>
      </w:pPr>
      <w:r>
        <w:rPr>
          <w:rStyle w:val="CommentReference"/>
        </w:rPr>
        <w:annotationRef/>
      </w:r>
      <w:r>
        <w:t>Hd?</w:t>
      </w:r>
    </w:p>
    <w:p w14:paraId="1BD05B2C" w14:textId="77777777" w:rsidR="00F803C3" w:rsidRDefault="00F803C3">
      <w:pPr>
        <w:pStyle w:val="CommentText"/>
      </w:pPr>
    </w:p>
    <w:p w14:paraId="7DF70A91" w14:textId="4537A319" w:rsidR="00F803C3" w:rsidRDefault="00F803C3">
      <w:pPr>
        <w:pStyle w:val="CommentText"/>
      </w:pPr>
      <w:r>
        <w:t>For both this comment and the previous one, does R not throw up an error when you name a new variable that in fact already exists?</w:t>
      </w:r>
    </w:p>
  </w:comment>
  <w:comment w:id="129" w:author="Cricco, Nino" w:date="2022-02-03T16:02:00Z" w:initials="CN">
    <w:p w14:paraId="49D1ABF8" w14:textId="57D8FEA1" w:rsidR="00F803C3" w:rsidRDefault="00F803C3">
      <w:pPr>
        <w:pStyle w:val="CommentText"/>
      </w:pPr>
      <w:r>
        <w:rPr>
          <w:rStyle w:val="CommentReference"/>
        </w:rPr>
        <w:annotationRef/>
      </w:r>
      <w:r>
        <w:t>Corrected- unfortunately not, it would just overwrite it</w:t>
      </w:r>
    </w:p>
  </w:comment>
  <w:comment w:id="130" w:author="Alexandra Killewald" w:date="2021-10-01T09:31:00Z" w:initials="AK">
    <w:p w14:paraId="0FF16CED" w14:textId="78D0B495" w:rsidR="00F803C3" w:rsidRDefault="00F803C3">
      <w:pPr>
        <w:pStyle w:val="CommentText"/>
      </w:pPr>
      <w:r>
        <w:rPr>
          <w:rStyle w:val="CommentReference"/>
        </w:rPr>
        <w:annotationRef/>
      </w:r>
      <w:r>
        <w:t>Should this be ER17221?</w:t>
      </w:r>
    </w:p>
  </w:comment>
  <w:comment w:id="131" w:author="Cricco, Nino" w:date="2022-02-03T16:02:00Z" w:initials="CN">
    <w:p w14:paraId="7DA5868C" w14:textId="16E98EB1" w:rsidR="00F803C3" w:rsidRDefault="00F803C3">
      <w:pPr>
        <w:pStyle w:val="CommentText"/>
      </w:pPr>
      <w:r>
        <w:rPr>
          <w:rStyle w:val="CommentReference"/>
        </w:rPr>
        <w:annotationRef/>
      </w:r>
      <w:r>
        <w:t>Corrected</w:t>
      </w:r>
    </w:p>
  </w:comment>
  <w:comment w:id="132" w:author="Alexandra Killewald" w:date="2021-10-01T10:04:00Z" w:initials="AK">
    <w:p w14:paraId="58D3B849" w14:textId="10FED24C" w:rsidR="00F803C3" w:rsidRDefault="00F803C3">
      <w:pPr>
        <w:pStyle w:val="CommentText"/>
      </w:pPr>
      <w:r>
        <w:rPr>
          <w:rStyle w:val="CommentReference"/>
        </w:rPr>
        <w:annotationRef/>
      </w:r>
      <w:r>
        <w:t>This works as an “else if”, right? So only those not already coded to 1 in the first part of the statement will be potentially coded to 0 here, right?</w:t>
      </w:r>
    </w:p>
  </w:comment>
  <w:comment w:id="133" w:author="Cricco, Nino" w:date="2022-02-03T15:45:00Z" w:initials="CN">
    <w:p w14:paraId="211BC1BB" w14:textId="603E61C0" w:rsidR="00F803C3" w:rsidRDefault="00F803C3">
      <w:pPr>
        <w:pStyle w:val="CommentText"/>
      </w:pPr>
      <w:r>
        <w:rPr>
          <w:rStyle w:val="CommentReference"/>
        </w:rPr>
        <w:annotationRef/>
      </w:r>
      <w:r>
        <w:t>That’s right!</w:t>
      </w:r>
    </w:p>
  </w:comment>
  <w:comment w:id="134" w:author="Alexandra Killewald" w:date="2021-10-01T09:55:00Z" w:initials="AK">
    <w:p w14:paraId="1EC0DFF7" w14:textId="24990FB3" w:rsidR="00F803C3" w:rsidRDefault="00F803C3">
      <w:pPr>
        <w:pStyle w:val="CommentText"/>
      </w:pPr>
      <w:r>
        <w:rPr>
          <w:rStyle w:val="CommentReference"/>
        </w:rPr>
        <w:annotationRef/>
      </w:r>
      <w:r>
        <w:t>ER72261?</w:t>
      </w:r>
    </w:p>
  </w:comment>
  <w:comment w:id="135" w:author="Cricco, Nino" w:date="2022-05-10T10:36:00Z" w:initials="CN">
    <w:p w14:paraId="74E42ED2" w14:textId="77777777" w:rsidR="000438DD" w:rsidRDefault="000438DD" w:rsidP="00A514BE">
      <w:r>
        <w:rPr>
          <w:rStyle w:val="CommentReference"/>
        </w:rPr>
        <w:annotationRef/>
      </w:r>
      <w:r>
        <w:rPr>
          <w:sz w:val="20"/>
          <w:szCs w:val="20"/>
        </w:rPr>
        <w:t>Archiving, since we don’t use all reports for self-employed anymore and only use for main job</w:t>
      </w:r>
    </w:p>
  </w:comment>
  <w:comment w:id="136" w:author="Alexandra Killewald" w:date="2021-10-01T09:58:00Z" w:initials="AK">
    <w:p w14:paraId="1EFC04D2" w14:textId="70E52CB1" w:rsidR="00F803C3" w:rsidRDefault="00F803C3">
      <w:pPr>
        <w:pStyle w:val="CommentText"/>
      </w:pPr>
      <w:r>
        <w:rPr>
          <w:rStyle w:val="CommentReference"/>
        </w:rPr>
        <w:annotationRef/>
      </w:r>
      <w:r>
        <w:t>ER72291?</w:t>
      </w:r>
    </w:p>
  </w:comment>
  <w:comment w:id="137" w:author="Cricco, Nino" w:date="2022-05-10T10:36:00Z" w:initials="CN">
    <w:p w14:paraId="6BC99CB1" w14:textId="77777777" w:rsidR="000438DD" w:rsidRDefault="000438DD" w:rsidP="00AD1915">
      <w:r>
        <w:rPr>
          <w:rStyle w:val="CommentReference"/>
        </w:rPr>
        <w:annotationRef/>
      </w:r>
      <w:r>
        <w:rPr>
          <w:sz w:val="20"/>
          <w:szCs w:val="20"/>
        </w:rPr>
        <w:t>Ditto, see above</w:t>
      </w:r>
    </w:p>
  </w:comment>
  <w:comment w:id="138" w:author="Alexandra Killewald" w:date="2021-10-01T09:54:00Z" w:initials="AK">
    <w:p w14:paraId="2BDFA142" w14:textId="308D13DC" w:rsidR="00F803C3" w:rsidRDefault="00F803C3">
      <w:pPr>
        <w:pStyle w:val="CommentText"/>
      </w:pPr>
      <w:r>
        <w:rPr>
          <w:rStyle w:val="CommentReference"/>
        </w:rPr>
        <w:annotationRef/>
      </w:r>
      <w:r>
        <w:t>ER72538?</w:t>
      </w:r>
    </w:p>
  </w:comment>
  <w:comment w:id="139" w:author="Cricco, Nino" w:date="2022-05-10T10:36:00Z" w:initials="CN">
    <w:p w14:paraId="41748699" w14:textId="77777777" w:rsidR="000438DD" w:rsidRDefault="000438DD" w:rsidP="00B81850">
      <w:r>
        <w:rPr>
          <w:rStyle w:val="CommentReference"/>
        </w:rPr>
        <w:annotationRef/>
      </w:r>
      <w:r>
        <w:rPr>
          <w:sz w:val="20"/>
          <w:szCs w:val="20"/>
        </w:rPr>
        <w:t>Ditto, see above</w:t>
      </w:r>
    </w:p>
  </w:comment>
  <w:comment w:id="140" w:author="Alexandra Killewald" w:date="2021-10-01T10:16:00Z" w:initials="AK">
    <w:p w14:paraId="2B121959" w14:textId="2E5C7AAB" w:rsidR="00F803C3" w:rsidRDefault="00F803C3" w:rsidP="00B45F01">
      <w:pPr>
        <w:pStyle w:val="CommentText"/>
      </w:pPr>
      <w:r>
        <w:rPr>
          <w:rStyle w:val="CommentReference"/>
        </w:rPr>
        <w:annotationRef/>
      </w:r>
      <w:r>
        <w:t>This is identical as self.emp_alljobs up until 2009, right? So can we just use those variables to generate the new variables, rather than recoding from scratch? I’m just trying to reduce opportunities for error.</w:t>
      </w:r>
    </w:p>
    <w:p w14:paraId="70634551" w14:textId="77777777" w:rsidR="00F803C3" w:rsidRDefault="00F803C3" w:rsidP="00B45F01">
      <w:pPr>
        <w:pStyle w:val="CommentText"/>
      </w:pPr>
    </w:p>
    <w:p w14:paraId="4FEEB2B4" w14:textId="2B673A66" w:rsidR="00F803C3" w:rsidRDefault="00F803C3" w:rsidP="00B45F01">
      <w:pPr>
        <w:pStyle w:val="CommentText"/>
      </w:pPr>
      <w:r>
        <w:t>Also, can you remind me what we do with these two different sets of self-employment definitions / add a comment to that effect?</w:t>
      </w:r>
    </w:p>
  </w:comment>
  <w:comment w:id="141" w:author="Cricco, Nino" w:date="2022-02-03T16:05:00Z" w:initials="CN">
    <w:p w14:paraId="6D24610D" w14:textId="0B88CC1D" w:rsidR="00F803C3" w:rsidRDefault="00F803C3">
      <w:pPr>
        <w:pStyle w:val="CommentText"/>
      </w:pPr>
      <w:r>
        <w:rPr>
          <w:rStyle w:val="CommentReference"/>
        </w:rPr>
        <w:annotationRef/>
      </w:r>
      <w:r>
        <w:t>As below, keeping self-employment as reported in the main job only and keeping this code in an archived version</w:t>
      </w:r>
    </w:p>
  </w:comment>
  <w:comment w:id="142" w:author="Alexandra Killewald" w:date="2021-10-01T10:18:00Z" w:initials="AK">
    <w:p w14:paraId="3C24CF5B" w14:textId="731B559F" w:rsidR="00F803C3" w:rsidRDefault="00F803C3">
      <w:pPr>
        <w:pStyle w:val="CommentText"/>
      </w:pPr>
      <w:r>
        <w:rPr>
          <w:rStyle w:val="CommentReference"/>
        </w:rPr>
        <w:annotationRef/>
      </w:r>
      <w:r>
        <w:t>I’m NOT checking this, because we decided not to use it: for covariates, we’re now using main job only. Will you just save the current version of the code in case we ever want to pull something from it in the future, but then delete this?</w:t>
      </w:r>
    </w:p>
    <w:p w14:paraId="48661145" w14:textId="77777777" w:rsidR="00F803C3" w:rsidRDefault="00F803C3">
      <w:pPr>
        <w:pStyle w:val="CommentText"/>
      </w:pPr>
    </w:p>
    <w:p w14:paraId="56EB10FE" w14:textId="12F7D2FE" w:rsidR="00F803C3" w:rsidRDefault="00F803C3">
      <w:pPr>
        <w:pStyle w:val="CommentText"/>
      </w:pPr>
      <w:r>
        <w:t>We can decide if we want to do the same for self-employment, but my thinking was that it’s a little different, since for self-employment it’s a sample restriction rather than a covariate. But I also don’t have strong feelings either way, perhaps a robustness check.</w:t>
      </w:r>
    </w:p>
    <w:p w14:paraId="32382C34" w14:textId="52CE7F00" w:rsidR="00F803C3" w:rsidRDefault="00F803C3">
      <w:pPr>
        <w:pStyle w:val="CommentText"/>
      </w:pPr>
    </w:p>
  </w:comment>
  <w:comment w:id="143" w:author="Cricco, Nino" w:date="2022-02-03T16:05:00Z" w:initials="CN">
    <w:p w14:paraId="1CD49447" w14:textId="5BAE039E" w:rsidR="00F803C3" w:rsidRDefault="00F803C3">
      <w:pPr>
        <w:pStyle w:val="CommentText"/>
      </w:pPr>
      <w:r>
        <w:rPr>
          <w:rStyle w:val="CommentReference"/>
        </w:rPr>
        <w:annotationRef/>
      </w:r>
      <w:r>
        <w:t>Sounds good. I agree- will delete and keep reports for main job only</w:t>
      </w:r>
    </w:p>
  </w:comment>
  <w:comment w:id="144" w:author="Alexandra Killewald" w:date="2021-10-01T17:33:00Z" w:initials="AK">
    <w:p w14:paraId="12ECE1DC" w14:textId="243C2C33" w:rsidR="00F803C3" w:rsidRDefault="00F803C3">
      <w:pPr>
        <w:pStyle w:val="CommentText"/>
      </w:pPr>
      <w:r>
        <w:rPr>
          <w:rStyle w:val="CommentReference"/>
        </w:rPr>
        <w:annotationRef/>
      </w:r>
      <w:r>
        <w:t>Same thing about the questions in the early years asked of those not currently working.</w:t>
      </w:r>
    </w:p>
  </w:comment>
  <w:comment w:id="145" w:author="Cricco, Nino" w:date="2022-02-03T16:06:00Z" w:initials="CN">
    <w:p w14:paraId="3523986B" w14:textId="6951782E" w:rsidR="00F803C3" w:rsidRDefault="00F803C3">
      <w:pPr>
        <w:pStyle w:val="CommentText"/>
      </w:pPr>
      <w:r>
        <w:rPr>
          <w:rStyle w:val="CommentReference"/>
        </w:rPr>
        <w:annotationRef/>
      </w:r>
      <w:r>
        <w:t>Adding</w:t>
      </w:r>
    </w:p>
  </w:comment>
  <w:comment w:id="146" w:author="Alexandra Killewald" w:date="2021-10-01T17:42:00Z" w:initials="AK">
    <w:p w14:paraId="6435E6E1" w14:textId="382908C0" w:rsidR="00F803C3" w:rsidRDefault="00F803C3">
      <w:pPr>
        <w:pStyle w:val="CommentText"/>
      </w:pPr>
      <w:r>
        <w:rPr>
          <w:rStyle w:val="CommentReference"/>
        </w:rPr>
        <w:annotationRef/>
      </w:r>
      <w:r>
        <w:t>Should all the highlighted variables be removed, if we’re focusing on the main job?</w:t>
      </w:r>
    </w:p>
  </w:comment>
  <w:comment w:id="147" w:author="Cricco, Nino" w:date="2022-02-03T16:06:00Z" w:initials="CN">
    <w:p w14:paraId="250CFB50" w14:textId="36AC619F" w:rsidR="00F803C3" w:rsidRDefault="00F803C3">
      <w:pPr>
        <w:pStyle w:val="CommentText"/>
      </w:pPr>
      <w:r>
        <w:rPr>
          <w:rStyle w:val="CommentReference"/>
        </w:rPr>
        <w:annotationRef/>
      </w:r>
      <w:r>
        <w:t>Definitely- done</w:t>
      </w:r>
    </w:p>
  </w:comment>
  <w:comment w:id="148" w:author="Alexandra Killewald" w:date="2021-10-01T17:58:00Z" w:initials="AK">
    <w:p w14:paraId="0BE0B05B" w14:textId="77777777" w:rsidR="00F803C3" w:rsidRDefault="00F803C3">
      <w:pPr>
        <w:pStyle w:val="CommentText"/>
      </w:pPr>
      <w:r>
        <w:rPr>
          <w:rStyle w:val="CommentReference"/>
        </w:rPr>
        <w:annotationRef/>
      </w:r>
      <w:r>
        <w:t>I think add comment here to note that starting in 1999 farm and business are excluded.</w:t>
      </w:r>
    </w:p>
    <w:p w14:paraId="2E758CD4" w14:textId="7EC1F727" w:rsidR="00F803C3" w:rsidRDefault="00F803C3">
      <w:pPr>
        <w:pStyle w:val="CommentText"/>
      </w:pPr>
      <w:r>
        <w:t>Are there any checks we can do to see how that change might affect our time trend? Maybe we could just look at the gender gap in pay in 1993 and 1994 (among those working FT, not self-employed) to see if there’s any jump? If you think of anything better, let me know.</w:t>
      </w:r>
    </w:p>
  </w:comment>
  <w:comment w:id="149" w:author="Cricco, Nino" w:date="2022-02-03T16:25:00Z" w:initials="CN">
    <w:p w14:paraId="0D65165C" w14:textId="44057E6F" w:rsidR="00F803C3" w:rsidRDefault="00F803C3">
      <w:pPr>
        <w:pStyle w:val="CommentText"/>
      </w:pPr>
      <w:r>
        <w:rPr>
          <w:rStyle w:val="CommentReference"/>
        </w:rPr>
        <w:annotationRef/>
      </w:r>
      <w:r>
        <w:t>Added the comment, flagging the check for later</w:t>
      </w:r>
    </w:p>
  </w:comment>
  <w:comment w:id="150" w:author="Alexandra Killewald" w:date="2021-10-01T17:48:00Z" w:initials="AK">
    <w:p w14:paraId="0CCCD894" w14:textId="563D2984" w:rsidR="00F803C3" w:rsidRDefault="00F803C3">
      <w:pPr>
        <w:pStyle w:val="CommentText"/>
      </w:pPr>
      <w:r>
        <w:rPr>
          <w:rStyle w:val="CommentReference"/>
        </w:rPr>
        <w:annotationRef/>
      </w:r>
      <w:r>
        <w:t xml:space="preserve">Does this apply to any of the other years? </w:t>
      </w:r>
    </w:p>
  </w:comment>
  <w:comment w:id="151" w:author="Cricco, Nino" w:date="2022-02-03T16:27:00Z" w:initials="CN">
    <w:p w14:paraId="1BD41284" w14:textId="664DEF92" w:rsidR="00F803C3" w:rsidRDefault="00F803C3">
      <w:pPr>
        <w:pStyle w:val="CommentText"/>
      </w:pPr>
      <w:r>
        <w:rPr>
          <w:rStyle w:val="CommentReference"/>
        </w:rPr>
        <w:annotationRef/>
      </w:r>
      <w:r>
        <w:t>Not really- incomes above 99,999 are topcoded in 1981, but the topcode I 1990 and onwards is 999,999</w:t>
      </w:r>
    </w:p>
  </w:comment>
  <w:comment w:id="152" w:author="Alexandra Killewald" w:date="2021-10-01T17:44:00Z" w:initials="AK">
    <w:p w14:paraId="27B034DA" w14:textId="77777777" w:rsidR="00F803C3" w:rsidRDefault="00F803C3">
      <w:pPr>
        <w:pStyle w:val="CommentText"/>
      </w:pPr>
      <w:r>
        <w:rPr>
          <w:rStyle w:val="CommentReference"/>
        </w:rPr>
        <w:annotationRef/>
      </w:r>
      <w:r>
        <w:t>Now that we’re using 2018 earnings as the most recent year, let’s use that. Let’s also just convert straight from the original year to 2018, so we don’t introduce rounding error with the intervening step.</w:t>
      </w:r>
    </w:p>
    <w:p w14:paraId="42EDCB2C" w14:textId="78A6B4DD" w:rsidR="00F803C3" w:rsidRDefault="00F803C3">
      <w:pPr>
        <w:pStyle w:val="CommentText"/>
      </w:pPr>
      <w:r>
        <w:t>It may be easiest to create a vector of conversion factors that you can just apply across the different variables so you don’t have to copy the factors multiple times and increase the chance of error.</w:t>
      </w:r>
    </w:p>
    <w:p w14:paraId="19417CBA" w14:textId="79C16F04" w:rsidR="00F803C3" w:rsidRDefault="00F803C3">
      <w:pPr>
        <w:pStyle w:val="CommentText"/>
      </w:pPr>
      <w:r>
        <w:t>When doing the conversion, remember that a variable tagged as year t is actually reporting about t-1.</w:t>
      </w:r>
    </w:p>
  </w:comment>
  <w:comment w:id="153" w:author="Cricco, Nino" w:date="2022-02-10T15:44:00Z" w:initials="CN">
    <w:p w14:paraId="58DA37AD" w14:textId="4949E5BA" w:rsidR="00F803C3" w:rsidRDefault="00F803C3">
      <w:pPr>
        <w:pStyle w:val="CommentText"/>
      </w:pPr>
      <w:r>
        <w:rPr>
          <w:rStyle w:val="CommentReference"/>
        </w:rPr>
        <w:annotationRef/>
      </w:r>
      <w:r>
        <w:t>Definitely doing the appropriate conversion re: reporting about t-1. Also adjusted to 2018 dollars. Not sure what you mean re conversion factors to apply across variables/ the rounding error issue? Let’s discuss</w:t>
      </w:r>
    </w:p>
  </w:comment>
  <w:comment w:id="154" w:author="Alexandra Killewald" w:date="2021-10-01T17:51:00Z" w:initials="AK">
    <w:p w14:paraId="6E395F71" w14:textId="0587DF9B" w:rsidR="00F803C3" w:rsidRDefault="00F803C3">
      <w:pPr>
        <w:pStyle w:val="CommentText"/>
      </w:pPr>
      <w:r>
        <w:rPr>
          <w:rStyle w:val="CommentReference"/>
        </w:rPr>
        <w:annotationRef/>
      </w:r>
      <w:r>
        <w:t>I think add comment here to explain this – it made me confused at first because we have that info, but I realized we’re just setting to NA because we don’t ever need it.</w:t>
      </w:r>
    </w:p>
  </w:comment>
  <w:comment w:id="155" w:author="Cricco, Nino" w:date="2022-02-10T15:49:00Z" w:initials="CN">
    <w:p w14:paraId="08128B99" w14:textId="23DC6AF9" w:rsidR="00F803C3" w:rsidRDefault="00F803C3">
      <w:pPr>
        <w:pStyle w:val="CommentText"/>
      </w:pPr>
      <w:r>
        <w:rPr>
          <w:rStyle w:val="CommentReference"/>
        </w:rPr>
        <w:annotationRef/>
      </w:r>
      <w:r>
        <w:t>Done</w:t>
      </w:r>
    </w:p>
  </w:comment>
  <w:comment w:id="156" w:author="Alexandra Killewald" w:date="2021-10-01T18:05:00Z" w:initials="AK">
    <w:p w14:paraId="72338D86" w14:textId="7812A087" w:rsidR="00F803C3" w:rsidRDefault="00F803C3">
      <w:pPr>
        <w:pStyle w:val="CommentText"/>
      </w:pPr>
      <w:r>
        <w:rPr>
          <w:rStyle w:val="CommentReference"/>
        </w:rPr>
        <w:annotationRef/>
      </w:r>
      <w:r>
        <w:t>Following your logic elsewhere in the series, should these be set to NA, too?</w:t>
      </w:r>
    </w:p>
  </w:comment>
  <w:comment w:id="157" w:author="Cricco, Nino" w:date="2022-02-10T15:49:00Z" w:initials="CN">
    <w:p w14:paraId="6AD6897C" w14:textId="3C1670AC" w:rsidR="00F803C3" w:rsidRDefault="00F803C3">
      <w:pPr>
        <w:pStyle w:val="CommentText"/>
      </w:pPr>
      <w:r>
        <w:rPr>
          <w:rStyle w:val="CommentReference"/>
        </w:rPr>
        <w:annotationRef/>
      </w:r>
      <w:r>
        <w:t xml:space="preserve">That’s right- corrected </w:t>
      </w:r>
    </w:p>
  </w:comment>
  <w:comment w:id="158" w:author="Alexandra Killewald" w:date="2021-10-04T11:41:00Z" w:initials="AK">
    <w:p w14:paraId="1183CC4A" w14:textId="77777777" w:rsidR="00F803C3" w:rsidRDefault="00F803C3" w:rsidP="0046742B">
      <w:pPr>
        <w:pStyle w:val="CommentText"/>
      </w:pPr>
      <w:r>
        <w:rPr>
          <w:rStyle w:val="CommentReference"/>
        </w:rPr>
        <w:annotationRef/>
      </w:r>
      <w:r>
        <w:t>Should we add in the weeks variables, too? Since we’re using job tenure in months I wouldn’t be worried about it, except it looks like people sometimes report a weeks number &gt;5 (presumably if they have a short job tenure and want to report the whole thing as something like “8 weeks”).</w:t>
      </w:r>
    </w:p>
    <w:p w14:paraId="0840F7D2" w14:textId="77777777" w:rsidR="00F803C3" w:rsidRDefault="00F803C3" w:rsidP="0046742B">
      <w:pPr>
        <w:pStyle w:val="CommentText"/>
      </w:pPr>
    </w:p>
    <w:p w14:paraId="002C1328" w14:textId="3F6FEAF6" w:rsidR="00F803C3" w:rsidRDefault="00F803C3" w:rsidP="0046742B">
      <w:pPr>
        <w:pStyle w:val="CommentText"/>
      </w:pPr>
      <w:r>
        <w:t>So, I think we should follow the codebook advice: “All three vars--B23 YRS; B23 MOS and B23 WKS must be added together to calculate total experience”</w:t>
      </w:r>
    </w:p>
  </w:comment>
  <w:comment w:id="159" w:author="Cricco, Nino" w:date="2022-02-10T15:50:00Z" w:initials="CN">
    <w:p w14:paraId="55F20BD7" w14:textId="0DB662A9" w:rsidR="00F803C3" w:rsidRDefault="00F803C3">
      <w:pPr>
        <w:pStyle w:val="CommentText"/>
      </w:pPr>
      <w:r>
        <w:rPr>
          <w:rStyle w:val="CommentReference"/>
        </w:rPr>
        <w:annotationRef/>
      </w:r>
      <w:r>
        <w:t>Done</w:t>
      </w:r>
    </w:p>
  </w:comment>
  <w:comment w:id="160" w:author="Killewald, Alexandra" w:date="2021-09-21T16:21:00Z" w:initials="KA">
    <w:p w14:paraId="06E6DC53" w14:textId="3918576D" w:rsidR="00F803C3" w:rsidRDefault="00F803C3">
      <w:pPr>
        <w:pStyle w:val="CommentText"/>
      </w:pPr>
      <w:r>
        <w:rPr>
          <w:rStyle w:val="CommentReference"/>
        </w:rPr>
        <w:annotationRef/>
      </w:r>
      <w:r>
        <w:t>I think these need to have the 99 values excluded and also 0 = no kid in HH.</w:t>
      </w:r>
    </w:p>
  </w:comment>
  <w:comment w:id="161" w:author="Cricco, Nino" w:date="2022-02-10T16:08:00Z" w:initials="CN">
    <w:p w14:paraId="4C993960" w14:textId="77777777" w:rsidR="00500BF4" w:rsidRDefault="00F803C3" w:rsidP="003908D4">
      <w:r>
        <w:rPr>
          <w:rStyle w:val="CommentReference"/>
        </w:rPr>
        <w:annotationRef/>
      </w:r>
      <w:r w:rsidR="00500BF4">
        <w:rPr>
          <w:sz w:val="20"/>
          <w:szCs w:val="20"/>
        </w:rPr>
        <w:t>Coded the missing codes as NA- though they switch back and forth. For some years there are no missing codes, for some years it’s 99, for some years it’s 999. Coded appropriately. We’re only using these in later calculations, where we use 0 == no kids in HH, so I’m keeping them as zeroes here</w:t>
      </w:r>
    </w:p>
  </w:comment>
  <w:comment w:id="162" w:author="Alexandra Killewald" w:date="2021-10-04T12:42:00Z" w:initials="AK">
    <w:p w14:paraId="641933D8" w14:textId="2D3AED85" w:rsidR="00F803C3" w:rsidRDefault="00F803C3">
      <w:pPr>
        <w:pStyle w:val="CommentText"/>
      </w:pPr>
      <w:r>
        <w:rPr>
          <w:rStyle w:val="CommentReference"/>
        </w:rPr>
        <w:annotationRef/>
      </w:r>
      <w:r>
        <w:t>Can you just explain to me what this does?</w:t>
      </w:r>
    </w:p>
  </w:comment>
  <w:comment w:id="163" w:author="Cricco, Nino" w:date="2022-05-10T10:39:00Z" w:initials="CN">
    <w:p w14:paraId="44BC923F" w14:textId="77777777" w:rsidR="00500BF4" w:rsidRDefault="00500BF4" w:rsidP="00727681">
      <w:r>
        <w:rPr>
          <w:rStyle w:val="CommentReference"/>
        </w:rPr>
        <w:annotationRef/>
      </w:r>
      <w:r>
        <w:rPr>
          <w:sz w:val="20"/>
          <w:szCs w:val="20"/>
        </w:rPr>
        <w:t>Done</w:t>
      </w:r>
    </w:p>
  </w:comment>
  <w:comment w:id="164" w:author="Alexandra Killewald" w:date="2021-10-04T14:09:00Z" w:initials="AK">
    <w:p w14:paraId="2A766B4B" w14:textId="11434598" w:rsidR="00F803C3" w:rsidRDefault="00F803C3">
      <w:pPr>
        <w:pStyle w:val="CommentText"/>
      </w:pPr>
      <w:r>
        <w:rPr>
          <w:rStyle w:val="CommentReference"/>
        </w:rPr>
        <w:annotationRef/>
      </w:r>
      <w:r>
        <w:t>Let’s walk through this together to make sure I understand the code.</w:t>
      </w:r>
    </w:p>
  </w:comment>
  <w:comment w:id="165" w:author="Cricco, Nino" w:date="2022-05-10T10:39:00Z" w:initials="CN">
    <w:p w14:paraId="6A075BB8" w14:textId="77777777" w:rsidR="00500BF4" w:rsidRDefault="00500BF4" w:rsidP="00A90B0C">
      <w:r>
        <w:rPr>
          <w:rStyle w:val="CommentReference"/>
        </w:rPr>
        <w:annotationRef/>
      </w:r>
      <w:r>
        <w:rPr>
          <w:sz w:val="20"/>
          <w:szCs w:val="20"/>
        </w:rPr>
        <w:t>Done</w:t>
      </w:r>
    </w:p>
  </w:comment>
  <w:comment w:id="167" w:author="Alexandra Killewald" w:date="2021-10-04T14:23:00Z" w:initials="AK">
    <w:p w14:paraId="4CEDC761" w14:textId="37569CE0" w:rsidR="00F803C3" w:rsidRDefault="00F803C3">
      <w:pPr>
        <w:pStyle w:val="CommentText"/>
      </w:pPr>
      <w:r>
        <w:rPr>
          <w:rStyle w:val="CommentReference"/>
        </w:rPr>
        <w:annotationRef/>
      </w:r>
      <w:r>
        <w:t>Should we treat the 17 and 19 immigrant refresh samples together? That’s what we’re doing for 1997/1999, so I think it makes sense. In that case, the upper limit on family_id here would be 4,851.</w:t>
      </w:r>
    </w:p>
  </w:comment>
  <w:comment w:id="168" w:author="Cricco, Nino" w:date="2022-02-10T16:13:00Z" w:initials="CN">
    <w:p w14:paraId="7C859BAE" w14:textId="751E1CA5" w:rsidR="00F803C3" w:rsidRDefault="00F803C3">
      <w:pPr>
        <w:pStyle w:val="CommentText"/>
      </w:pPr>
      <w:r>
        <w:rPr>
          <w:rStyle w:val="CommentReference"/>
        </w:rPr>
        <w:annotationRef/>
      </w:r>
      <w:r>
        <w:t>Done</w:t>
      </w:r>
    </w:p>
  </w:comment>
  <w:comment w:id="169" w:author="Alexandra Killewald" w:date="2021-10-04T14:31:00Z" w:initials="AK">
    <w:p w14:paraId="7593A614" w14:textId="10D8D58C" w:rsidR="00F803C3" w:rsidRDefault="00F803C3">
      <w:pPr>
        <w:pStyle w:val="CommentText"/>
      </w:pPr>
      <w:r>
        <w:rPr>
          <w:rStyle w:val="CommentReference"/>
        </w:rPr>
        <w:annotationRef/>
      </w:r>
      <w:r>
        <w:t>Let’s go over this code together.</w:t>
      </w:r>
    </w:p>
  </w:comment>
  <w:comment w:id="170" w:author="Cricco, Nino" w:date="2022-05-10T10:39:00Z" w:initials="CN">
    <w:p w14:paraId="24E877BC" w14:textId="77777777" w:rsidR="00500BF4" w:rsidRDefault="00500BF4" w:rsidP="00270A96">
      <w:r>
        <w:rPr>
          <w:rStyle w:val="CommentReference"/>
        </w:rPr>
        <w:annotationRef/>
      </w:r>
      <w:r>
        <w:rPr>
          <w:sz w:val="20"/>
          <w:szCs w:val="20"/>
        </w:rPr>
        <w:t>Done</w:t>
      </w:r>
    </w:p>
  </w:comment>
  <w:comment w:id="171" w:author="Alexandra Killewald" w:date="2021-10-04T14:35:00Z" w:initials="AK">
    <w:p w14:paraId="1238D3FA" w14:textId="05462857" w:rsidR="00F803C3" w:rsidRDefault="00F803C3">
      <w:pPr>
        <w:pStyle w:val="CommentText"/>
      </w:pPr>
      <w:r>
        <w:rPr>
          <w:rStyle w:val="CommentReference"/>
        </w:rPr>
        <w:annotationRef/>
      </w:r>
      <w:r>
        <w:t>What does this do?</w:t>
      </w:r>
    </w:p>
  </w:comment>
  <w:comment w:id="172" w:author="Cricco, Nino" w:date="2022-05-10T10:40:00Z" w:initials="CN">
    <w:p w14:paraId="32FDF5FC" w14:textId="77777777" w:rsidR="0059628E" w:rsidRDefault="0059628E" w:rsidP="00FC686B">
      <w:r>
        <w:rPr>
          <w:rStyle w:val="CommentReference"/>
        </w:rPr>
        <w:annotationRef/>
      </w:r>
      <w:r>
        <w:rPr>
          <w:sz w:val="20"/>
          <w:szCs w:val="20"/>
        </w:rPr>
        <w:t>Explained irl- basically the wpct function spits out two values, the proportion zero and the proportion 1. This just selects the value for proportion 1</w:t>
      </w:r>
    </w:p>
  </w:comment>
  <w:comment w:id="173" w:author="Killewald, Alexandra" w:date="2021-11-29T10:19:00Z" w:initials="KA">
    <w:p w14:paraId="4064A62F" w14:textId="53D292D9" w:rsidR="00F803C3" w:rsidRDefault="00F803C3">
      <w:pPr>
        <w:pStyle w:val="CommentText"/>
      </w:pPr>
      <w:r>
        <w:rPr>
          <w:rStyle w:val="CommentReference"/>
        </w:rPr>
        <w:annotationRef/>
      </w:r>
      <w:r>
        <w:t>Should this be updated to 2017 and 2019 for those observed in age range in 2019? You might also expand this comment to include the other years.</w:t>
      </w:r>
    </w:p>
  </w:comment>
  <w:comment w:id="174" w:author="Cricco, Nino" w:date="2022-02-17T14:06:00Z" w:initials="CN">
    <w:p w14:paraId="5D2E2E86" w14:textId="0C935BDA" w:rsidR="00F803C3" w:rsidRDefault="00F803C3">
      <w:pPr>
        <w:pStyle w:val="CommentText"/>
      </w:pPr>
      <w:r>
        <w:rPr>
          <w:rStyle w:val="CommentReference"/>
        </w:rPr>
        <w:annotationRef/>
      </w:r>
      <w:r>
        <w:t>Done</w:t>
      </w:r>
    </w:p>
  </w:comment>
  <w:comment w:id="175" w:author="Killewald, Alexandra" w:date="2021-11-29T10:27:00Z" w:initials="KA">
    <w:p w14:paraId="0F4EADCE" w14:textId="7676FB75" w:rsidR="00F803C3" w:rsidRDefault="00F803C3">
      <w:pPr>
        <w:pStyle w:val="CommentText"/>
      </w:pPr>
      <w:r>
        <w:rPr>
          <w:rStyle w:val="CommentReference"/>
        </w:rPr>
        <w:annotationRef/>
      </w:r>
      <w:r>
        <w:t>Am I right that we’ll have missing values here both for those who never become parents and for those who didn’t provide valid info on the year of birth of their first child? If yes, can we distinguish those so that we get the imputation right? Obviously ignore this if I misunderstand the code or if you deal with it later in the code.</w:t>
      </w:r>
    </w:p>
  </w:comment>
  <w:comment w:id="176" w:author="Cricco, Nino" w:date="2022-02-17T14:13:00Z" w:initials="CN">
    <w:p w14:paraId="07312276" w14:textId="660568D1" w:rsidR="00F803C3" w:rsidRDefault="00F803C3">
      <w:pPr>
        <w:pStyle w:val="CommentText"/>
      </w:pPr>
      <w:r>
        <w:rPr>
          <w:rStyle w:val="CommentReference"/>
        </w:rPr>
        <w:annotationRef/>
      </w:r>
      <w:r>
        <w:t>That’s right, we deal with it later in the code</w:t>
      </w:r>
    </w:p>
  </w:comment>
  <w:comment w:id="177" w:author="Killewald, Alexandra" w:date="2021-11-29T10:30:00Z" w:initials="KA">
    <w:p w14:paraId="4D99B9BB" w14:textId="50CE753D" w:rsidR="00F803C3" w:rsidRDefault="00F803C3">
      <w:pPr>
        <w:pStyle w:val="CommentText"/>
      </w:pPr>
      <w:r>
        <w:rPr>
          <w:rStyle w:val="CommentReference"/>
        </w:rPr>
        <w:annotationRef/>
      </w:r>
      <w:r>
        <w:t>Do you think it makes sense to code the 0s to something else, to remind ourselves that 0 means there are no minor kids in the HH, rather than meaning that there are infants?</w:t>
      </w:r>
    </w:p>
  </w:comment>
  <w:comment w:id="178" w:author="Cricco, Nino" w:date="2022-02-17T14:39:00Z" w:initials="CN">
    <w:p w14:paraId="3431D8D6" w14:textId="32CD7BBB" w:rsidR="00F803C3" w:rsidRDefault="00F803C3">
      <w:pPr>
        <w:pStyle w:val="CommentText"/>
      </w:pPr>
      <w:r>
        <w:rPr>
          <w:rStyle w:val="CommentReference"/>
        </w:rPr>
        <w:annotationRef/>
      </w:r>
      <w:r>
        <w:t>We do that later in the code</w:t>
      </w:r>
    </w:p>
  </w:comment>
  <w:comment w:id="179" w:author="Killewald, Alexandra" w:date="2021-11-29T10:35:00Z" w:initials="KA">
    <w:p w14:paraId="1B749362" w14:textId="39ADC49D" w:rsidR="00F803C3" w:rsidRDefault="00F803C3">
      <w:pPr>
        <w:pStyle w:val="CommentText"/>
      </w:pPr>
      <w:r>
        <w:rPr>
          <w:rStyle w:val="CommentReference"/>
        </w:rPr>
        <w:annotationRef/>
      </w:r>
      <w:r>
        <w:t>This is never missing? So we don’t have to worry that we’ve taken good year info and then created a missing value because we don’t know the number of months?</w:t>
      </w:r>
    </w:p>
  </w:comment>
  <w:comment w:id="180" w:author="Cricco, Nino" w:date="2022-02-17T15:38:00Z" w:initials="CN">
    <w:p w14:paraId="717CE73E" w14:textId="77777777" w:rsidR="00F803C3" w:rsidRDefault="00F803C3">
      <w:pPr>
        <w:pStyle w:val="CommentText"/>
      </w:pPr>
      <w:r>
        <w:rPr>
          <w:rStyle w:val="CommentReference"/>
        </w:rPr>
        <w:annotationRef/>
      </w:r>
      <w:r>
        <w:t>Fixed this- in new line, it’s basically summing across all non-NA values for years, months, and weeks of tenure</w:t>
      </w:r>
    </w:p>
    <w:p w14:paraId="61D199F5" w14:textId="266450CF" w:rsidR="00F803C3" w:rsidRDefault="00F803C3">
      <w:pPr>
        <w:pStyle w:val="CommentText"/>
      </w:pPr>
    </w:p>
  </w:comment>
  <w:comment w:id="181" w:author="Killewald, Alexandra" w:date="2021-11-29T10:37:00Z" w:initials="KA">
    <w:p w14:paraId="46683A9B" w14:textId="464EA6BC" w:rsidR="00F803C3" w:rsidRDefault="00F803C3">
      <w:pPr>
        <w:pStyle w:val="CommentText"/>
      </w:pPr>
      <w:r>
        <w:rPr>
          <w:rStyle w:val="CommentReference"/>
        </w:rPr>
        <w:annotationRef/>
      </w:r>
      <w:r>
        <w:t xml:space="preserve">Can we just destring these? </w:t>
      </w:r>
    </w:p>
  </w:comment>
  <w:comment w:id="182" w:author="Cricco, Nino" w:date="2022-02-17T15:48:00Z" w:initials="CN">
    <w:p w14:paraId="604B9CDA" w14:textId="13AC148F" w:rsidR="00F803C3" w:rsidRDefault="00F803C3">
      <w:pPr>
        <w:pStyle w:val="CommentText"/>
      </w:pPr>
      <w:r>
        <w:rPr>
          <w:rStyle w:val="CommentReference"/>
        </w:rPr>
        <w:annotationRef/>
      </w:r>
      <w:r>
        <w:t>I think more useful to keep as strings for matching purposes later</w:t>
      </w:r>
    </w:p>
  </w:comment>
  <w:comment w:id="183" w:author="Killewald, Alexandra" w:date="2021-11-29T10:39:00Z" w:initials="KA">
    <w:p w14:paraId="525F41DA" w14:textId="5E9B75C2" w:rsidR="00F803C3" w:rsidRDefault="00F803C3">
      <w:pPr>
        <w:pStyle w:val="CommentText"/>
      </w:pPr>
      <w:r>
        <w:rPr>
          <w:rStyle w:val="CommentReference"/>
        </w:rPr>
        <w:annotationRef/>
      </w:r>
      <w:r>
        <w:t>What’s the deal here?</w:t>
      </w:r>
    </w:p>
  </w:comment>
  <w:comment w:id="184" w:author="Cricco, Nino" w:date="2022-02-17T15:49:00Z" w:initials="CN">
    <w:p w14:paraId="1E29B25F" w14:textId="77777777" w:rsidR="0059628E" w:rsidRDefault="00F803C3" w:rsidP="00B7161F">
      <w:r>
        <w:rPr>
          <w:rStyle w:val="CommentReference"/>
        </w:rPr>
        <w:annotationRef/>
      </w:r>
      <w:r w:rsidR="0059628E">
        <w:rPr>
          <w:sz w:val="20"/>
          <w:szCs w:val="20"/>
        </w:rPr>
        <w:t>Basically the 2012-1990 industry crosswalks create “new” mining codes in 2012, so they just match to a value that says “new” in the crosswalk. We adjust to a broader mining industry label ini 1990</w:t>
      </w:r>
    </w:p>
  </w:comment>
  <w:comment w:id="185" w:author="Killewald, Alexandra" w:date="2021-11-29T10:42:00Z" w:initials="KA">
    <w:p w14:paraId="120FA20D" w14:textId="40ACABD2" w:rsidR="00F803C3" w:rsidRDefault="00F803C3">
      <w:pPr>
        <w:pStyle w:val="CommentText"/>
      </w:pPr>
      <w:r>
        <w:rPr>
          <w:rStyle w:val="CommentReference"/>
        </w:rPr>
        <w:annotationRef/>
      </w:r>
      <w:r>
        <w:t>This wasn’t totally clear to me – would adding something like “for analyses using wage/hours measures from t+1” be correct and clearer?</w:t>
      </w:r>
    </w:p>
  </w:comment>
  <w:comment w:id="186" w:author="Cricco, Nino" w:date="2022-02-17T16:02:00Z" w:initials="CN">
    <w:p w14:paraId="29AABE72" w14:textId="4D354538" w:rsidR="00F803C3" w:rsidRDefault="00F803C3">
      <w:pPr>
        <w:pStyle w:val="CommentText"/>
      </w:pPr>
      <w:r>
        <w:rPr>
          <w:rStyle w:val="CommentReference"/>
        </w:rPr>
        <w:annotationRef/>
      </w:r>
      <w:r>
        <w:t>done</w:t>
      </w:r>
    </w:p>
  </w:comment>
  <w:comment w:id="187" w:author="Killewald, Alexandra" w:date="2021-11-29T10:52:00Z" w:initials="KA">
    <w:p w14:paraId="7F640711" w14:textId="5FA60FA4" w:rsidR="00F803C3" w:rsidRDefault="00F803C3">
      <w:pPr>
        <w:pStyle w:val="CommentText"/>
      </w:pPr>
      <w:r>
        <w:rPr>
          <w:rStyle w:val="CommentReference"/>
        </w:rPr>
        <w:annotationRef/>
      </w:r>
      <w:r>
        <w:t xml:space="preserve">I know we talked about this. In the “regular” analysis, if someone is missing on self-employment status, do we just assume they aren’t self-employed? </w:t>
      </w:r>
    </w:p>
  </w:comment>
  <w:comment w:id="188" w:author="Cricco, Nino" w:date="2022-02-17T16:02:00Z" w:initials="CN">
    <w:p w14:paraId="59789071" w14:textId="59634E5B" w:rsidR="00F803C3" w:rsidRDefault="00F803C3">
      <w:pPr>
        <w:pStyle w:val="CommentText"/>
      </w:pPr>
      <w:r>
        <w:rPr>
          <w:rStyle w:val="CommentReference"/>
        </w:rPr>
        <w:annotationRef/>
      </w:r>
      <w:r>
        <w:t>No, we keep the missing then impute</w:t>
      </w:r>
    </w:p>
  </w:comment>
  <w:comment w:id="189" w:author="Killewald, Alexandra" w:date="2021-11-29T11:18:00Z" w:initials="KA">
    <w:p w14:paraId="3DFCEE2C" w14:textId="08698DFD" w:rsidR="00F803C3" w:rsidRDefault="00F803C3">
      <w:pPr>
        <w:pStyle w:val="CommentText"/>
      </w:pPr>
      <w:r>
        <w:rPr>
          <w:rStyle w:val="CommentReference"/>
        </w:rPr>
        <w:annotationRef/>
      </w:r>
      <w:r>
        <w:t xml:space="preserve">Can you add a comment here about what we’re doing? Is the idea that we’re creating the agriculture dummy for the analyses that try to align the years for wages and covariates, and we use the industry in the covariate year if it’s observed, and if it’s not observed we use it from the subsequent survey wave, in which the wage information was collected? </w:t>
      </w:r>
    </w:p>
    <w:p w14:paraId="75B2AAEF" w14:textId="1830E000" w:rsidR="00F803C3" w:rsidRDefault="00F803C3">
      <w:pPr>
        <w:pStyle w:val="CommentText"/>
      </w:pPr>
      <w:r>
        <w:t xml:space="preserve">Similar question as about self-employment – if this is just for the robustness check and if the main analyses assume not agriculture/military for those with missing data, would it be easier to just make that assumption here, too? </w:t>
      </w:r>
    </w:p>
  </w:comment>
  <w:comment w:id="190" w:author="Cricco, Nino" w:date="2022-02-22T13:42:00Z" w:initials="CN">
    <w:p w14:paraId="155622CC" w14:textId="11EF437E" w:rsidR="00F803C3" w:rsidRDefault="00F803C3">
      <w:pPr>
        <w:pStyle w:val="CommentText"/>
      </w:pPr>
      <w:r>
        <w:rPr>
          <w:rStyle w:val="CommentReference"/>
        </w:rPr>
        <w:annotationRef/>
      </w:r>
      <w:r>
        <w:t>So for all sample restrictions, I’m doing what we discussd during a conversation- basically, in the covariate years for the covariate robustness checks, we’re limiting the sample based on the covariate values for the main analysis. So, if we exclude an individual in 1981 because they worked in agriculture/were self employed, we are excluding them in the robustness checks where we use 1980 covariates too REGARDLESS of whether they report being self-employed or employed in agriculture or not in 1980</w:t>
      </w:r>
    </w:p>
  </w:comment>
  <w:comment w:id="192" w:author="Killewald, Alexandra" w:date="2021-11-29T11:02:00Z" w:initials="KA">
    <w:p w14:paraId="41F43436" w14:textId="77777777" w:rsidR="00F803C3" w:rsidRDefault="00F803C3">
      <w:pPr>
        <w:pStyle w:val="CommentText"/>
      </w:pPr>
      <w:r>
        <w:rPr>
          <w:rStyle w:val="CommentReference"/>
        </w:rPr>
        <w:annotationRef/>
      </w:r>
      <w:r>
        <w:t xml:space="preserve">I’m confused – looking at the cross-year index, it looks like the 3-digit 1970 industry code kicks in in 1981, with the 2-digit just until 1980. </w:t>
      </w:r>
    </w:p>
    <w:p w14:paraId="5883DBB6" w14:textId="77777777" w:rsidR="00F803C3" w:rsidRDefault="00F803C3">
      <w:pPr>
        <w:pStyle w:val="CommentText"/>
      </w:pPr>
      <w:r>
        <w:t>Earlier, when we’re coding industry, we use those 3-digit codes for 1990 and 1999.</w:t>
      </w:r>
    </w:p>
    <w:p w14:paraId="2F184AB0" w14:textId="77777777" w:rsidR="00F803C3" w:rsidRDefault="00F803C3">
      <w:pPr>
        <w:pStyle w:val="CommentText"/>
      </w:pPr>
    </w:p>
    <w:p w14:paraId="187E02FD" w14:textId="77777777" w:rsidR="00F803C3" w:rsidRDefault="00F803C3">
      <w:pPr>
        <w:pStyle w:val="CommentText"/>
      </w:pPr>
      <w:r>
        <w:t xml:space="preserve">I’m also confused why we’re looking only at some of the years here. </w:t>
      </w:r>
    </w:p>
    <w:p w14:paraId="325A724B" w14:textId="515E5166" w:rsidR="00F803C3" w:rsidRDefault="00F803C3">
      <w:pPr>
        <w:pStyle w:val="CommentText"/>
      </w:pPr>
      <w:r>
        <w:t>After doing the rest of the review, I see that we pick up the other years at the very end of this file. Does it make sense to do these two calculations in a more parallel way? And then can you add some comments about what we use the different years for?</w:t>
      </w:r>
    </w:p>
  </w:comment>
  <w:comment w:id="193" w:author="Cricco, Nino" w:date="2022-02-24T16:21:00Z" w:initials="CN">
    <w:p w14:paraId="3071BA17" w14:textId="00AC10FA" w:rsidR="00F803C3" w:rsidRDefault="00F803C3">
      <w:pPr>
        <w:pStyle w:val="CommentText"/>
      </w:pPr>
      <w:r>
        <w:rPr>
          <w:rStyle w:val="CommentReference"/>
        </w:rPr>
        <w:annotationRef/>
      </w:r>
      <w:r>
        <w:t>For all of these comments (this + three comments below), we were doing this based on Blau &amp; Kahn’s categorizations. Now we simplified it JUST to exclude individuals in the agriculture or military categories based on the IND1990 values.</w:t>
      </w:r>
    </w:p>
  </w:comment>
  <w:comment w:id="194" w:author="Killewald, Alexandra" w:date="2021-11-29T11:22:00Z" w:initials="KA">
    <w:p w14:paraId="260E167A" w14:textId="7ADA0344" w:rsidR="00F803C3" w:rsidRDefault="00F803C3">
      <w:pPr>
        <w:pStyle w:val="CommentText"/>
      </w:pPr>
      <w:r>
        <w:rPr>
          <w:rStyle w:val="CommentReference"/>
        </w:rPr>
        <w:annotationRef/>
      </w:r>
      <w:r>
        <w:t>This is Blau and Kahn’s definition of agriculture? I notice it doesn’t follow the Census groupings. I’m OK with it, just expand the notes if that’s right and make sure that info makes it into the data appendix.</w:t>
      </w:r>
    </w:p>
  </w:comment>
  <w:comment w:id="195" w:author="Killewald, Alexandra" w:date="2021-11-29T11:23:00Z" w:initials="KA">
    <w:p w14:paraId="18BC46A3" w14:textId="7937C47D" w:rsidR="00F803C3" w:rsidRDefault="00F803C3">
      <w:pPr>
        <w:pStyle w:val="CommentText"/>
      </w:pPr>
      <w:r>
        <w:rPr>
          <w:rStyle w:val="CommentReference"/>
        </w:rPr>
        <w:annotationRef/>
      </w:r>
      <w:r>
        <w:t>Same question here about using the 2-digit codes. And same question about whether we’re using Blau and Kahn’s definition of agriculture and that’s why we’re using these specific codes.</w:t>
      </w:r>
    </w:p>
  </w:comment>
  <w:comment w:id="191" w:author="Killewald, Alexandra" w:date="2021-11-29T11:37:00Z" w:initials="KA">
    <w:p w14:paraId="31CED1EE" w14:textId="77777777" w:rsidR="00F803C3" w:rsidRDefault="00F803C3">
      <w:pPr>
        <w:pStyle w:val="CommentText"/>
      </w:pPr>
      <w:r>
        <w:rPr>
          <w:rStyle w:val="CommentReference"/>
        </w:rPr>
        <w:annotationRef/>
      </w:r>
      <w:r>
        <w:t>Why do the industry terms use 2009, 2015, but the occupation terms use 2009, 2015, 2017?</w:t>
      </w:r>
    </w:p>
    <w:p w14:paraId="5AA5F135" w14:textId="63C49F12" w:rsidR="00F803C3" w:rsidRDefault="00F803C3">
      <w:pPr>
        <w:pStyle w:val="CommentText"/>
      </w:pPr>
      <w:r>
        <w:t>Should it just be 2009 and 2017 for both? Same question applies below for military.</w:t>
      </w:r>
    </w:p>
  </w:comment>
  <w:comment w:id="196" w:author="Killewald, Alexandra" w:date="2021-11-29T11:29:00Z" w:initials="KA">
    <w:p w14:paraId="116CFF69" w14:textId="265FBF4E" w:rsidR="00F803C3" w:rsidRDefault="00F803C3">
      <w:pPr>
        <w:pStyle w:val="CommentText"/>
      </w:pPr>
      <w:r>
        <w:rPr>
          <w:rStyle w:val="CommentReference"/>
        </w:rPr>
        <w:annotationRef/>
      </w:r>
      <w:r>
        <w:t>Why do we need this? Is it for some kind of robustness check with more dummies, or for the imputation or something? Is it just borrowing Blau and Kahn and we never actually use it? If we don’t use it, let’s delete. I’m NOT checking this right now, so if we do use it, flag it for me and I’ll come back to review.</w:t>
      </w:r>
    </w:p>
  </w:comment>
  <w:comment w:id="197" w:author="Cricco, Nino" w:date="2022-02-24T16:22:00Z" w:initials="CN">
    <w:p w14:paraId="2AD24DD1" w14:textId="0DF7169C" w:rsidR="00F803C3" w:rsidRDefault="00F803C3">
      <w:pPr>
        <w:pStyle w:val="CommentText"/>
      </w:pPr>
      <w:r>
        <w:rPr>
          <w:rStyle w:val="CommentReference"/>
        </w:rPr>
        <w:annotationRef/>
      </w:r>
      <w:r>
        <w:t>Deleting- we don’t use it anymore</w:t>
      </w:r>
    </w:p>
  </w:comment>
  <w:comment w:id="198" w:author="Killewald, Alexandra" w:date="2021-09-21T15:44:00Z" w:initials="KA">
    <w:p w14:paraId="22F22377" w14:textId="77496D0D" w:rsidR="00F803C3" w:rsidRDefault="00F803C3">
      <w:pPr>
        <w:pStyle w:val="CommentText"/>
      </w:pPr>
      <w:r>
        <w:rPr>
          <w:rStyle w:val="CommentReference"/>
        </w:rPr>
        <w:annotationRef/>
      </w:r>
      <w:r>
        <w:t>I generally don’t love repeating the same code that we already did (naming the rel.head variables), because it increases the chance for error and creates redundant code. Can we just delete this code and do the processing of the person-wave race variables when we read in the PSID data at the start of the file?</w:t>
      </w:r>
    </w:p>
  </w:comment>
  <w:comment w:id="199" w:author="Cricco, Nino" w:date="2022-02-24T16:24:00Z" w:initials="CN">
    <w:p w14:paraId="0DCDA99A" w14:textId="18EA59AF" w:rsidR="00F803C3" w:rsidRDefault="00F803C3">
      <w:pPr>
        <w:pStyle w:val="CommentText"/>
      </w:pPr>
      <w:r>
        <w:rPr>
          <w:rStyle w:val="CommentReference"/>
        </w:rPr>
        <w:annotationRef/>
      </w:r>
      <w:r>
        <w:t>The reason I did it this way was so that in the main file, we only have years for our target analyses, whereas in this file we use all years. We then summarise information across all years to merge to the main datafile- were I to process the person-wave race variables in the original dataframe, I’d have empty values for all other variables in years that aren’t our focal years</w:t>
      </w:r>
    </w:p>
  </w:comment>
  <w:comment w:id="200" w:author="Killewald, Alexandra" w:date="2021-11-29T11:46:00Z" w:initials="KA">
    <w:p w14:paraId="699FA563" w14:textId="77777777" w:rsidR="00F803C3" w:rsidRDefault="00F803C3">
      <w:pPr>
        <w:pStyle w:val="CommentText"/>
      </w:pPr>
      <w:r>
        <w:rPr>
          <w:rStyle w:val="CommentReference"/>
        </w:rPr>
        <w:annotationRef/>
      </w:r>
      <w:r>
        <w:t>Do we have any missing values after doing this? I wondered whether we should be using the pre-1985 reports as well to have the maximum possible info to draw from, especially for the 1980 observations.</w:t>
      </w:r>
    </w:p>
    <w:p w14:paraId="772FA710" w14:textId="77777777" w:rsidR="00F803C3" w:rsidRDefault="00F803C3">
      <w:pPr>
        <w:pStyle w:val="CommentText"/>
      </w:pPr>
    </w:p>
    <w:p w14:paraId="3836BDD0" w14:textId="77777777" w:rsidR="00F803C3" w:rsidRDefault="00F803C3">
      <w:pPr>
        <w:pStyle w:val="CommentText"/>
      </w:pPr>
      <w:r>
        <w:t xml:space="preserve">Also, I noticed in the early years “more than two mentions” is its own code, which we are currently essentially treating as missing. (I believe the code only shows up in the second mention, the first mention is just coded as whatever it was.) I think I feel fine about this decision: we basically don’t assume anything and hope we pick it up more info later. </w:t>
      </w:r>
    </w:p>
    <w:p w14:paraId="423AEB87" w14:textId="61EB68A6" w:rsidR="00F803C3" w:rsidRDefault="00F803C3">
      <w:pPr>
        <w:pStyle w:val="CommentText"/>
      </w:pPr>
      <w:r>
        <w:t>You could argue, alternatively, that anybody with more than two mentions should definitely be considered not white, since they have to have mentioned something other than white… but I basically feel like it’s a small number of people and it’s easier to ignore it. What do you think?</w:t>
      </w:r>
    </w:p>
  </w:comment>
  <w:comment w:id="201" w:author="Cricco, Nino" w:date="2022-02-24T16:30:00Z" w:initials="CN">
    <w:p w14:paraId="4B8D34B0" w14:textId="23ED5901" w:rsidR="00F803C3" w:rsidRDefault="00F803C3">
      <w:pPr>
        <w:pStyle w:val="CommentText"/>
      </w:pPr>
      <w:r>
        <w:rPr>
          <w:rStyle w:val="CommentReference"/>
        </w:rPr>
        <w:annotationRef/>
      </w:r>
      <w:r>
        <w:t>Before we make any sampling restrictions, this procedure gives us race information for 98.5 % of the sample. To fill in that 1.5%, we use information on the reported race of the head in 1980. After this,  we cover 99.8 % of the sample</w:t>
      </w:r>
    </w:p>
  </w:comment>
  <w:comment w:id="202" w:author="Cricco, Nino" w:date="2022-02-24T16:35:00Z" w:initials="CN">
    <w:p w14:paraId="16EC3737" w14:textId="313AE2B6" w:rsidR="00F803C3" w:rsidRDefault="00F803C3">
      <w:pPr>
        <w:pStyle w:val="CommentText"/>
      </w:pPr>
      <w:r>
        <w:rPr>
          <w:rStyle w:val="CommentReference"/>
        </w:rPr>
        <w:annotationRef/>
      </w:r>
      <w:r>
        <w:t>As for the other point, I think we’re definitely fine to ignore it- feels simpler and like it would affect a minuscule number of people</w:t>
      </w:r>
    </w:p>
  </w:comment>
  <w:comment w:id="203" w:author="Killewald, Alexandra" w:date="2021-11-29T12:06:00Z" w:initials="KA">
    <w:p w14:paraId="2E892A71" w14:textId="4DBC7600" w:rsidR="00F803C3" w:rsidRDefault="00F803C3">
      <w:pPr>
        <w:pStyle w:val="CommentText"/>
      </w:pPr>
      <w:r>
        <w:rPr>
          <w:rStyle w:val="CommentReference"/>
        </w:rPr>
        <w:annotationRef/>
      </w:r>
      <w:r>
        <w:t>On the race variables, code 5 is used for those who mention Latino descent. Seems like we should code those folks in here, too, right? Likely they’re already captured, but just in case. This applies for both heads and wives through 1996.</w:t>
      </w:r>
    </w:p>
  </w:comment>
  <w:comment w:id="204" w:author="Cricco, Nino" w:date="2022-02-24T16:36:00Z" w:initials="CN">
    <w:p w14:paraId="7040D460" w14:textId="56583642" w:rsidR="00F803C3" w:rsidRDefault="00F803C3">
      <w:pPr>
        <w:pStyle w:val="CommentText"/>
      </w:pPr>
      <w:r>
        <w:rPr>
          <w:rStyle w:val="CommentReference"/>
        </w:rPr>
        <w:annotationRef/>
      </w:r>
      <w:r>
        <w:t>Done</w:t>
      </w:r>
    </w:p>
  </w:comment>
  <w:comment w:id="205" w:author="Killewald, Alexandra" w:date="2021-11-29T12:07:00Z" w:initials="KA">
    <w:p w14:paraId="5974F911" w14:textId="7D656649" w:rsidR="00F803C3" w:rsidRDefault="00F803C3">
      <w:pPr>
        <w:pStyle w:val="CommentText"/>
      </w:pPr>
      <w:r>
        <w:rPr>
          <w:rStyle w:val="CommentReference"/>
        </w:rPr>
        <w:annotationRef/>
      </w:r>
      <w:r>
        <w:t>Shouldn’t code 6 be in here, too? This applies for both heads and wives through 1996. This and the previous comment I think would be consistent with what we do starting in 1997.</w:t>
      </w:r>
    </w:p>
  </w:comment>
  <w:comment w:id="206" w:author="Cricco, Nino" w:date="2022-02-24T16:37:00Z" w:initials="CN">
    <w:p w14:paraId="1CF6C1D9" w14:textId="54F448D6" w:rsidR="00F803C3" w:rsidRDefault="00F803C3">
      <w:pPr>
        <w:pStyle w:val="CommentText"/>
      </w:pPr>
      <w:r>
        <w:rPr>
          <w:rStyle w:val="CommentReference"/>
        </w:rPr>
        <w:annotationRef/>
      </w:r>
      <w:r>
        <w:t>Done</w:t>
      </w:r>
    </w:p>
  </w:comment>
  <w:comment w:id="207" w:author="Killewald, Alexandra" w:date="2021-11-29T14:24:00Z" w:initials="KA">
    <w:p w14:paraId="58006D08" w14:textId="547F4738" w:rsidR="00F803C3" w:rsidRPr="009A27B7" w:rsidRDefault="00F803C3">
      <w:pPr>
        <w:pStyle w:val="CommentText"/>
      </w:pPr>
      <w:r>
        <w:rPr>
          <w:rStyle w:val="CommentReference"/>
        </w:rPr>
        <w:annotationRef/>
      </w:r>
      <w:r>
        <w:t>EF4645</w:t>
      </w:r>
      <w:r w:rsidRPr="009A27B7">
        <w:rPr>
          <w:b/>
          <w:bCs/>
        </w:rPr>
        <w:t>2</w:t>
      </w:r>
      <w:r>
        <w:t xml:space="preserve">, right? I’m pretty excited I found this typo, since otherwise reviewing all the details of this block of code was going to have felt like a waste!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08" w:author="Cricco, Nino" w:date="2022-02-24T16:23:00Z" w:initials="CN">
    <w:p w14:paraId="27DE129F" w14:textId="5E913707" w:rsidR="00F803C3" w:rsidRDefault="00F803C3">
      <w:pPr>
        <w:pStyle w:val="CommentText"/>
      </w:pPr>
      <w:r>
        <w:rPr>
          <w:rStyle w:val="CommentReference"/>
        </w:rPr>
        <w:annotationRef/>
      </w:r>
      <w:r>
        <w:t>Done! Good catch.</w:t>
      </w:r>
    </w:p>
  </w:comment>
  <w:comment w:id="209" w:author="Killewald, Alexandra" w:date="2021-11-29T17:04:00Z" w:initials="KA">
    <w:p w14:paraId="1C1DBE93" w14:textId="3E3883D6" w:rsidR="00F803C3" w:rsidRDefault="00F803C3">
      <w:pPr>
        <w:pStyle w:val="CommentText"/>
      </w:pPr>
      <w:r>
        <w:rPr>
          <w:rStyle w:val="CommentReference"/>
        </w:rPr>
        <w:annotationRef/>
      </w:r>
      <w:r>
        <w:t>Can you walk me through these?</w:t>
      </w:r>
    </w:p>
  </w:comment>
  <w:comment w:id="210" w:author="Cricco, Nino" w:date="2022-05-10T10:48:00Z" w:initials="CN">
    <w:p w14:paraId="53687D29" w14:textId="77777777" w:rsidR="00444386" w:rsidRDefault="00444386" w:rsidP="00217D01">
      <w:r>
        <w:rPr>
          <w:rStyle w:val="CommentReference"/>
        </w:rPr>
        <w:annotationRef/>
      </w:r>
      <w:r>
        <w:rPr>
          <w:sz w:val="20"/>
          <w:szCs w:val="20"/>
        </w:rPr>
        <w:t>Done</w:t>
      </w:r>
    </w:p>
  </w:comment>
  <w:comment w:id="211" w:author="Killewald, Alexandra" w:date="2021-11-29T17:07:00Z" w:initials="KA">
    <w:p w14:paraId="19266E21" w14:textId="6A966B7A" w:rsidR="00F803C3" w:rsidRDefault="00F803C3">
      <w:pPr>
        <w:pStyle w:val="CommentText"/>
      </w:pPr>
      <w:r>
        <w:rPr>
          <w:rStyle w:val="CommentReference"/>
        </w:rPr>
        <w:annotationRef/>
      </w:r>
      <w:r>
        <w:t>typo</w:t>
      </w:r>
    </w:p>
  </w:comment>
  <w:comment w:id="212" w:author="Cricco, Nino" w:date="2022-02-24T16:40:00Z" w:initials="CN">
    <w:p w14:paraId="43BCC431" w14:textId="49980A60" w:rsidR="00F803C3" w:rsidRDefault="00F803C3">
      <w:pPr>
        <w:pStyle w:val="CommentText"/>
      </w:pPr>
      <w:r>
        <w:rPr>
          <w:rStyle w:val="CommentReference"/>
        </w:rPr>
        <w:annotationRef/>
      </w:r>
      <w:r>
        <w:t>Fixed</w:t>
      </w:r>
    </w:p>
  </w:comment>
  <w:comment w:id="213" w:author="Killewald, Alexandra" w:date="2021-11-29T17:14:00Z" w:initials="KA">
    <w:p w14:paraId="336C5353" w14:textId="29EED9DD" w:rsidR="00F803C3" w:rsidRDefault="00F803C3">
      <w:pPr>
        <w:pStyle w:val="CommentText"/>
      </w:pPr>
      <w:r>
        <w:rPr>
          <w:rStyle w:val="CommentReference"/>
        </w:rPr>
        <w:annotationRef/>
      </w:r>
      <w:r>
        <w:t>I think there’s no reason not to use the earlier-year reports of race to generate the race.ever variable. For example, suppose a woman is head of her own household in 1979 and reports her race, then married in 1980 and so her race isn’t collected, and then attrits in 1981. We would currently be using her spouse’s 1980 race, but we could use her actual 1979 race, right?</w:t>
      </w:r>
    </w:p>
  </w:comment>
  <w:comment w:id="214" w:author="Cricco, Nino" w:date="2022-02-24T16:48:00Z" w:initials="CN">
    <w:p w14:paraId="15983873" w14:textId="652DD0F7" w:rsidR="00F803C3" w:rsidRDefault="00F803C3">
      <w:pPr>
        <w:pStyle w:val="CommentText"/>
      </w:pPr>
      <w:r>
        <w:rPr>
          <w:rStyle w:val="CommentReference"/>
        </w:rPr>
        <w:annotationRef/>
      </w:r>
      <w:r>
        <w:t xml:space="preserve">I think it’s just such a minuscule number of people it applies to- we only have missing information on self-reported race for 1.5% of the entire sample across all years. I’m fine with some measurement error for that 1.5% if race of the head doesn’t appropriately capture those respondent’s own race, but I’m also happy to go back and incorporate information on prior years if you think it’s necessary.  </w:t>
      </w:r>
    </w:p>
  </w:comment>
  <w:comment w:id="215" w:author="Killewald, Alexandra" w:date="2021-12-01T11:31:00Z" w:initials="KA">
    <w:p w14:paraId="0DBAE8E3" w14:textId="58708543" w:rsidR="00F803C3" w:rsidRDefault="00F803C3">
      <w:pPr>
        <w:pStyle w:val="CommentText"/>
      </w:pPr>
      <w:r>
        <w:rPr>
          <w:rStyle w:val="CommentReference"/>
        </w:rPr>
        <w:annotationRef/>
      </w:r>
      <w:r>
        <w:t>Similar comment to one I made earlier: we’ve already renamed some of the variables used here earlier. Let’s not redo the same thing, both for efficiency and to reduce errors. I know that what we’re recoding here isn’t identical to what we did earlier, but it seems like we could fold it all into one step earlier.</w:t>
      </w:r>
    </w:p>
  </w:comment>
  <w:comment w:id="216" w:author="Cricco, Nino" w:date="2022-02-24T17:01:00Z" w:initials="CN">
    <w:p w14:paraId="4313A378" w14:textId="594B1321" w:rsidR="00F803C3" w:rsidRDefault="00F803C3">
      <w:pPr>
        <w:pStyle w:val="CommentText"/>
      </w:pPr>
      <w:r>
        <w:rPr>
          <w:rStyle w:val="CommentReference"/>
        </w:rPr>
        <w:annotationRef/>
      </w:r>
      <w:r>
        <w:t>Same reason as above- this is a new dataframe which we then merge with the main file</w:t>
      </w:r>
    </w:p>
  </w:comment>
  <w:comment w:id="217" w:author="Killewald, Alexandra" w:date="2021-12-01T13:00:00Z" w:initials="KA">
    <w:p w14:paraId="09DEC44C" w14:textId="0864A43B" w:rsidR="00F803C3" w:rsidRDefault="00F803C3">
      <w:pPr>
        <w:pStyle w:val="CommentText"/>
      </w:pPr>
      <w:r>
        <w:rPr>
          <w:rStyle w:val="CommentReference"/>
        </w:rPr>
        <w:annotationRef/>
      </w:r>
      <w:r>
        <w:t>Should this be V8035?</w:t>
      </w:r>
    </w:p>
  </w:comment>
  <w:comment w:id="218" w:author="Cricco, Nino" w:date="2022-02-24T17:04:00Z" w:initials="CN">
    <w:p w14:paraId="07DB45FA" w14:textId="32559912" w:rsidR="00F803C3" w:rsidRDefault="00F803C3">
      <w:pPr>
        <w:pStyle w:val="CommentText"/>
      </w:pPr>
      <w:r>
        <w:rPr>
          <w:rStyle w:val="CommentReference"/>
        </w:rPr>
        <w:annotationRef/>
      </w:r>
      <w:r>
        <w:t>corrected</w:t>
      </w:r>
    </w:p>
  </w:comment>
  <w:comment w:id="219" w:author="Killewald, Alexandra" w:date="2021-12-01T13:07:00Z" w:initials="KA">
    <w:p w14:paraId="2BB089EB" w14:textId="6ADF2812" w:rsidR="00F803C3" w:rsidRDefault="00F803C3">
      <w:pPr>
        <w:pStyle w:val="CommentText"/>
      </w:pPr>
      <w:r>
        <w:rPr>
          <w:rStyle w:val="CommentReference"/>
        </w:rPr>
        <w:annotationRef/>
      </w:r>
      <w:r>
        <w:t>V8036?</w:t>
      </w:r>
    </w:p>
  </w:comment>
  <w:comment w:id="220" w:author="Cricco, Nino" w:date="2022-02-24T17:04:00Z" w:initials="CN">
    <w:p w14:paraId="0AAD1AE4" w14:textId="2F0CB2DE" w:rsidR="00F803C3" w:rsidRDefault="00F803C3">
      <w:pPr>
        <w:pStyle w:val="CommentText"/>
      </w:pPr>
      <w:r>
        <w:rPr>
          <w:rStyle w:val="CommentReference"/>
        </w:rPr>
        <w:annotationRef/>
      </w:r>
      <w:r>
        <w:t>corrected</w:t>
      </w:r>
    </w:p>
  </w:comment>
  <w:comment w:id="221" w:author="Killewald, Alexandra" w:date="2021-12-01T13:13:00Z" w:initials="KA">
    <w:p w14:paraId="6DE1651F" w14:textId="7ADA5223" w:rsidR="00F803C3" w:rsidRDefault="00F803C3">
      <w:pPr>
        <w:pStyle w:val="CommentText"/>
      </w:pPr>
      <w:r>
        <w:rPr>
          <w:rStyle w:val="CommentReference"/>
        </w:rPr>
        <w:annotationRef/>
      </w:r>
      <w:r>
        <w:t>V8005?</w:t>
      </w:r>
    </w:p>
  </w:comment>
  <w:comment w:id="222" w:author="Cricco, Nino" w:date="2022-02-24T17:04:00Z" w:initials="CN">
    <w:p w14:paraId="305D8D0D" w14:textId="5D4CC5F6" w:rsidR="00F803C3" w:rsidRDefault="00F803C3">
      <w:pPr>
        <w:pStyle w:val="CommentText"/>
      </w:pPr>
      <w:r>
        <w:rPr>
          <w:rStyle w:val="CommentReference"/>
        </w:rPr>
        <w:annotationRef/>
      </w:r>
      <w:r>
        <w:t>corrected</w:t>
      </w:r>
    </w:p>
  </w:comment>
  <w:comment w:id="223" w:author="Killewald, Alexandra" w:date="2021-12-01T14:15:00Z" w:initials="KA">
    <w:p w14:paraId="6C564B65" w14:textId="55856E03" w:rsidR="00F803C3" w:rsidRDefault="00F803C3">
      <w:pPr>
        <w:pStyle w:val="CommentText"/>
      </w:pPr>
      <w:r>
        <w:rPr>
          <w:rStyle w:val="CommentReference"/>
        </w:rPr>
        <w:annotationRef/>
      </w:r>
      <w:r>
        <w:t>V8006</w:t>
      </w:r>
    </w:p>
  </w:comment>
  <w:comment w:id="224" w:author="Cricco, Nino" w:date="2022-02-24T17:04:00Z" w:initials="CN">
    <w:p w14:paraId="64AC3910" w14:textId="1F2EC20D" w:rsidR="00F803C3" w:rsidRDefault="00F803C3">
      <w:pPr>
        <w:pStyle w:val="CommentText"/>
      </w:pPr>
      <w:r>
        <w:rPr>
          <w:rStyle w:val="CommentReference"/>
        </w:rPr>
        <w:annotationRef/>
      </w:r>
      <w:r>
        <w:t>corrected</w:t>
      </w:r>
    </w:p>
  </w:comment>
  <w:comment w:id="225" w:author="Killewald, Alexandra" w:date="2021-12-01T13:05:00Z" w:initials="KA">
    <w:p w14:paraId="17FD1B77" w14:textId="7F1D8CD3" w:rsidR="00F803C3" w:rsidRDefault="00F803C3">
      <w:pPr>
        <w:pStyle w:val="CommentText"/>
      </w:pPr>
      <w:r>
        <w:rPr>
          <w:rStyle w:val="CommentReference"/>
        </w:rPr>
        <w:annotationRef/>
      </w:r>
      <w:r>
        <w:t>From the cross-year index, it looks like, for this year only, separate questions were asked for those currently working and currently not working. I think we need to add the answers in from those not currently working?</w:t>
      </w:r>
    </w:p>
  </w:comment>
  <w:comment w:id="226" w:author="Cricco, Nino" w:date="2022-02-24T19:34:00Z" w:initials="CN">
    <w:p w14:paraId="12AEBF22" w14:textId="084D5A6E" w:rsidR="00F803C3" w:rsidRDefault="00F803C3">
      <w:pPr>
        <w:pStyle w:val="CommentText"/>
      </w:pPr>
      <w:r>
        <w:rPr>
          <w:rStyle w:val="CommentReference"/>
        </w:rPr>
        <w:annotationRef/>
      </w:r>
      <w:r>
        <w:t>Done</w:t>
      </w:r>
    </w:p>
  </w:comment>
  <w:comment w:id="227" w:author="Killewald, Alexandra" w:date="2021-12-01T16:08:00Z" w:initials="KA">
    <w:p w14:paraId="19DF282E" w14:textId="77777777" w:rsidR="00F803C3" w:rsidRDefault="00F803C3">
      <w:pPr>
        <w:pStyle w:val="CommentText"/>
      </w:pPr>
      <w:r>
        <w:rPr>
          <w:rStyle w:val="CommentReference"/>
        </w:rPr>
        <w:annotationRef/>
      </w:r>
      <w:r>
        <w:t>For 1998 and 2000, we have to use the individual data because there’s no comparable family-level data, right? Will you just add a comment to the code?</w:t>
      </w:r>
    </w:p>
    <w:p w14:paraId="46FE6F61" w14:textId="77777777" w:rsidR="00F803C3" w:rsidRDefault="00F803C3">
      <w:pPr>
        <w:pStyle w:val="CommentText"/>
      </w:pPr>
    </w:p>
    <w:p w14:paraId="7F77C994" w14:textId="57E55F11" w:rsidR="00F803C3" w:rsidRDefault="00F803C3">
      <w:pPr>
        <w:pStyle w:val="CommentText"/>
      </w:pPr>
      <w:r>
        <w:t>It occurred to me: the individual-level data are also available in 2003, 2005, and 2007 (so, for years 2002, 2004, and 2006). Shouldn’t we use that information in the cases where we don’t have head/spouse info? It shouldn’t matter too much, but could help us pick up a few folks who weren’t living as head/spouse in those years.</w:t>
      </w:r>
    </w:p>
  </w:comment>
  <w:comment w:id="228" w:author="Cricco, Nino" w:date="2022-03-17T14:46:00Z" w:initials="CN">
    <w:p w14:paraId="11D7735B" w14:textId="37669524" w:rsidR="00D22FE6" w:rsidRDefault="00D22FE6">
      <w:pPr>
        <w:pStyle w:val="CommentText"/>
      </w:pPr>
      <w:r>
        <w:rPr>
          <w:rStyle w:val="CommentReference"/>
        </w:rPr>
        <w:annotationRef/>
      </w:r>
      <w:r>
        <w:t>That’s right! Added a comment</w:t>
      </w:r>
    </w:p>
    <w:p w14:paraId="615DCC0E" w14:textId="77777777" w:rsidR="003037FE" w:rsidRDefault="003037FE">
      <w:pPr>
        <w:pStyle w:val="CommentText"/>
      </w:pPr>
    </w:p>
    <w:p w14:paraId="073428C6" w14:textId="77777777" w:rsidR="00D22FE6" w:rsidRDefault="00D22FE6">
      <w:pPr>
        <w:pStyle w:val="CommentText"/>
      </w:pPr>
      <w:r>
        <w:t>I also added the information for the individual-level data in those years</w:t>
      </w:r>
      <w:r w:rsidR="00227E3E">
        <w:t>. We have information on hours and weeks for 2003, 2005, and 2007, but on months only for 2003, as far as I could find in the PSID files.</w:t>
      </w:r>
    </w:p>
    <w:p w14:paraId="45473041" w14:textId="77777777" w:rsidR="003037FE" w:rsidRDefault="003037FE">
      <w:pPr>
        <w:pStyle w:val="CommentText"/>
      </w:pPr>
    </w:p>
    <w:p w14:paraId="57130DBF" w14:textId="1D3013F2" w:rsidR="003037FE" w:rsidRDefault="003037FE" w:rsidP="003037FE">
      <w:pPr>
        <w:pStyle w:val="CommentText"/>
      </w:pPr>
      <w:r>
        <w:t>The issue is just, here we’re basically just using hours/weeks/months worked during the year to generate a measure of whether the individual worked at all or worked full-time during that year when we recursively add each year of experience to the total years of experience the individuals report when they first become a head or spouse. So while we can capture whether non heads/spouses are working in th</w:t>
      </w:r>
      <w:r w:rsidR="00D72747">
        <w:t>ose gap years, we can’t use that information since we can’t add it to their years of total experience  since they haven’t reported it yet. Presumably, whether they worked full-time during those gap years prior to becoming heads or spouses is captured when they first report their total years of experience since age 18 when they become heads or spouses</w:t>
      </w:r>
    </w:p>
    <w:p w14:paraId="4697AB3D" w14:textId="770CE8AD" w:rsidR="003037FE" w:rsidRDefault="003037FE">
      <w:pPr>
        <w:pStyle w:val="CommentText"/>
      </w:pPr>
    </w:p>
  </w:comment>
  <w:comment w:id="229" w:author="Killewald, Alexandra" w:date="2021-12-01T16:07:00Z" w:initials="KA">
    <w:p w14:paraId="002B6970" w14:textId="1D443D14" w:rsidR="00F803C3" w:rsidRDefault="00F803C3">
      <w:pPr>
        <w:pStyle w:val="CommentText"/>
      </w:pPr>
      <w:r>
        <w:rPr>
          <w:rStyle w:val="CommentReference"/>
        </w:rPr>
        <w:annotationRef/>
      </w:r>
      <w:r>
        <w:t>I just found this naming confusing, since isn’t this variable hours/week?</w:t>
      </w:r>
    </w:p>
  </w:comment>
  <w:comment w:id="230" w:author="Cricco, Nino" w:date="2022-03-17T13:45:00Z" w:initials="CN">
    <w:p w14:paraId="31DF6CF4" w14:textId="148A4BD4" w:rsidR="00C56C21" w:rsidRDefault="00C56C21">
      <w:pPr>
        <w:pStyle w:val="CommentText"/>
      </w:pPr>
      <w:r>
        <w:rPr>
          <w:rStyle w:val="CommentReference"/>
        </w:rPr>
        <w:annotationRef/>
      </w:r>
      <w:r>
        <w:rPr>
          <w:rStyle w:val="CommentReference"/>
        </w:rPr>
        <w:t>That’s right- changed the label</w:t>
      </w:r>
    </w:p>
  </w:comment>
  <w:comment w:id="231" w:author="Killewald, Alexandra" w:date="2021-12-01T16:19:00Z" w:initials="KA">
    <w:p w14:paraId="5F0D7C35" w14:textId="3DF902F6" w:rsidR="00F803C3" w:rsidRDefault="00F803C3">
      <w:pPr>
        <w:pStyle w:val="CommentText"/>
      </w:pPr>
      <w:r>
        <w:rPr>
          <w:rStyle w:val="CommentReference"/>
        </w:rPr>
        <w:annotationRef/>
      </w:r>
      <w:r>
        <w:t>Typo</w:t>
      </w:r>
    </w:p>
  </w:comment>
  <w:comment w:id="232" w:author="Cricco, Nino" w:date="2022-02-24T16:54:00Z" w:initials="CN">
    <w:p w14:paraId="435EA89C" w14:textId="6101D96E" w:rsidR="00F803C3" w:rsidRDefault="00F803C3">
      <w:pPr>
        <w:pStyle w:val="CommentText"/>
      </w:pPr>
      <w:r>
        <w:rPr>
          <w:rStyle w:val="CommentReference"/>
        </w:rPr>
        <w:annotationRef/>
      </w:r>
      <w:r>
        <w:t>fixed</w:t>
      </w:r>
    </w:p>
  </w:comment>
  <w:comment w:id="233" w:author="Killewald, Alexandra" w:date="2021-12-01T16:30:00Z" w:initials="KA">
    <w:p w14:paraId="03415B7F" w14:textId="795831F9" w:rsidR="00F803C3" w:rsidRDefault="00F803C3">
      <w:pPr>
        <w:pStyle w:val="CommentText"/>
      </w:pPr>
      <w:r>
        <w:rPr>
          <w:rStyle w:val="CommentReference"/>
        </w:rPr>
        <w:annotationRef/>
      </w:r>
      <w:r>
        <w:t>I was concerned here that age_wf is being assigned as age whenever rel.head ~= “head”, rather than only when rel.head==”wife.” Is that right? Given that we use some individual-level experience variables that apply to those who aren’t heads/spouses, I’m assuming there are some people in the sample at this point that aren’t heads/spouses in a given year. This applies to the other variables, too.</w:t>
      </w:r>
    </w:p>
  </w:comment>
  <w:comment w:id="234" w:author="Cricco, Nino" w:date="2022-03-03T12:20:00Z" w:initials="CN">
    <w:p w14:paraId="0A11B8F4" w14:textId="40853146" w:rsidR="00F803C3" w:rsidRDefault="00F803C3">
      <w:pPr>
        <w:pStyle w:val="CommentText"/>
      </w:pPr>
      <w:r>
        <w:rPr>
          <w:rStyle w:val="CommentReference"/>
        </w:rPr>
        <w:annotationRef/>
      </w:r>
      <w:r>
        <w:t>Yeah, sorry- we’re using the individual level variables for age- this line was commented out, I just forgot to delete it</w:t>
      </w:r>
    </w:p>
  </w:comment>
  <w:comment w:id="235" w:author="Killewald, Alexandra" w:date="2021-12-01T16:34:00Z" w:initials="KA">
    <w:p w14:paraId="5BF9AFAD" w14:textId="7DE54ACE" w:rsidR="00F803C3" w:rsidRDefault="00F803C3">
      <w:pPr>
        <w:pStyle w:val="CommentText"/>
      </w:pPr>
      <w:r>
        <w:rPr>
          <w:rStyle w:val="CommentReference"/>
        </w:rPr>
        <w:annotationRef/>
      </w:r>
      <w:r>
        <w:t>Is this redundant with the code just before the comments?</w:t>
      </w:r>
    </w:p>
  </w:comment>
  <w:comment w:id="236" w:author="Cricco, Nino" w:date="2022-03-03T12:21:00Z" w:initials="CN">
    <w:p w14:paraId="67C647A3" w14:textId="0CE38F1D" w:rsidR="00F803C3" w:rsidRDefault="00F803C3">
      <w:pPr>
        <w:pStyle w:val="CommentText"/>
      </w:pPr>
      <w:r>
        <w:rPr>
          <w:rStyle w:val="CommentReference"/>
        </w:rPr>
        <w:annotationRef/>
      </w:r>
      <w:r>
        <w:t>Yup, this line should’ve been deleted- it’s commented out</w:t>
      </w:r>
    </w:p>
  </w:comment>
  <w:comment w:id="237" w:author="Killewald, Alexandra" w:date="2021-12-01T16:36:00Z" w:initials="KA">
    <w:p w14:paraId="6073C8FB" w14:textId="30345E1D" w:rsidR="00F803C3" w:rsidRDefault="00F803C3">
      <w:pPr>
        <w:pStyle w:val="CommentText"/>
      </w:pPr>
      <w:r>
        <w:rPr>
          <w:rStyle w:val="CommentReference"/>
        </w:rPr>
        <w:annotationRef/>
      </w:r>
      <w:r>
        <w:t>Do these 2 lines do anything not already accomplished by the previous 2 lines?</w:t>
      </w:r>
    </w:p>
  </w:comment>
  <w:comment w:id="238" w:author="Cricco, Nino" w:date="2022-03-03T12:30:00Z" w:initials="CN">
    <w:p w14:paraId="3877EB80" w14:textId="4DD9E661" w:rsidR="00D12C6C" w:rsidRPr="00D12C6C" w:rsidRDefault="00411E69" w:rsidP="00D12C6C">
      <w:pPr>
        <w:rPr>
          <w:rFonts w:ascii="Times New Roman" w:eastAsia="Times New Roman" w:hAnsi="Times New Roman" w:cs="Times New Roman"/>
          <w:sz w:val="24"/>
          <w:szCs w:val="24"/>
        </w:rPr>
      </w:pPr>
      <w:r>
        <w:rPr>
          <w:rStyle w:val="CommentReference"/>
        </w:rPr>
        <w:annotationRef/>
      </w:r>
      <w:r w:rsidR="00D12C6C">
        <w:t>Basically the issue is that in some cases</w:t>
      </w:r>
      <w:r w:rsidR="00D12C6C">
        <w:rPr>
          <w:rFonts w:ascii="Calibri" w:eastAsia="Times New Roman" w:hAnsi="Calibri" w:cs="Calibri"/>
          <w:color w:val="000000"/>
          <w:sz w:val="24"/>
          <w:szCs w:val="24"/>
        </w:rPr>
        <w:t>,</w:t>
      </w:r>
      <w:r w:rsidR="00D12C6C" w:rsidRPr="00D12C6C">
        <w:rPr>
          <w:rFonts w:ascii="Calibri" w:eastAsia="Times New Roman" w:hAnsi="Calibri" w:cs="Calibri"/>
          <w:color w:val="000000"/>
          <w:sz w:val="24"/>
          <w:szCs w:val="24"/>
        </w:rPr>
        <w:t xml:space="preserve"> the measure of experience since age 18 is greater than the current age minus age 18</w:t>
      </w:r>
      <w:r w:rsidR="00D12C6C">
        <w:rPr>
          <w:rFonts w:ascii="Calibri" w:eastAsia="Times New Roman" w:hAnsi="Calibri" w:cs="Calibri"/>
          <w:color w:val="000000"/>
          <w:sz w:val="24"/>
          <w:szCs w:val="24"/>
        </w:rPr>
        <w:t>.</w:t>
      </w:r>
      <w:r w:rsidR="00D12C6C" w:rsidRPr="00D12C6C">
        <w:rPr>
          <w:rFonts w:ascii="Calibri" w:eastAsia="Times New Roman" w:hAnsi="Calibri" w:cs="Calibri"/>
          <w:color w:val="000000"/>
          <w:sz w:val="24"/>
          <w:szCs w:val="24"/>
        </w:rPr>
        <w:t xml:space="preserve"> I censor experience to equal current age minus 18</w:t>
      </w:r>
      <w:r w:rsidR="00D12C6C">
        <w:rPr>
          <w:rFonts w:ascii="Calibri" w:eastAsia="Times New Roman" w:hAnsi="Calibri" w:cs="Calibri"/>
          <w:color w:val="000000"/>
          <w:sz w:val="24"/>
          <w:szCs w:val="24"/>
        </w:rPr>
        <w:t xml:space="preserve"> in the previous two lines, but that leads to negative values for very few cases, so then I set those negative values to zero. This more or less follows what Blau &amp; Kahn do</w:t>
      </w:r>
    </w:p>
    <w:p w14:paraId="62814631" w14:textId="249C0C76" w:rsidR="00411E69" w:rsidRDefault="00411E69">
      <w:pPr>
        <w:pStyle w:val="CommentText"/>
      </w:pPr>
    </w:p>
  </w:comment>
  <w:comment w:id="239" w:author="Killewald, Alexandra" w:date="2021-12-01T16:38:00Z" w:initials="KA">
    <w:p w14:paraId="640B51DB" w14:textId="5F5F0764" w:rsidR="00F803C3" w:rsidRDefault="00F803C3">
      <w:pPr>
        <w:pStyle w:val="CommentText"/>
      </w:pPr>
      <w:r>
        <w:rPr>
          <w:rStyle w:val="CommentReference"/>
        </w:rPr>
        <w:annotationRef/>
      </w:r>
      <w:r>
        <w:t>This is just a commenting issue: these variables apply to the non-gap years, they are set to NA for the gap years, right?</w:t>
      </w:r>
    </w:p>
  </w:comment>
  <w:comment w:id="240" w:author="Cricco, Nino" w:date="2022-03-03T16:42:00Z" w:initials="CN">
    <w:p w14:paraId="1F7F8957" w14:textId="284B2D79" w:rsidR="00D12C6C" w:rsidRDefault="00D12C6C">
      <w:pPr>
        <w:pStyle w:val="CommentText"/>
      </w:pPr>
      <w:r>
        <w:rPr>
          <w:rStyle w:val="CommentReference"/>
        </w:rPr>
        <w:annotationRef/>
      </w:r>
      <w:r>
        <w:t>That’s right</w:t>
      </w:r>
    </w:p>
  </w:comment>
  <w:comment w:id="241" w:author="Killewald, Alexandra" w:date="2021-12-01T16:48:00Z" w:initials="KA">
    <w:p w14:paraId="5BAB6FA0" w14:textId="21D0FA74" w:rsidR="00F803C3" w:rsidRDefault="00F803C3">
      <w:pPr>
        <w:pStyle w:val="CommentText"/>
      </w:pPr>
      <w:r>
        <w:rPr>
          <w:rStyle w:val="CommentReference"/>
        </w:rPr>
        <w:annotationRef/>
      </w:r>
      <w:r>
        <w:t>Similar commenting point: this also generates the relevant variable for the non-gap years, because of the last ann.wrk.hrs, right?</w:t>
      </w:r>
    </w:p>
  </w:comment>
  <w:comment w:id="242" w:author="Cricco, Nino" w:date="2022-03-19T16:47:00Z" w:initials="CN">
    <w:p w14:paraId="5590650E" w14:textId="2F2EF480" w:rsidR="003037FE" w:rsidRDefault="003037FE">
      <w:pPr>
        <w:pStyle w:val="CommentText"/>
      </w:pPr>
      <w:r>
        <w:rPr>
          <w:rStyle w:val="CommentReference"/>
        </w:rPr>
        <w:annotationRef/>
      </w:r>
      <w:r>
        <w:t>Yeah- so basically, the last bit in the last ifelse is saying to assign ann.wrk.hrs to non gap years</w:t>
      </w:r>
    </w:p>
  </w:comment>
  <w:comment w:id="243" w:author="Killewald, Alexandra" w:date="2021-12-01T16:49:00Z" w:initials="KA">
    <w:p w14:paraId="6924F567" w14:textId="3DA71896" w:rsidR="00F803C3" w:rsidRDefault="00F803C3">
      <w:pPr>
        <w:pStyle w:val="CommentText"/>
      </w:pPr>
      <w:r>
        <w:rPr>
          <w:rStyle w:val="CommentReference"/>
        </w:rPr>
        <w:annotationRef/>
      </w:r>
      <w:r>
        <w:t>Am I right that this assumes that work hours are zero for anyone for whom employed~=1 in the later gap years? And that’s because, according to the PSID codebook, there are no missing values for these variables?</w:t>
      </w:r>
    </w:p>
  </w:comment>
  <w:comment w:id="244" w:author="Cricco, Nino" w:date="2022-03-19T18:11:00Z" w:initials="CN">
    <w:p w14:paraId="657B80D6" w14:textId="3B99492D" w:rsidR="008D6F75" w:rsidRDefault="008D6F75">
      <w:pPr>
        <w:pStyle w:val="CommentText"/>
      </w:pPr>
      <w:r>
        <w:rPr>
          <w:rStyle w:val="CommentReference"/>
        </w:rPr>
        <w:annotationRef/>
      </w:r>
      <w:r>
        <w:t>That’s right- and I double checked. Basically starting in 2002, we get these measures for employed in the gap year</w:t>
      </w:r>
      <w:r w:rsidR="00ED4F6D">
        <w:t>, and they’re never missing for heads or wives</w:t>
      </w:r>
    </w:p>
  </w:comment>
  <w:comment w:id="245" w:author="Killewald, Alexandra" w:date="2021-12-01T16:52:00Z" w:initials="KA">
    <w:p w14:paraId="4E67158C" w14:textId="019363D1" w:rsidR="00F803C3" w:rsidRDefault="00F803C3">
      <w:pPr>
        <w:pStyle w:val="CommentText"/>
      </w:pPr>
      <w:r>
        <w:rPr>
          <w:rStyle w:val="CommentReference"/>
        </w:rPr>
        <w:annotationRef/>
      </w:r>
      <w:r>
        <w:t>And this only draws from observations from the same respondent because we’re still grouped by indiv.id?</w:t>
      </w:r>
    </w:p>
  </w:comment>
  <w:comment w:id="246" w:author="Cricco, Nino" w:date="2022-03-03T16:43:00Z" w:initials="CN">
    <w:p w14:paraId="6C772907" w14:textId="1A4B2958" w:rsidR="00D12C6C" w:rsidRDefault="00D12C6C">
      <w:pPr>
        <w:pStyle w:val="CommentText"/>
      </w:pPr>
      <w:r>
        <w:rPr>
          <w:rStyle w:val="CommentReference"/>
        </w:rPr>
        <w:annotationRef/>
      </w:r>
      <w:r>
        <w:t>That’s right</w:t>
      </w:r>
    </w:p>
  </w:comment>
  <w:comment w:id="247" w:author="Killewald, Alexandra" w:date="2021-12-01T17:12:00Z" w:initials="KA">
    <w:p w14:paraId="69BE8140" w14:textId="3328664E" w:rsidR="00F803C3" w:rsidRDefault="00F803C3">
      <w:pPr>
        <w:pStyle w:val="CommentText"/>
      </w:pPr>
      <w:r>
        <w:rPr>
          <w:rStyle w:val="CommentReference"/>
        </w:rPr>
        <w:annotationRef/>
      </w:r>
      <w:r>
        <w:t>I was confused for a bit why this was here, since by construction these years won’t become the base years that the cumulative sums build on, but it’s just because of the very last step of the cumulative sum, we want to group them with the preceding wave, not their survey wave, right? Will you add a comment of some kind?</w:t>
      </w:r>
    </w:p>
  </w:comment>
  <w:comment w:id="248" w:author="Cricco, Nino" w:date="2022-03-21T18:37:00Z" w:initials="CN">
    <w:p w14:paraId="09A3D29D" w14:textId="2510E117" w:rsidR="00AE1AA2" w:rsidRDefault="00AE1AA2">
      <w:pPr>
        <w:pStyle w:val="CommentText"/>
      </w:pPr>
      <w:r>
        <w:rPr>
          <w:rStyle w:val="CommentReference"/>
        </w:rPr>
        <w:annotationRef/>
      </w:r>
      <w:r>
        <w:t>Yep, thaat’s exactly right!</w:t>
      </w:r>
    </w:p>
  </w:comment>
  <w:comment w:id="249" w:author="Killewald, Alexandra" w:date="2021-12-01T17:02:00Z" w:initials="KA">
    <w:p w14:paraId="1DA3207F" w14:textId="20B5E383" w:rsidR="00F803C3" w:rsidRDefault="00F803C3">
      <w:pPr>
        <w:pStyle w:val="CommentText"/>
      </w:pPr>
      <w:r>
        <w:rPr>
          <w:rStyle w:val="CommentReference"/>
        </w:rPr>
        <w:annotationRef/>
      </w:r>
      <w:r>
        <w:t>No missing values in the ann.wrk.hrs.pred variables, so this all works OK?</w:t>
      </w:r>
    </w:p>
  </w:comment>
  <w:comment w:id="250" w:author="Cricco, Nino" w:date="2022-03-20T14:56:00Z" w:initials="CN">
    <w:p w14:paraId="09112EED" w14:textId="77777777" w:rsidR="00880785" w:rsidRDefault="000B57E8" w:rsidP="00287C71">
      <w:r>
        <w:rPr>
          <w:rStyle w:val="CommentReference"/>
        </w:rPr>
        <w:annotationRef/>
      </w:r>
      <w:r w:rsidR="00880785">
        <w:rPr>
          <w:sz w:val="20"/>
          <w:szCs w:val="20"/>
        </w:rPr>
        <w:t>There is some missingness, particularly among those who at any given point are non heads/houses but still end up in our sample eventually so they’re still rows in the data (even though, these years won’t be added up for them in the cumulative experience measure bc they’ll be prior to when we measure years of experience). There is some missingness for heads/spouses (around 2 % for each) but these variables automatically default to NA if ann.wkr.hrs.pred is missing (double checked)</w:t>
      </w:r>
    </w:p>
  </w:comment>
  <w:comment w:id="251" w:author="Killewald, Alexandra" w:date="2021-12-01T17:03:00Z" w:initials="KA">
    <w:p w14:paraId="7CE5E9A9" w14:textId="7341F91C" w:rsidR="00F803C3" w:rsidRDefault="00F803C3">
      <w:pPr>
        <w:pStyle w:val="CommentText"/>
      </w:pPr>
      <w:r>
        <w:rPr>
          <w:rStyle w:val="CommentReference"/>
        </w:rPr>
        <w:annotationRef/>
      </w:r>
      <w:r>
        <w:t>Typo.</w:t>
      </w:r>
    </w:p>
  </w:comment>
  <w:comment w:id="252" w:author="Cricco, Nino" w:date="2022-03-20T14:55:00Z" w:initials="CN">
    <w:p w14:paraId="15EDB0AC" w14:textId="0A84C5FC" w:rsidR="000B57E8" w:rsidRDefault="000B57E8">
      <w:pPr>
        <w:pStyle w:val="CommentText"/>
      </w:pPr>
      <w:r>
        <w:rPr>
          <w:rStyle w:val="CommentReference"/>
        </w:rPr>
        <w:annotationRef/>
      </w:r>
      <w:r>
        <w:t>fixed</w:t>
      </w:r>
    </w:p>
  </w:comment>
  <w:comment w:id="253" w:author="Killewald, Alexandra" w:date="2021-12-01T17:04:00Z" w:initials="KA">
    <w:p w14:paraId="2F5569EC" w14:textId="57730854" w:rsidR="00F803C3" w:rsidRDefault="00F803C3">
      <w:pPr>
        <w:pStyle w:val="CommentText"/>
      </w:pPr>
      <w:r>
        <w:rPr>
          <w:rStyle w:val="CommentReference"/>
        </w:rPr>
        <w:annotationRef/>
      </w:r>
      <w:r>
        <w:t>Typo.</w:t>
      </w:r>
    </w:p>
  </w:comment>
  <w:comment w:id="254" w:author="Cricco, Nino" w:date="2022-03-20T14:55:00Z" w:initials="CN">
    <w:p w14:paraId="4D784A25" w14:textId="493FF367" w:rsidR="000B57E8" w:rsidRDefault="000B57E8">
      <w:pPr>
        <w:pStyle w:val="CommentText"/>
      </w:pPr>
      <w:r>
        <w:rPr>
          <w:rStyle w:val="CommentReference"/>
        </w:rPr>
        <w:annotationRef/>
      </w:r>
      <w:r>
        <w:t>fixed</w:t>
      </w:r>
    </w:p>
  </w:comment>
  <w:comment w:id="255" w:author="Killewald, Alexandra" w:date="2021-12-01T17:05:00Z" w:initials="KA">
    <w:p w14:paraId="5094CBCC" w14:textId="5B2B88BC" w:rsidR="00F803C3" w:rsidRDefault="00F803C3">
      <w:pPr>
        <w:pStyle w:val="CommentText"/>
      </w:pPr>
      <w:r>
        <w:rPr>
          <w:rStyle w:val="CommentReference"/>
        </w:rPr>
        <w:annotationRef/>
      </w:r>
      <w:r>
        <w:t>I think this is saying “if you’re in a rowed that has the first occurrence of a distinct combination of indiv.id and yrswrk.gapyrfill, make yrswrk_fill = yrswrk.gapyrfill. Else, make yrswrk_fill = NA.” That way, we’ll know yrswrk_fill is non-missing only in the years that lifetime experience was updated. Is that right?</w:t>
      </w:r>
    </w:p>
    <w:p w14:paraId="00E46E6F" w14:textId="77777777" w:rsidR="00F803C3" w:rsidRDefault="00F803C3">
      <w:pPr>
        <w:pStyle w:val="CommentText"/>
      </w:pPr>
    </w:p>
    <w:p w14:paraId="4B0393AC" w14:textId="77777777" w:rsidR="00F803C3" w:rsidRDefault="00F803C3">
      <w:pPr>
        <w:pStyle w:val="CommentText"/>
      </w:pPr>
      <w:r>
        <w:t xml:space="preserve">Will you do a few checks on this – just look at what years are marked as updates for a few sample individuals and make sure it checks out with their survey path? </w:t>
      </w:r>
    </w:p>
    <w:p w14:paraId="497D833B" w14:textId="19B511E8" w:rsidR="00F803C3" w:rsidRDefault="00F803C3">
      <w:pPr>
        <w:pStyle w:val="CommentText"/>
      </w:pPr>
      <w:r>
        <w:t>In general, I’d like to see some built-in checks through the code whenever we do something a little complicated. Checks on no missing values, summarizing variables we’ve created, etc. Not something we have to go through and do right now, but something to think about for the next round of code review / while we’re waiting for reviews.</w:t>
      </w:r>
    </w:p>
  </w:comment>
  <w:comment w:id="256" w:author="Cricco, Nino" w:date="2022-03-20T15:27:00Z" w:initials="CN">
    <w:p w14:paraId="1B83C382" w14:textId="18A80DD5" w:rsidR="00E8303C" w:rsidRDefault="00E8303C">
      <w:pPr>
        <w:pStyle w:val="CommentText"/>
      </w:pPr>
      <w:r>
        <w:rPr>
          <w:rStyle w:val="CommentReference"/>
        </w:rPr>
        <w:annotationRef/>
      </w:r>
      <w:r>
        <w:t>That’s right! Happy to build in some checks however you suggest- ran some checks on this myself just looking at the data/objects, but we can figure out a way to systematize this.</w:t>
      </w:r>
    </w:p>
  </w:comment>
  <w:comment w:id="257" w:author="Killewald, Alexandra" w:date="2021-12-01T17:11:00Z" w:initials="KA">
    <w:p w14:paraId="7280D8F5" w14:textId="77B4AF85" w:rsidR="00F803C3" w:rsidRDefault="00F803C3">
      <w:pPr>
        <w:pStyle w:val="CommentText"/>
      </w:pPr>
      <w:r>
        <w:rPr>
          <w:rStyle w:val="CommentReference"/>
        </w:rPr>
        <w:annotationRef/>
      </w:r>
      <w:r>
        <w:t>Typo.</w:t>
      </w:r>
    </w:p>
  </w:comment>
  <w:comment w:id="258" w:author="Cricco, Nino" w:date="2022-03-20T15:01:00Z" w:initials="CN">
    <w:p w14:paraId="7B08418E" w14:textId="1181CCA2" w:rsidR="00632B01" w:rsidRDefault="00632B01">
      <w:pPr>
        <w:pStyle w:val="CommentText"/>
      </w:pPr>
      <w:r>
        <w:rPr>
          <w:rStyle w:val="CommentReference"/>
        </w:rPr>
        <w:annotationRef/>
      </w:r>
      <w:r>
        <w:t>fixed</w:t>
      </w:r>
    </w:p>
  </w:comment>
  <w:comment w:id="259" w:author="Killewald, Alexandra" w:date="2021-12-01T17:14:00Z" w:initials="KA">
    <w:p w14:paraId="4943B5A3" w14:textId="26183573" w:rsidR="00F803C3" w:rsidRDefault="00F803C3">
      <w:pPr>
        <w:pStyle w:val="CommentText"/>
      </w:pPr>
      <w:r>
        <w:rPr>
          <w:rStyle w:val="CommentReference"/>
        </w:rPr>
        <w:annotationRef/>
      </w:r>
      <w:r>
        <w:t>And this may fill in an NA, for example if the individual doesn’t have observed work experience in that year, and it also wasn’t a lifetime-update year?</w:t>
      </w:r>
    </w:p>
  </w:comment>
  <w:comment w:id="260" w:author="Cricco, Nino" w:date="2022-03-20T15:39:00Z" w:initials="CN">
    <w:p w14:paraId="737C1585" w14:textId="75571B8E" w:rsidR="00032688" w:rsidRDefault="00032688">
      <w:pPr>
        <w:pStyle w:val="CommentText"/>
      </w:pPr>
      <w:r>
        <w:rPr>
          <w:rStyle w:val="CommentReference"/>
        </w:rPr>
        <w:annotationRef/>
      </w:r>
      <w:r>
        <w:t>That’s right</w:t>
      </w:r>
    </w:p>
  </w:comment>
  <w:comment w:id="261" w:author="Killewald, Alexandra" w:date="2021-12-01T17:16:00Z" w:initials="KA">
    <w:p w14:paraId="09C737C0" w14:textId="6285B57A" w:rsidR="00F803C3" w:rsidRDefault="00F803C3">
      <w:pPr>
        <w:pStyle w:val="CommentText"/>
      </w:pPr>
      <w:r>
        <w:rPr>
          <w:rStyle w:val="CommentReference"/>
        </w:rPr>
        <w:annotationRef/>
      </w:r>
      <w:r>
        <w:t>I’m just confirming: this will yield a missing value when there are any missing values that contribute to the inputs, right?</w:t>
      </w:r>
    </w:p>
  </w:comment>
  <w:comment w:id="262" w:author="Cricco, Nino" w:date="2022-03-20T15:39:00Z" w:initials="CN">
    <w:p w14:paraId="19E865B0" w14:textId="709A337E" w:rsidR="00032688" w:rsidRDefault="00032688">
      <w:pPr>
        <w:pStyle w:val="CommentText"/>
      </w:pPr>
      <w:r>
        <w:rPr>
          <w:rStyle w:val="CommentReference"/>
        </w:rPr>
        <w:annotationRef/>
      </w:r>
      <w:r>
        <w:t>That’s right. In general, though, there are pretty low rates of missingness in “between” years- so for most people, once they become heads/wives so are in our sample, we have information on their annual hours worked and at least some baseline measure of their lifetime experience when first reported. But yeah that’s right</w:t>
      </w:r>
    </w:p>
  </w:comment>
  <w:comment w:id="263" w:author="Killewald, Alexandra" w:date="2021-12-01T17:22:00Z" w:initials="KA">
    <w:p w14:paraId="2FE99089" w14:textId="0666C4C3" w:rsidR="00F803C3" w:rsidRDefault="00F803C3">
      <w:pPr>
        <w:pStyle w:val="CommentText"/>
      </w:pPr>
      <w:r>
        <w:rPr>
          <w:rStyle w:val="CommentReference"/>
        </w:rPr>
        <w:annotationRef/>
      </w:r>
      <w:r>
        <w:t>Typo.</w:t>
      </w:r>
    </w:p>
  </w:comment>
  <w:comment w:id="264" w:author="Cricco, Nino" w:date="2022-03-20T15:02:00Z" w:initials="CN">
    <w:p w14:paraId="5806C7DE" w14:textId="601DA8FD" w:rsidR="00632B01" w:rsidRDefault="00632B01">
      <w:pPr>
        <w:pStyle w:val="CommentText"/>
      </w:pPr>
      <w:r>
        <w:rPr>
          <w:rStyle w:val="CommentReference"/>
        </w:rPr>
        <w:annotationRef/>
      </w:r>
      <w:r>
        <w:t>fixed</w:t>
      </w:r>
    </w:p>
  </w:comment>
  <w:comment w:id="265" w:author="Killewald, Alexandra" w:date="2021-12-01T17:28:00Z" w:initials="KA">
    <w:p w14:paraId="43F1B28C" w14:textId="7CEA5E6C" w:rsidR="00F803C3" w:rsidRDefault="00F803C3">
      <w:pPr>
        <w:pStyle w:val="CommentText"/>
      </w:pPr>
      <w:r>
        <w:rPr>
          <w:rStyle w:val="CommentReference"/>
        </w:rPr>
        <w:annotationRef/>
      </w:r>
      <w:r>
        <w:t xml:space="preserve">I don’t understand this comment. </w:t>
      </w:r>
    </w:p>
  </w:comment>
  <w:comment w:id="266" w:author="Cricco, Nino" w:date="2022-03-20T15:42:00Z" w:initials="CN">
    <w:p w14:paraId="7F011950" w14:textId="3905968A" w:rsidR="00032688" w:rsidRDefault="00032688">
      <w:pPr>
        <w:pStyle w:val="CommentText"/>
      </w:pPr>
      <w:r>
        <w:rPr>
          <w:rStyle w:val="CommentReference"/>
        </w:rPr>
        <w:annotationRef/>
      </w:r>
      <w:r>
        <w:t>Sorry, I think this is just a legacy comment I forgot to delete</w:t>
      </w:r>
    </w:p>
  </w:comment>
  <w:comment w:id="267" w:author="Killewald, Alexandra" w:date="2021-12-01T17:27:00Z" w:initials="KA">
    <w:p w14:paraId="14D94F63" w14:textId="4612A15C" w:rsidR="00F803C3" w:rsidRDefault="00F803C3">
      <w:pPr>
        <w:pStyle w:val="CommentText"/>
      </w:pPr>
      <w:r>
        <w:rPr>
          <w:rStyle w:val="CommentReference"/>
        </w:rPr>
        <w:annotationRef/>
      </w:r>
      <w:r>
        <w:t>We can drop 2015, right?</w:t>
      </w:r>
    </w:p>
  </w:comment>
  <w:comment w:id="268" w:author="Cricco, Nino" w:date="2022-03-20T15:42:00Z" w:initials="CN">
    <w:p w14:paraId="4165BBAA" w14:textId="21ABCDE3" w:rsidR="00032688" w:rsidRDefault="00032688">
      <w:pPr>
        <w:pStyle w:val="CommentText"/>
      </w:pPr>
      <w:r>
        <w:rPr>
          <w:rStyle w:val="CommentReference"/>
        </w:rPr>
        <w:annotationRef/>
      </w:r>
      <w:r>
        <w:t>Yep, done</w:t>
      </w:r>
    </w:p>
  </w:comment>
  <w:comment w:id="269" w:author="Killewald, Alexandra" w:date="2021-12-01T17:32:00Z" w:initials="KA">
    <w:p w14:paraId="4602E200" w14:textId="77777777" w:rsidR="00F803C3" w:rsidRDefault="00F803C3">
      <w:pPr>
        <w:pStyle w:val="CommentText"/>
      </w:pPr>
      <w:r>
        <w:rPr>
          <w:rStyle w:val="CommentReference"/>
        </w:rPr>
        <w:annotationRef/>
      </w:r>
      <w:r>
        <w:t xml:space="preserve">Two questions: </w:t>
      </w:r>
    </w:p>
    <w:p w14:paraId="589E47F1" w14:textId="77777777" w:rsidR="00F803C3" w:rsidRDefault="00F803C3" w:rsidP="001865A7">
      <w:pPr>
        <w:pStyle w:val="CommentText"/>
        <w:numPr>
          <w:ilvl w:val="0"/>
          <w:numId w:val="4"/>
        </w:numPr>
      </w:pPr>
      <w:r>
        <w:t xml:space="preserve">I don’t understand what the .y and .x are. </w:t>
      </w:r>
    </w:p>
    <w:p w14:paraId="23F8E412" w14:textId="289DDFE1" w:rsidR="00F803C3" w:rsidRDefault="00F803C3" w:rsidP="001865A7">
      <w:pPr>
        <w:pStyle w:val="CommentText"/>
        <w:numPr>
          <w:ilvl w:val="0"/>
          <w:numId w:val="4"/>
        </w:numPr>
      </w:pPr>
      <w:r>
        <w:t>Here we’re doing -17, whereas earlier we did -18. Is this something to do with the add one comment above?</w:t>
      </w:r>
    </w:p>
  </w:comment>
  <w:comment w:id="270" w:author="Cricco, Nino" w:date="2022-03-20T15:42:00Z" w:initials="CN">
    <w:p w14:paraId="7A971CC8" w14:textId="769D5E51" w:rsidR="00032688" w:rsidRDefault="00032688">
      <w:pPr>
        <w:pStyle w:val="CommentText"/>
      </w:pPr>
      <w:r>
        <w:rPr>
          <w:rStyle w:val="CommentReference"/>
        </w:rPr>
        <w:annotationRef/>
      </w:r>
      <w:r w:rsidR="00692166">
        <w:t>Sorry, was basically just a legacy comment from when I was keeping age as reported both in the “main” data we match to and the experience data, but they’re identical, so R’s default is to rename one. But I edited to basically just remove age in the experience data before matching, can also match based on age as well as id and year and we get the same results.</w:t>
      </w:r>
    </w:p>
  </w:comment>
  <w:comment w:id="271" w:author="Killewald, Alexandra" w:date="2021-12-02T13:00:00Z" w:initials="KA">
    <w:p w14:paraId="7CA67929" w14:textId="7426584E" w:rsidR="00F803C3" w:rsidRDefault="00F803C3">
      <w:pPr>
        <w:pStyle w:val="CommentText"/>
      </w:pPr>
      <w:r>
        <w:rPr>
          <w:rStyle w:val="CommentReference"/>
        </w:rPr>
        <w:annotationRef/>
      </w:r>
      <w:r>
        <w:t>Codebook says that 9999 is “Inap.: no child” – are there valid kid records that have 9999 code here?</w:t>
      </w:r>
    </w:p>
  </w:comment>
  <w:comment w:id="272" w:author="Cricco, Nino" w:date="2022-03-21T18:41:00Z" w:initials="CN">
    <w:p w14:paraId="294D181E" w14:textId="0226A737" w:rsidR="00DA1BE9" w:rsidRDefault="00DA1BE9">
      <w:pPr>
        <w:pStyle w:val="CommentText"/>
      </w:pPr>
      <w:r>
        <w:rPr>
          <w:rStyle w:val="CommentReference"/>
        </w:rPr>
        <w:annotationRef/>
      </w:r>
      <w:r w:rsidR="00CA23C2">
        <w:rPr>
          <w:rStyle w:val="CommentReference"/>
        </w:rPr>
        <w:t>No, all 9999 records are for records where there are no children</w:t>
      </w:r>
    </w:p>
  </w:comment>
  <w:comment w:id="273" w:author="Killewald, Alexandra" w:date="2021-12-02T13:19:00Z" w:initials="KA">
    <w:p w14:paraId="1AFC441D" w14:textId="61430828" w:rsidR="00F803C3" w:rsidRDefault="00F803C3">
      <w:pPr>
        <w:pStyle w:val="CommentText"/>
      </w:pPr>
      <w:r>
        <w:rPr>
          <w:rStyle w:val="CommentReference"/>
        </w:rPr>
        <w:annotationRef/>
      </w:r>
      <w:r>
        <w:t>I got a little confused here. Does this create an observation just for the years in which new kids were born? I feel like that must not be right, given how the merge works later, but I couldn’t understand.</w:t>
      </w:r>
    </w:p>
  </w:comment>
  <w:comment w:id="274" w:author="Cricco, Nino" w:date="2022-03-21T18:56:00Z" w:initials="CN">
    <w:p w14:paraId="64CB21D2" w14:textId="2E887CC4" w:rsidR="00CA23C2" w:rsidRDefault="00CA23C2">
      <w:pPr>
        <w:pStyle w:val="CommentText"/>
      </w:pPr>
      <w:r>
        <w:rPr>
          <w:rStyle w:val="CommentReference"/>
        </w:rPr>
        <w:annotationRef/>
      </w:r>
      <w:r>
        <w:t xml:space="preserve">This </w:t>
      </w:r>
      <w:r w:rsidR="00D0162D">
        <w:t>basically makes sure we have</w:t>
      </w:r>
      <w:r>
        <w:t xml:space="preserve"> an observation for each person in each year, starting in the year in which the first child was born (1910) going all the way to 2019.</w:t>
      </w:r>
    </w:p>
  </w:comment>
  <w:comment w:id="275" w:author="Killewald, Alexandra" w:date="2021-12-02T13:16:00Z" w:initials="KA">
    <w:p w14:paraId="729A117E" w14:textId="0DA1BFA1" w:rsidR="00F803C3" w:rsidRDefault="00F803C3">
      <w:pPr>
        <w:pStyle w:val="CommentText"/>
      </w:pPr>
      <w:r>
        <w:rPr>
          <w:rStyle w:val="CommentReference"/>
        </w:rPr>
        <w:annotationRef/>
      </w:r>
      <w:r>
        <w:t>This is because we want to make sure the child was born in the calendar year before the covariates were measured, so that they for sure were born by the time the covariates were measured? If yes, will you just expand the comment?</w:t>
      </w:r>
    </w:p>
  </w:comment>
  <w:comment w:id="276" w:author="Cricco, Nino" w:date="2022-03-21T18:57:00Z" w:initials="CN">
    <w:p w14:paraId="41FE4AAD" w14:textId="44DFFEF6" w:rsidR="00CA23C2" w:rsidRDefault="00CA23C2">
      <w:pPr>
        <w:pStyle w:val="CommentText"/>
      </w:pPr>
      <w:r>
        <w:rPr>
          <w:rStyle w:val="CommentReference"/>
        </w:rPr>
        <w:annotationRef/>
      </w:r>
      <w:r>
        <w:t>That’s right</w:t>
      </w:r>
      <w:r w:rsidR="00D0162D">
        <w:t>- done</w:t>
      </w:r>
    </w:p>
  </w:comment>
  <w:comment w:id="277" w:author="Killewald, Alexandra" w:date="2021-12-02T13:25:00Z" w:initials="KA">
    <w:p w14:paraId="19967D32" w14:textId="4AC2A205" w:rsidR="00F803C3" w:rsidRDefault="00F803C3">
      <w:pPr>
        <w:pStyle w:val="CommentText"/>
      </w:pPr>
      <w:r>
        <w:rPr>
          <w:rStyle w:val="CommentReference"/>
        </w:rPr>
        <w:annotationRef/>
      </w:r>
      <w:r>
        <w:t>This is another good place to build in some checks, I think. Not on this specific point, but just to make sure the fertility code in general is working.</w:t>
      </w:r>
    </w:p>
  </w:comment>
  <w:comment w:id="278" w:author="Cricco, Nino" w:date="2022-03-21T19:17:00Z" w:initials="CN">
    <w:p w14:paraId="4E982325" w14:textId="6E48B8F6" w:rsidR="0088712E" w:rsidRDefault="0088712E">
      <w:pPr>
        <w:pStyle w:val="CommentText"/>
      </w:pPr>
      <w:r>
        <w:rPr>
          <w:rStyle w:val="CommentReference"/>
        </w:rPr>
        <w:annotationRef/>
      </w:r>
      <w:r>
        <w:t>Sounds good- flagging to brainstorm on what checks we can build in</w:t>
      </w:r>
    </w:p>
  </w:comment>
  <w:comment w:id="279" w:author="Killewald, Alexandra" w:date="2021-12-02T13:22:00Z" w:initials="KA">
    <w:p w14:paraId="57E3EDFA" w14:textId="688F7256" w:rsidR="00F803C3" w:rsidRDefault="00F803C3">
      <w:pPr>
        <w:pStyle w:val="CommentText"/>
      </w:pPr>
      <w:r>
        <w:rPr>
          <w:rStyle w:val="CommentReference"/>
        </w:rPr>
        <w:annotationRef/>
      </w:r>
      <w:r>
        <w:t>Will you just make sure this number is updated if needed?</w:t>
      </w:r>
    </w:p>
  </w:comment>
  <w:comment w:id="280" w:author="Cricco, Nino" w:date="2022-03-21T19:59:00Z" w:initials="CN">
    <w:p w14:paraId="09277F57" w14:textId="0EB16E9B" w:rsidR="00E512D2" w:rsidRDefault="00E512D2">
      <w:pPr>
        <w:pStyle w:val="CommentText"/>
      </w:pPr>
      <w:r>
        <w:rPr>
          <w:rStyle w:val="CommentReference"/>
        </w:rPr>
        <w:annotationRef/>
      </w:r>
      <w:r>
        <w:t>Done</w:t>
      </w:r>
    </w:p>
  </w:comment>
  <w:comment w:id="282" w:author="Killewald, Alexandra" w:date="2021-12-02T14:19:00Z" w:initials="KA">
    <w:p w14:paraId="04518718" w14:textId="5F237B1D" w:rsidR="00F803C3" w:rsidRDefault="00F803C3">
      <w:pPr>
        <w:pStyle w:val="CommentText"/>
      </w:pPr>
      <w:r>
        <w:rPr>
          <w:rStyle w:val="CommentReference"/>
        </w:rPr>
        <w:annotationRef/>
      </w:r>
      <w:r>
        <w:t>For this and V8017, similar question as earlier about whether we want to include 0 as a missing value, to make clear it doesn’t indicate infants.</w:t>
      </w:r>
    </w:p>
  </w:comment>
  <w:comment w:id="283" w:author="Cricco, Nino" w:date="2022-03-21T19:58:00Z" w:initials="CN">
    <w:p w14:paraId="3B47D8C8" w14:textId="7409BD3E" w:rsidR="00E512D2" w:rsidRDefault="00E512D2">
      <w:pPr>
        <w:pStyle w:val="CommentText"/>
      </w:pPr>
      <w:r>
        <w:rPr>
          <w:rStyle w:val="CommentReference"/>
        </w:rPr>
        <w:annotationRef/>
      </w:r>
      <w:r>
        <w:t>We later use the zero code to indicate that it indicates no children, rather than just missing data</w:t>
      </w:r>
    </w:p>
  </w:comment>
  <w:comment w:id="281" w:author="Killewald, Alexandra" w:date="2021-12-02T14:22:00Z" w:initials="KA">
    <w:p w14:paraId="53CA869D" w14:textId="77777777" w:rsidR="00F803C3" w:rsidRDefault="00F803C3">
      <w:pPr>
        <w:pStyle w:val="CommentText"/>
      </w:pPr>
      <w:r>
        <w:rPr>
          <w:rStyle w:val="CommentReference"/>
        </w:rPr>
        <w:annotationRef/>
      </w:r>
      <w:r>
        <w:t xml:space="preserve">I’m concerned by the fact that codebook indicates these questions are only asked for new heads, otherwise the response is pulled forward. </w:t>
      </w:r>
    </w:p>
    <w:p w14:paraId="3EE5AEE4" w14:textId="77777777" w:rsidR="00F803C3" w:rsidRDefault="00F803C3">
      <w:pPr>
        <w:pStyle w:val="CommentText"/>
      </w:pPr>
      <w:r>
        <w:t>So the question is, how can we update this report for those who became heads before 1980? Ideally, we’d have some measure of new births, but I think we don’t. I *think* the FIMS data would allow us to match parents to kids even in these early years, and then that file also includes the birth date of the matched kids. Will you investigate?</w:t>
      </w:r>
    </w:p>
    <w:p w14:paraId="6F36FC1F" w14:textId="267CEE15" w:rsidR="00F803C3" w:rsidRDefault="00F803C3">
      <w:pPr>
        <w:pStyle w:val="CommentText"/>
      </w:pPr>
      <w:r>
        <w:t>If that’s not possible, we might just use as our best approximation the appearance of infants in the kids in HH after the first report of this variable.</w:t>
      </w:r>
    </w:p>
  </w:comment>
  <w:comment w:id="284" w:author="Killewald, Alexandra" w:date="2021-12-02T14:30:00Z" w:initials="KA">
    <w:p w14:paraId="21C65ED7" w14:textId="2B69220A" w:rsidR="00F803C3" w:rsidRDefault="00F803C3">
      <w:pPr>
        <w:pStyle w:val="CommentText"/>
      </w:pPr>
      <w:r>
        <w:rPr>
          <w:rStyle w:val="CommentReference"/>
        </w:rPr>
        <w:annotationRef/>
      </w:r>
      <w:r>
        <w:t>Update these numbers, if needed.</w:t>
      </w:r>
    </w:p>
  </w:comment>
  <w:comment w:id="285" w:author="Cricco, Nino" w:date="2022-03-21T19:59:00Z" w:initials="CN">
    <w:p w14:paraId="7697864B" w14:textId="6392EFB0" w:rsidR="008C2815" w:rsidRDefault="008C2815">
      <w:pPr>
        <w:pStyle w:val="CommentText"/>
      </w:pPr>
      <w:r>
        <w:rPr>
          <w:rStyle w:val="CommentReference"/>
        </w:rPr>
        <w:annotationRef/>
      </w:r>
      <w:r>
        <w:t>Done</w:t>
      </w:r>
    </w:p>
  </w:comment>
  <w:comment w:id="286" w:author="Killewald, Alexandra" w:date="2021-12-02T14:32:00Z" w:initials="KA">
    <w:p w14:paraId="20DA0A77" w14:textId="4CAB66E5" w:rsidR="00F803C3" w:rsidRDefault="00F803C3">
      <w:pPr>
        <w:pStyle w:val="CommentText"/>
      </w:pPr>
      <w:r>
        <w:rPr>
          <w:rStyle w:val="CommentReference"/>
        </w:rPr>
        <w:annotationRef/>
      </w:r>
      <w:r>
        <w:t>Update if needed.</w:t>
      </w:r>
    </w:p>
  </w:comment>
  <w:comment w:id="287" w:author="Cricco, Nino" w:date="2022-03-21T19:59:00Z" w:initials="CN">
    <w:p w14:paraId="0A40D5E9" w14:textId="5DB5D968" w:rsidR="008C2815" w:rsidRDefault="008C2815">
      <w:pPr>
        <w:pStyle w:val="CommentText"/>
      </w:pPr>
      <w:r>
        <w:rPr>
          <w:rStyle w:val="CommentReference"/>
        </w:rPr>
        <w:annotationRef/>
      </w:r>
      <w:r>
        <w:t>Done</w:t>
      </w:r>
    </w:p>
  </w:comment>
  <w:comment w:id="288" w:author="Killewald, Alexandra" w:date="2021-12-02T14:33:00Z" w:initials="KA">
    <w:p w14:paraId="66972BEA" w14:textId="6CE6BEFF" w:rsidR="00F803C3" w:rsidRDefault="00F803C3">
      <w:pPr>
        <w:pStyle w:val="CommentText"/>
      </w:pPr>
      <w:r>
        <w:rPr>
          <w:rStyle w:val="CommentReference"/>
        </w:rPr>
        <w:annotationRef/>
      </w:r>
      <w:r>
        <w:t>Typo.</w:t>
      </w:r>
    </w:p>
  </w:comment>
  <w:comment w:id="289" w:author="Cricco, Nino" w:date="2022-03-21T19:59:00Z" w:initials="CN">
    <w:p w14:paraId="7034C947" w14:textId="55EF0EBC" w:rsidR="008C2815" w:rsidRDefault="008C2815">
      <w:pPr>
        <w:pStyle w:val="CommentText"/>
      </w:pPr>
      <w:r>
        <w:rPr>
          <w:rStyle w:val="CommentReference"/>
        </w:rPr>
        <w:annotationRef/>
      </w:r>
      <w:r>
        <w:t>fixed</w:t>
      </w:r>
    </w:p>
  </w:comment>
  <w:comment w:id="290" w:author="Killewald, Alexandra" w:date="2021-12-02T14:33:00Z" w:initials="KA">
    <w:p w14:paraId="6B3A1D84" w14:textId="7C01841F" w:rsidR="00F803C3" w:rsidRDefault="00F803C3">
      <w:pPr>
        <w:pStyle w:val="CommentText"/>
      </w:pPr>
      <w:r>
        <w:rPr>
          <w:rStyle w:val="CommentReference"/>
        </w:rPr>
        <w:annotationRef/>
      </w:r>
      <w:r>
        <w:t>Repeated word.</w:t>
      </w:r>
    </w:p>
  </w:comment>
  <w:comment w:id="291" w:author="Cricco, Nino" w:date="2022-03-21T19:59:00Z" w:initials="CN">
    <w:p w14:paraId="7CD9A205" w14:textId="03F037B7" w:rsidR="008C2815" w:rsidRDefault="008C2815">
      <w:pPr>
        <w:pStyle w:val="CommentText"/>
      </w:pPr>
      <w:r>
        <w:rPr>
          <w:rStyle w:val="CommentReference"/>
        </w:rPr>
        <w:annotationRef/>
      </w:r>
      <w:r>
        <w:t>Done</w:t>
      </w:r>
    </w:p>
  </w:comment>
  <w:comment w:id="293" w:author="Killewald, Alexandra" w:date="2021-12-02T14:45:00Z" w:initials="KA">
    <w:p w14:paraId="06E12ECF" w14:textId="0F15EF6F" w:rsidR="00F803C3" w:rsidRDefault="00F803C3">
      <w:pPr>
        <w:pStyle w:val="CommentText"/>
      </w:pPr>
      <w:r>
        <w:rPr>
          <w:rStyle w:val="CommentReference"/>
        </w:rPr>
        <w:annotationRef/>
      </w:r>
      <w:r>
        <w:t>Typo.</w:t>
      </w:r>
    </w:p>
  </w:comment>
  <w:comment w:id="294" w:author="Cricco, Nino" w:date="2022-04-14T14:24:00Z" w:initials="CN">
    <w:p w14:paraId="1DFB2FC4" w14:textId="77777777" w:rsidR="00762FA5" w:rsidRDefault="00762FA5" w:rsidP="00762FA5">
      <w:r>
        <w:rPr>
          <w:rStyle w:val="CommentReference"/>
        </w:rPr>
        <w:annotationRef/>
      </w:r>
      <w:r>
        <w:rPr>
          <w:sz w:val="20"/>
          <w:szCs w:val="20"/>
        </w:rPr>
        <w:t>Fixed</w:t>
      </w:r>
    </w:p>
  </w:comment>
  <w:comment w:id="292" w:author="Killewald, Alexandra" w:date="2021-12-02T14:46:00Z" w:initials="KA">
    <w:p w14:paraId="13039A74" w14:textId="48642B39" w:rsidR="00F803C3" w:rsidRDefault="00F803C3">
      <w:pPr>
        <w:pStyle w:val="CommentText"/>
      </w:pPr>
      <w:r>
        <w:rPr>
          <w:rStyle w:val="CommentReference"/>
        </w:rPr>
        <w:annotationRef/>
      </w:r>
      <w:r>
        <w:t>This seems kind of convoluted. Would it be crazy to just create a lead measure of num.children and then say the first kid is born when num.children = 0 and lead.num.children&gt;0?</w:t>
      </w:r>
    </w:p>
    <w:p w14:paraId="6B87899B" w14:textId="77777777" w:rsidR="00F803C3" w:rsidRDefault="00F803C3">
      <w:pPr>
        <w:pStyle w:val="CommentText"/>
      </w:pPr>
    </w:p>
    <w:p w14:paraId="578F23B4" w14:textId="7F9D92AD" w:rsidR="00F803C3" w:rsidRDefault="00F803C3">
      <w:pPr>
        <w:pStyle w:val="CommentText"/>
      </w:pPr>
      <w:r>
        <w:t>If you prefer to stick with what we have, let’s walk through it together so I understand the code fully.</w:t>
      </w:r>
    </w:p>
  </w:comment>
  <w:comment w:id="295" w:author="Killewald, Alexandra" w:date="2021-12-02T14:59:00Z" w:initials="KA">
    <w:p w14:paraId="5DB65513" w14:textId="77777777" w:rsidR="00F803C3" w:rsidRDefault="00F803C3">
      <w:pPr>
        <w:pStyle w:val="CommentText"/>
      </w:pPr>
      <w:r>
        <w:rPr>
          <w:rStyle w:val="CommentReference"/>
        </w:rPr>
        <w:annotationRef/>
      </w:r>
      <w:r>
        <w:t>Wasn’t this part already accomplished above, when you did this?</w:t>
      </w:r>
    </w:p>
    <w:p w14:paraId="36EAA221" w14:textId="77777777" w:rsidR="00F803C3" w:rsidRDefault="00F803C3" w:rsidP="00B75C80">
      <w:pPr>
        <w:spacing w:after="0" w:line="240" w:lineRule="auto"/>
        <w:contextualSpacing/>
      </w:pPr>
      <w:r>
        <w:t xml:space="preserve">    afb.synth = ifelse(is.na(afb), afb.synth, afb),</w:t>
      </w:r>
    </w:p>
    <w:p w14:paraId="59C8584D" w14:textId="714E238A" w:rsidR="00F803C3" w:rsidRDefault="00F803C3">
      <w:pPr>
        <w:pStyle w:val="CommentText"/>
      </w:pPr>
    </w:p>
  </w:comment>
  <w:comment w:id="296" w:author="Killewald, Alexandra" w:date="2021-12-02T15:04:00Z" w:initials="KA">
    <w:p w14:paraId="1D89B542" w14:textId="0005B03D" w:rsidR="00F803C3" w:rsidRDefault="00F803C3">
      <w:pPr>
        <w:pStyle w:val="CommentText"/>
      </w:pPr>
      <w:r>
        <w:rPr>
          <w:rStyle w:val="CommentReference"/>
        </w:rPr>
        <w:annotationRef/>
      </w:r>
      <w:r>
        <w:t>Why? What do we do with this?</w:t>
      </w:r>
    </w:p>
  </w:comment>
  <w:comment w:id="297" w:author="Killewald, Alexandra" w:date="2021-12-02T15:08:00Z" w:initials="KA">
    <w:p w14:paraId="7546BA98" w14:textId="556F5E32" w:rsidR="00F803C3" w:rsidRDefault="00F803C3">
      <w:pPr>
        <w:pStyle w:val="CommentText"/>
      </w:pPr>
      <w:r>
        <w:rPr>
          <w:rStyle w:val="CommentReference"/>
        </w:rPr>
        <w:annotationRef/>
      </w:r>
      <w:r>
        <w:t>And there’s now no missing values here?</w:t>
      </w:r>
    </w:p>
  </w:comment>
  <w:comment w:id="298" w:author="Killewald, Alexandra" w:date="2021-12-02T17:00:00Z" w:initials="KA">
    <w:p w14:paraId="2FE1EFE7" w14:textId="77777777" w:rsidR="00F803C3" w:rsidRDefault="00F803C3">
      <w:pPr>
        <w:pStyle w:val="CommentText"/>
      </w:pPr>
      <w:r>
        <w:rPr>
          <w:rStyle w:val="CommentReference"/>
        </w:rPr>
        <w:annotationRef/>
      </w:r>
      <w:r>
        <w:t>I’m concerned that what we’re doing with the marital history file here is about the *current* marriage (as of the last interview of the R), which may not be the marriage they were in as of the survey year, for people married more than once.</w:t>
      </w:r>
    </w:p>
    <w:p w14:paraId="3BEFDCE9" w14:textId="03953F54" w:rsidR="00F803C3" w:rsidRDefault="00F803C3">
      <w:pPr>
        <w:pStyle w:val="CommentText"/>
      </w:pPr>
      <w:r>
        <w:t>If we wanted to use the marital history reports, I think we’d need to use the individual-level variables on start and end dates of first and last marriages, which would get us at least valid data for everyone with &lt;3 marriages.</w:t>
      </w:r>
    </w:p>
    <w:p w14:paraId="5AB61DB3" w14:textId="77777777" w:rsidR="00F803C3" w:rsidRDefault="00F803C3">
      <w:pPr>
        <w:pStyle w:val="CommentText"/>
      </w:pPr>
    </w:p>
    <w:p w14:paraId="1DBB3052" w14:textId="2CD02F6A" w:rsidR="00F803C3" w:rsidRDefault="00F803C3">
      <w:pPr>
        <w:pStyle w:val="CommentText"/>
      </w:pPr>
      <w:r>
        <w:t>I wondered if we could do something much easier, given what we actually care about, which is just to generate a measure of whether the person is currently married, never-married, or previously married. For anybody who is a head of household, we can just use the head of household marital status measure we already have. For someone who is a spouse in a household in which the head reports being married, they are also married. For a partner in a household in which the head reports not being married, just look for the marital history data and say they’re never-married if they have marital history data reported up through the current survey year and they’ve never been married or their first marriage start date is after the current calendar year. If they have a marriage start date and marriage end date (div/wid/sep) before the current calendar year, they’re previously married. Then we’ll have some people with ambiguous statuses and we can decide how to treat them.</w:t>
      </w:r>
    </w:p>
    <w:p w14:paraId="10EC72AE" w14:textId="77777777" w:rsidR="00F803C3" w:rsidRDefault="00F803C3">
      <w:pPr>
        <w:pStyle w:val="CommentText"/>
      </w:pPr>
      <w:r>
        <w:t xml:space="preserve">Does that seem easier? </w:t>
      </w:r>
    </w:p>
    <w:p w14:paraId="78EDD3F8" w14:textId="7018EF46" w:rsidR="00F803C3" w:rsidRDefault="00F803C3">
      <w:pPr>
        <w:pStyle w:val="CommentText"/>
      </w:pPr>
      <w:r>
        <w:t xml:space="preserve">When I’m doing something that’s about union formation, I like to use marital history because it’s designed to be panel consistent, but for our purposes I feel like it’s not important, plus I get nervous about the people with multiple marriages </w:t>
      </w:r>
    </w:p>
  </w:comment>
  <w:comment w:id="299" w:author="Cricco, Nino" w:date="2022-04-28T12:29:00Z" w:initials="CN">
    <w:p w14:paraId="189C1F5F" w14:textId="77777777" w:rsidR="00881883" w:rsidRDefault="00881883" w:rsidP="00F61F51">
      <w:r>
        <w:rPr>
          <w:rStyle w:val="CommentReference"/>
        </w:rPr>
        <w:annotationRef/>
      </w:r>
      <w:r>
        <w:rPr>
          <w:sz w:val="20"/>
          <w:szCs w:val="20"/>
        </w:rPr>
        <w:t>Hi Sasha,</w:t>
      </w:r>
    </w:p>
    <w:p w14:paraId="386C4ABE" w14:textId="77777777" w:rsidR="00881883" w:rsidRDefault="00881883" w:rsidP="00F61F51"/>
    <w:p w14:paraId="2D7C1C96" w14:textId="77777777" w:rsidR="00881883" w:rsidRDefault="00881883" w:rsidP="00F61F51">
      <w:r>
        <w:rPr>
          <w:sz w:val="20"/>
          <w:szCs w:val="20"/>
        </w:rPr>
        <w:t>I think what we’re doing here is not by current marriage, but for each marital record. Basically, what this is doing is determining, for each marriage record, whether the marriage has happened yet by the target year, whether it is still ongoing as of the end of the target year, or whether it has dissolved in the target year. So we are actually incorporating information from multiple marriages to get the current status: for example, if an individual has two marriage records, one of which has ended prior to the target year, but the other record is still ongoing by the end of the target year, then the individual will be coded as married</w:t>
      </w:r>
    </w:p>
  </w:comment>
  <w:comment w:id="300" w:author="Killewald, Alexandra" w:date="2021-12-02T16:35:00Z" w:initials="KA">
    <w:p w14:paraId="6973AAFB" w14:textId="0D617DDD" w:rsidR="00F803C3" w:rsidRDefault="00F803C3">
      <w:pPr>
        <w:pStyle w:val="CommentText"/>
      </w:pPr>
      <w:r>
        <w:rPr>
          <w:rStyle w:val="CommentReference"/>
        </w:rPr>
        <w:annotationRef/>
      </w:r>
      <w:r>
        <w:t>Should this be MH10?</w:t>
      </w:r>
    </w:p>
    <w:p w14:paraId="52A1124F" w14:textId="4F2A3539" w:rsidR="00F803C3" w:rsidRDefault="00F803C3">
      <w:pPr>
        <w:pStyle w:val="CommentText"/>
      </w:pPr>
      <w:r>
        <w:t>Also, should this have the same season recoding as for the dissolution?</w:t>
      </w:r>
    </w:p>
  </w:comment>
  <w:comment w:id="301" w:author="Cricco, Nino" w:date="2022-04-28T12:32:00Z" w:initials="CN">
    <w:p w14:paraId="2BFE1A7E" w14:textId="77777777" w:rsidR="00881883" w:rsidRDefault="00881883" w:rsidP="00743D19">
      <w:r>
        <w:rPr>
          <w:rStyle w:val="CommentReference"/>
        </w:rPr>
        <w:annotationRef/>
      </w:r>
      <w:r>
        <w:rPr>
          <w:sz w:val="20"/>
          <w:szCs w:val="20"/>
        </w:rPr>
        <w:t>Corrected</w:t>
      </w:r>
    </w:p>
  </w:comment>
  <w:comment w:id="302" w:author="Killewald, Alexandra" w:date="2021-12-02T16:49:00Z" w:initials="KA">
    <w:p w14:paraId="2B192A33" w14:textId="4E4B237F" w:rsidR="00F803C3" w:rsidRDefault="00F803C3">
      <w:pPr>
        <w:pStyle w:val="CommentText"/>
      </w:pPr>
      <w:r>
        <w:rPr>
          <w:rStyle w:val="CommentReference"/>
        </w:rPr>
        <w:annotationRef/>
      </w:r>
      <w:r>
        <w:t>The PSID codebook comment of “individual is probably a bigamist” seems like such a stretch as compared to the possibility that there’s some measurement error!</w:t>
      </w:r>
    </w:p>
  </w:comment>
  <w:comment w:id="303" w:author="Cricco, Nino" w:date="2022-04-28T12:32:00Z" w:initials="CN">
    <w:p w14:paraId="437EFE28" w14:textId="77777777" w:rsidR="00881883" w:rsidRDefault="00881883" w:rsidP="003C4CD9">
      <w:r>
        <w:rPr>
          <w:rStyle w:val="CommentReference"/>
        </w:rPr>
        <w:annotationRef/>
      </w:r>
      <w:r>
        <w:rPr>
          <w:sz w:val="20"/>
          <w:szCs w:val="20"/>
        </w:rPr>
        <w:t>Yeah- I’m not sure about this one. I mean, it doesn’t end up mattering for our measures of marital status</w:t>
      </w:r>
    </w:p>
  </w:comment>
  <w:comment w:id="304" w:author="Killewald, Alexandra" w:date="2021-12-02T17:08:00Z" w:initials="KA">
    <w:p w14:paraId="49B7CC20" w14:textId="79E91766" w:rsidR="00F803C3" w:rsidRDefault="00F803C3">
      <w:pPr>
        <w:pStyle w:val="CommentText"/>
      </w:pPr>
      <w:r>
        <w:rPr>
          <w:rStyle w:val="CommentReference"/>
        </w:rPr>
        <w:annotationRef/>
      </w:r>
      <w:r>
        <w:t>I have NOT yet reviewed this because, if I understand correctly, it uses the date of the most recent marriage, not the dates of all marriages, so I want to wait to see if you agree with my simplifying note above and then I’ll only review a revised version of this if we need it.</w:t>
      </w:r>
    </w:p>
  </w:comment>
  <w:comment w:id="305" w:author="Cricco, Nino" w:date="2022-04-28T12:32:00Z" w:initials="CN">
    <w:p w14:paraId="1A9AB5EE" w14:textId="77777777" w:rsidR="00881883" w:rsidRDefault="00881883" w:rsidP="00784B01">
      <w:r>
        <w:rPr>
          <w:rStyle w:val="CommentReference"/>
        </w:rPr>
        <w:annotationRef/>
      </w:r>
      <w:r>
        <w:rPr>
          <w:sz w:val="20"/>
          <w:szCs w:val="20"/>
        </w:rPr>
        <w:t>It is using the dates of all marriages!</w:t>
      </w:r>
    </w:p>
  </w:comment>
  <w:comment w:id="306" w:author="Killewald, Alexandra" w:date="2021-12-02T17:10:00Z" w:initials="KA">
    <w:p w14:paraId="0AE7B852" w14:textId="3C4229F4" w:rsidR="00F803C3" w:rsidRDefault="00F803C3">
      <w:pPr>
        <w:pStyle w:val="CommentText"/>
      </w:pPr>
      <w:r>
        <w:rPr>
          <w:rStyle w:val="CommentReference"/>
        </w:rPr>
        <w:annotationRef/>
      </w:r>
      <w:r>
        <w:t>Great.</w:t>
      </w:r>
    </w:p>
  </w:comment>
  <w:comment w:id="307" w:author="Killewald, Alexandra" w:date="2021-12-02T17:13:00Z" w:initials="KA">
    <w:p w14:paraId="624F06A0" w14:textId="44964F81" w:rsidR="00F803C3" w:rsidRDefault="00F803C3">
      <w:pPr>
        <w:pStyle w:val="CommentText"/>
      </w:pPr>
      <w:r>
        <w:rPr>
          <w:rStyle w:val="CommentReference"/>
        </w:rPr>
        <w:annotationRef/>
      </w:r>
      <w:r>
        <w:t>Am I right that, although the bracket measures may e better, and we have that measure in 1991, we decided to use the other measure whenever we can because that way it’s a consistent measure throughout our main analyses? If that’s right, will you just add a comment to that effect?</w:t>
      </w:r>
    </w:p>
  </w:comment>
  <w:comment w:id="308" w:author="Cricco, Nino" w:date="2022-04-28T13:23:00Z" w:initials="CN">
    <w:p w14:paraId="48454745" w14:textId="77777777" w:rsidR="003A159B" w:rsidRDefault="003A159B" w:rsidP="004424BC">
      <w:r>
        <w:rPr>
          <w:rStyle w:val="CommentReference"/>
        </w:rPr>
        <w:annotationRef/>
      </w:r>
      <w:r>
        <w:rPr>
          <w:sz w:val="20"/>
          <w:szCs w:val="20"/>
        </w:rPr>
        <w:t>Done</w:t>
      </w:r>
    </w:p>
  </w:comment>
  <w:comment w:id="309" w:author="Killewald, Alexandra" w:date="2021-12-02T17:29:00Z" w:initials="KA">
    <w:p w14:paraId="2422FAA4" w14:textId="24CC092B" w:rsidR="00F803C3" w:rsidRDefault="00F803C3">
      <w:pPr>
        <w:pStyle w:val="CommentText"/>
      </w:pPr>
      <w:r>
        <w:rPr>
          <w:rStyle w:val="CommentReference"/>
        </w:rPr>
        <w:annotationRef/>
      </w:r>
      <w:r>
        <w:t>So basically this is new codes that didn’t actually exist in 1980? (Or old codes that didn’t exist in the latest years?)</w:t>
      </w:r>
    </w:p>
    <w:p w14:paraId="066404BD" w14:textId="75C7099E" w:rsidR="00F803C3" w:rsidRDefault="00F803C3">
      <w:pPr>
        <w:pStyle w:val="CommentText"/>
      </w:pPr>
      <w:r>
        <w:t>Are there any PSID members who have these codes in 1980? (Or whatever the relevant year is?)</w:t>
      </w:r>
    </w:p>
  </w:comment>
  <w:comment w:id="310" w:author="Cricco, Nino" w:date="2022-05-03T17:29:00Z" w:initials="CN">
    <w:p w14:paraId="629CDC8F" w14:textId="77777777" w:rsidR="00EB0DFF" w:rsidRDefault="00EB0DFF" w:rsidP="00C82A5D">
      <w:r>
        <w:rPr>
          <w:rStyle w:val="CommentReference"/>
        </w:rPr>
        <w:annotationRef/>
      </w:r>
      <w:r>
        <w:rPr>
          <w:sz w:val="20"/>
          <w:szCs w:val="20"/>
        </w:rPr>
        <w:t>So i ended up making this simpler, just removing the recodings. Basically, I think the issue is that there were just no people in the census/ipums data that matched our criteria for those codes under those given years, so there were very few sample members in the PSID across different years that could not be matched to the ipums occupations. I think we are better off assuming these individuals are missing data and treating them as such rather than trying these year-specific recodings</w:t>
      </w:r>
    </w:p>
  </w:comment>
  <w:comment w:id="313" w:author="Killewald, Alexandra" w:date="2021-12-02T17:30:00Z" w:initials="KA">
    <w:p w14:paraId="44442ECC" w14:textId="36C64C97" w:rsidR="00F803C3" w:rsidRDefault="00F803C3">
      <w:pPr>
        <w:pStyle w:val="CommentText"/>
      </w:pPr>
      <w:r>
        <w:rPr>
          <w:rStyle w:val="CommentReference"/>
        </w:rPr>
        <w:annotationRef/>
      </w:r>
      <w:r>
        <w:t>2019?</w:t>
      </w:r>
    </w:p>
  </w:comment>
  <w:comment w:id="314" w:author="Cricco, Nino" w:date="2022-05-03T17:29:00Z" w:initials="CN">
    <w:p w14:paraId="07513FE0" w14:textId="77777777" w:rsidR="00EB0DFF" w:rsidRDefault="00EB0DFF" w:rsidP="00661308">
      <w:r>
        <w:rPr>
          <w:rStyle w:val="CommentReference"/>
        </w:rPr>
        <w:annotationRef/>
      </w:r>
      <w:r>
        <w:rPr>
          <w:sz w:val="20"/>
          <w:szCs w:val="20"/>
        </w:rPr>
        <w:t>No longer relevant</w:t>
      </w:r>
    </w:p>
  </w:comment>
  <w:comment w:id="311" w:author="Killewald, Alexandra" w:date="2021-12-02T17:30:00Z" w:initials="KA">
    <w:p w14:paraId="6FC8EE7A" w14:textId="530C3317" w:rsidR="00F803C3" w:rsidRDefault="00F803C3">
      <w:pPr>
        <w:pStyle w:val="CommentText"/>
      </w:pPr>
      <w:r>
        <w:rPr>
          <w:rStyle w:val="CommentReference"/>
        </w:rPr>
        <w:annotationRef/>
      </w:r>
      <w:r>
        <w:t>And none in 1990, 2000, and 2010?</w:t>
      </w:r>
    </w:p>
  </w:comment>
  <w:comment w:id="312" w:author="Cricco, Nino" w:date="2022-05-03T17:29:00Z" w:initials="CN">
    <w:p w14:paraId="41951FCC" w14:textId="77777777" w:rsidR="00EB0DFF" w:rsidRDefault="00EB0DFF" w:rsidP="00C939E7">
      <w:r>
        <w:rPr>
          <w:rStyle w:val="CommentReference"/>
        </w:rPr>
        <w:annotationRef/>
      </w:r>
      <w:r>
        <w:rPr>
          <w:sz w:val="20"/>
          <w:szCs w:val="20"/>
        </w:rPr>
        <w:t>No longer relevant</w:t>
      </w:r>
    </w:p>
  </w:comment>
  <w:comment w:id="315" w:author="Killewald, Alexandra" w:date="2021-12-02T17:36:00Z" w:initials="KA">
    <w:p w14:paraId="71EBE4FC" w14:textId="10F19E64" w:rsidR="00F803C3" w:rsidRDefault="00F803C3">
      <w:pPr>
        <w:pStyle w:val="CommentText"/>
      </w:pPr>
      <w:r>
        <w:rPr>
          <w:rStyle w:val="CommentReference"/>
        </w:rPr>
        <w:annotationRef/>
      </w:r>
      <w:r>
        <w:t>Do you think the “helpers” means something like “assistant” and we should code to 7630 (basically, the nec category) instead?</w:t>
      </w:r>
    </w:p>
  </w:comment>
  <w:comment w:id="316" w:author="Cricco, Nino" w:date="2022-05-03T17:29:00Z" w:initials="CN">
    <w:p w14:paraId="54F56422" w14:textId="77777777" w:rsidR="00EB0DFF" w:rsidRDefault="00EB0DFF" w:rsidP="007778E6">
      <w:r>
        <w:rPr>
          <w:rStyle w:val="CommentReference"/>
        </w:rPr>
        <w:annotationRef/>
      </w:r>
      <w:r>
        <w:rPr>
          <w:sz w:val="20"/>
          <w:szCs w:val="20"/>
        </w:rPr>
        <w:t>No longer relevant</w:t>
      </w:r>
    </w:p>
  </w:comment>
  <w:comment w:id="317" w:author="Killewald, Alexandra" w:date="2021-12-02T17:38:00Z" w:initials="KA">
    <w:p w14:paraId="256B9ABB" w14:textId="650F4909" w:rsidR="00F803C3" w:rsidRDefault="00F803C3">
      <w:pPr>
        <w:pStyle w:val="CommentText"/>
      </w:pPr>
      <w:r>
        <w:rPr>
          <w:rStyle w:val="CommentReference"/>
        </w:rPr>
        <w:annotationRef/>
      </w:r>
      <w:r>
        <w:t>It felt weird to me to recode X to “everything except X”. What about instead recoding to 6765, the nec category?</w:t>
      </w:r>
    </w:p>
  </w:comment>
  <w:comment w:id="318" w:author="Cricco, Nino" w:date="2022-05-03T17:29:00Z" w:initials="CN">
    <w:p w14:paraId="7CBC0CBD" w14:textId="77777777" w:rsidR="00EB0DFF" w:rsidRDefault="00EB0DFF" w:rsidP="00873BE1">
      <w:r>
        <w:rPr>
          <w:rStyle w:val="CommentReference"/>
        </w:rPr>
        <w:annotationRef/>
      </w:r>
      <w:r>
        <w:rPr>
          <w:sz w:val="20"/>
          <w:szCs w:val="20"/>
        </w:rPr>
        <w:t>No longer relevant</w:t>
      </w:r>
    </w:p>
  </w:comment>
  <w:comment w:id="319" w:author="Killewald, Alexandra" w:date="2021-12-02T17:49:00Z" w:initials="KA">
    <w:p w14:paraId="6C1C25B1" w14:textId="5541AE0A" w:rsidR="00F803C3" w:rsidRDefault="00F803C3">
      <w:pPr>
        <w:pStyle w:val="CommentText"/>
      </w:pPr>
      <w:r>
        <w:rPr>
          <w:rStyle w:val="CommentReference"/>
        </w:rPr>
        <w:annotationRef/>
      </w:r>
      <w:r>
        <w:t>Metal Pickling! What even is that??</w:t>
      </w:r>
    </w:p>
  </w:comment>
  <w:comment w:id="320" w:author="Cricco, Nino" w:date="2022-05-03T17:29:00Z" w:initials="CN">
    <w:p w14:paraId="22D1255C" w14:textId="77777777" w:rsidR="00EB0DFF" w:rsidRDefault="00EB0DFF" w:rsidP="0065083D">
      <w:r>
        <w:rPr>
          <w:rStyle w:val="CommentReference"/>
        </w:rPr>
        <w:annotationRef/>
      </w:r>
      <w:r>
        <w:rPr>
          <w:sz w:val="20"/>
          <w:szCs w:val="20"/>
        </w:rPr>
        <w:t>No longer relevant (though lol!)</w:t>
      </w:r>
    </w:p>
  </w:comment>
  <w:comment w:id="321" w:author="Alexandra Killewald" w:date="2021-12-03T08:58:00Z" w:initials="AK">
    <w:p w14:paraId="4A0BC19F" w14:textId="4C92F77D" w:rsidR="00F803C3" w:rsidRDefault="00F803C3">
      <w:pPr>
        <w:pStyle w:val="CommentText"/>
      </w:pPr>
      <w:r>
        <w:rPr>
          <w:rStyle w:val="CommentReference"/>
        </w:rPr>
        <w:annotationRef/>
      </w:r>
      <w:r>
        <w:t>We can delete all of this, right?</w:t>
      </w:r>
    </w:p>
  </w:comment>
  <w:comment w:id="322" w:author="Cricco, Nino" w:date="2022-04-28T13:11:00Z" w:initials="CN">
    <w:p w14:paraId="4E1EAB97" w14:textId="77777777" w:rsidR="000307B4" w:rsidRDefault="000307B4" w:rsidP="009B6A7B">
      <w:r>
        <w:rPr>
          <w:rStyle w:val="CommentReference"/>
        </w:rPr>
        <w:annotationRef/>
      </w:r>
      <w:r>
        <w:rPr>
          <w:sz w:val="20"/>
          <w:szCs w:val="20"/>
        </w:rPr>
        <w:t>Done</w:t>
      </w:r>
    </w:p>
  </w:comment>
  <w:comment w:id="323" w:author="Alexandra Killewald" w:date="2021-12-03T08:59:00Z" w:initials="AK">
    <w:p w14:paraId="1A338282" w14:textId="09A9AA8F" w:rsidR="00F803C3" w:rsidRDefault="00F803C3">
      <w:pPr>
        <w:pStyle w:val="CommentText"/>
      </w:pPr>
      <w:r>
        <w:rPr>
          <w:rStyle w:val="CommentReference"/>
        </w:rPr>
        <w:annotationRef/>
      </w:r>
      <w:r>
        <w:t>This age restriction is something I wanted to do when we were looking at pay, to make the sample more homogeneous and reduce variation across occupations induced by secular change that means some occupations have older workers than others. Now that we’re just doing % female, though, why not match it to the age range in our PSID sample, just for consistency?</w:t>
      </w:r>
    </w:p>
  </w:comment>
  <w:comment w:id="324" w:author="Cricco, Nino" w:date="2022-04-28T13:11:00Z" w:initials="CN">
    <w:p w14:paraId="52063ECF" w14:textId="77777777" w:rsidR="000307B4" w:rsidRDefault="000307B4" w:rsidP="0062596D">
      <w:r>
        <w:rPr>
          <w:rStyle w:val="CommentReference"/>
        </w:rPr>
        <w:annotationRef/>
      </w:r>
      <w:r>
        <w:rPr>
          <w:sz w:val="20"/>
          <w:szCs w:val="20"/>
        </w:rPr>
        <w:t>Done</w:t>
      </w:r>
    </w:p>
  </w:comment>
  <w:comment w:id="325" w:author="Alexandra Killewald" w:date="2021-12-03T09:00:00Z" w:initials="AK">
    <w:p w14:paraId="36DDD1DC" w14:textId="54A478BE" w:rsidR="00F803C3" w:rsidRDefault="00F803C3">
      <w:pPr>
        <w:pStyle w:val="CommentText"/>
      </w:pPr>
      <w:r>
        <w:rPr>
          <w:rStyle w:val="CommentReference"/>
        </w:rPr>
        <w:annotationRef/>
      </w:r>
      <w:r>
        <w:t>Delete.</w:t>
      </w:r>
    </w:p>
  </w:comment>
  <w:comment w:id="326" w:author="Cricco, Nino" w:date="2022-04-28T13:11:00Z" w:initials="CN">
    <w:p w14:paraId="1F84C78F" w14:textId="77777777" w:rsidR="000307B4" w:rsidRDefault="000307B4" w:rsidP="001A48F9">
      <w:r>
        <w:rPr>
          <w:rStyle w:val="CommentReference"/>
        </w:rPr>
        <w:annotationRef/>
      </w:r>
      <w:r>
        <w:rPr>
          <w:sz w:val="20"/>
          <w:szCs w:val="20"/>
        </w:rPr>
        <w:t>Done</w:t>
      </w:r>
    </w:p>
  </w:comment>
  <w:comment w:id="327" w:author="Alexandra Killewald" w:date="2021-12-03T09:00:00Z" w:initials="AK">
    <w:p w14:paraId="192DE6C9" w14:textId="43E8853B" w:rsidR="00F803C3" w:rsidRDefault="00F803C3">
      <w:pPr>
        <w:pStyle w:val="CommentText"/>
      </w:pPr>
      <w:r>
        <w:rPr>
          <w:rStyle w:val="CommentReference"/>
        </w:rPr>
        <w:annotationRef/>
      </w:r>
      <w:r>
        <w:t>I think we don’t need this.</w:t>
      </w:r>
    </w:p>
  </w:comment>
  <w:comment w:id="328" w:author="Cricco, Nino" w:date="2022-04-28T13:11:00Z" w:initials="CN">
    <w:p w14:paraId="2B03F345" w14:textId="77777777" w:rsidR="000307B4" w:rsidRDefault="000307B4" w:rsidP="00584CB5">
      <w:r>
        <w:rPr>
          <w:rStyle w:val="CommentReference"/>
        </w:rPr>
        <w:annotationRef/>
      </w:r>
      <w:r>
        <w:rPr>
          <w:sz w:val="20"/>
          <w:szCs w:val="20"/>
        </w:rPr>
        <w:t>Done</w:t>
      </w:r>
    </w:p>
  </w:comment>
  <w:comment w:id="329" w:author="Alexandra Killewald" w:date="2021-12-03T09:01:00Z" w:initials="AK">
    <w:p w14:paraId="46646AAC" w14:textId="51986566" w:rsidR="00F803C3" w:rsidRDefault="00F803C3">
      <w:pPr>
        <w:pStyle w:val="CommentText"/>
      </w:pPr>
      <w:r>
        <w:rPr>
          <w:rStyle w:val="CommentReference"/>
        </w:rPr>
        <w:annotationRef/>
      </w:r>
      <w:r>
        <w:t>2 questions:</w:t>
      </w:r>
    </w:p>
    <w:p w14:paraId="1E8C7287" w14:textId="77777777" w:rsidR="00F803C3" w:rsidRDefault="00F803C3" w:rsidP="002A7A03">
      <w:pPr>
        <w:pStyle w:val="CommentText"/>
        <w:numPr>
          <w:ilvl w:val="0"/>
          <w:numId w:val="5"/>
        </w:numPr>
      </w:pPr>
      <w:r>
        <w:t>Should we allow the possibility that it’s strictly equal to one?</w:t>
      </w:r>
    </w:p>
    <w:p w14:paraId="6F8D6729" w14:textId="253C8A25" w:rsidR="00F803C3" w:rsidRDefault="00F803C3" w:rsidP="002A7A03">
      <w:pPr>
        <w:pStyle w:val="CommentText"/>
        <w:numPr>
          <w:ilvl w:val="0"/>
          <w:numId w:val="5"/>
        </w:numPr>
      </w:pPr>
    </w:p>
  </w:comment>
  <w:comment w:id="330" w:author="Cricco, Nino" w:date="2022-04-28T13:46:00Z" w:initials="CN">
    <w:p w14:paraId="6156FB78" w14:textId="77777777" w:rsidR="00727CE1" w:rsidRDefault="00727CE1" w:rsidP="00A626F5">
      <w:r>
        <w:rPr>
          <w:rStyle w:val="CommentReference"/>
        </w:rPr>
        <w:annotationRef/>
      </w:r>
      <w:r>
        <w:rPr>
          <w:sz w:val="20"/>
          <w:szCs w:val="20"/>
        </w:rPr>
        <w:t>I just double checked and for all occupations it’s less than 1, so I deleted this line</w:t>
      </w:r>
    </w:p>
  </w:comment>
  <w:comment w:id="331" w:author="Alexandra Killewald" w:date="2021-12-03T09:03:00Z" w:initials="AK">
    <w:p w14:paraId="0D126AA8" w14:textId="60FA0FD2" w:rsidR="00F803C3" w:rsidRDefault="00F803C3">
      <w:pPr>
        <w:pStyle w:val="CommentText"/>
      </w:pPr>
      <w:r>
        <w:rPr>
          <w:rStyle w:val="CommentReference"/>
        </w:rPr>
        <w:annotationRef/>
      </w:r>
      <w:r>
        <w:t>Can you add a coment here? We’re just aligning the ACS years?</w:t>
      </w:r>
    </w:p>
  </w:comment>
  <w:comment w:id="332" w:author="Cricco, Nino" w:date="2022-05-03T16:56:00Z" w:initials="CN">
    <w:p w14:paraId="625B8288" w14:textId="77777777" w:rsidR="008B64D9" w:rsidRDefault="008B64D9" w:rsidP="006030A0">
      <w:r>
        <w:rPr>
          <w:rStyle w:val="CommentReference"/>
        </w:rPr>
        <w:annotationRef/>
      </w:r>
      <w:r>
        <w:rPr>
          <w:sz w:val="20"/>
          <w:szCs w:val="20"/>
        </w:rPr>
        <w:t>Yes, done</w:t>
      </w:r>
    </w:p>
  </w:comment>
  <w:comment w:id="333" w:author="Alexandra Killewald" w:date="2021-12-03T09:04:00Z" w:initials="AK">
    <w:p w14:paraId="1C02081F" w14:textId="6BAB9131" w:rsidR="00F803C3" w:rsidRDefault="00F803C3">
      <w:pPr>
        <w:pStyle w:val="CommentText"/>
      </w:pPr>
      <w:r>
        <w:rPr>
          <w:rStyle w:val="CommentReference"/>
        </w:rPr>
        <w:annotationRef/>
      </w:r>
      <w:r>
        <w:t>Just expand to note other years.</w:t>
      </w:r>
    </w:p>
  </w:comment>
  <w:comment w:id="334" w:author="Cricco, Nino" w:date="2022-05-03T16:56:00Z" w:initials="CN">
    <w:p w14:paraId="5D2F40D5" w14:textId="77777777" w:rsidR="008B64D9" w:rsidRDefault="008B64D9" w:rsidP="002336E9">
      <w:r>
        <w:rPr>
          <w:rStyle w:val="CommentReference"/>
        </w:rPr>
        <w:annotationRef/>
      </w:r>
      <w:r>
        <w:rPr>
          <w:sz w:val="20"/>
          <w:szCs w:val="20"/>
        </w:rPr>
        <w:t>Done</w:t>
      </w:r>
    </w:p>
  </w:comment>
  <w:comment w:id="335" w:author="Alexandra Killewald" w:date="2021-12-03T09:05:00Z" w:initials="AK">
    <w:p w14:paraId="277DFD30" w14:textId="78D712B4" w:rsidR="00F803C3" w:rsidRDefault="00F803C3">
      <w:pPr>
        <w:pStyle w:val="CommentText"/>
      </w:pPr>
      <w:r>
        <w:rPr>
          <w:rStyle w:val="CommentReference"/>
        </w:rPr>
        <w:annotationRef/>
      </w:r>
      <w:r>
        <w:t>This is filling in 1980 to 1981, etc., right?</w:t>
      </w:r>
    </w:p>
  </w:comment>
  <w:comment w:id="336" w:author="Cricco, Nino" w:date="2022-05-03T16:56:00Z" w:initials="CN">
    <w:p w14:paraId="0C641AE0" w14:textId="77777777" w:rsidR="008B64D9" w:rsidRDefault="008B64D9" w:rsidP="00190C96">
      <w:r>
        <w:rPr>
          <w:rStyle w:val="CommentReference"/>
        </w:rPr>
        <w:annotationRef/>
      </w:r>
      <w:r>
        <w:rPr>
          <w:sz w:val="20"/>
          <w:szCs w:val="20"/>
        </w:rPr>
        <w:t>Yes! Added note here</w:t>
      </w:r>
    </w:p>
  </w:comment>
  <w:comment w:id="337" w:author="Alexandra Killewald" w:date="2021-12-03T09:06:00Z" w:initials="AK">
    <w:p w14:paraId="69C39DA1" w14:textId="7767BE7E" w:rsidR="00F803C3" w:rsidRDefault="00F803C3">
      <w:pPr>
        <w:pStyle w:val="CommentText"/>
      </w:pPr>
      <w:r>
        <w:rPr>
          <w:rStyle w:val="CommentReference"/>
        </w:rPr>
        <w:annotationRef/>
      </w:r>
      <w:r>
        <w:t>Expand note on where the other years come from.</w:t>
      </w:r>
    </w:p>
  </w:comment>
  <w:comment w:id="338" w:author="Cricco, Nino" w:date="2022-05-03T16:58:00Z" w:initials="CN">
    <w:p w14:paraId="69665CFB" w14:textId="77777777" w:rsidR="008B64D9" w:rsidRDefault="008B64D9" w:rsidP="00925B0D">
      <w:r>
        <w:rPr>
          <w:rStyle w:val="CommentReference"/>
        </w:rPr>
        <w:annotationRef/>
      </w:r>
      <w:r>
        <w:rPr>
          <w:sz w:val="20"/>
          <w:szCs w:val="20"/>
        </w:rPr>
        <w:t>Done</w:t>
      </w:r>
    </w:p>
  </w:comment>
  <w:comment w:id="339" w:author="Alexandra Killewald" w:date="2021-12-03T09:10:00Z" w:initials="AK">
    <w:p w14:paraId="6E2CA530" w14:textId="1709F1C9" w:rsidR="00F803C3" w:rsidRDefault="00F803C3">
      <w:pPr>
        <w:pStyle w:val="CommentText"/>
      </w:pPr>
      <w:r>
        <w:rPr>
          <w:rStyle w:val="CommentReference"/>
        </w:rPr>
        <w:annotationRef/>
      </w:r>
      <w:r>
        <w:t>Throughout what follows, I got confused about what years were being referred to. I think the answer is that the military and agriculture variables are actually lead terms? If that’s right, it feels like there’s an easier way to do this so that at this step we’re doing parallel actions for the early and late years in each pair.</w:t>
      </w:r>
    </w:p>
    <w:p w14:paraId="001EBC18" w14:textId="77777777" w:rsidR="00F803C3" w:rsidRDefault="00F803C3">
      <w:pPr>
        <w:pStyle w:val="CommentText"/>
      </w:pPr>
    </w:p>
    <w:p w14:paraId="3DDB14AE" w14:textId="4550843D" w:rsidR="00F803C3" w:rsidRDefault="00F803C3">
      <w:pPr>
        <w:pStyle w:val="CommentText"/>
      </w:pPr>
      <w:r>
        <w:t>Also, I think expand the note here so it’s clearer which year’s traits are used to make the restrictions for which covariate years.</w:t>
      </w:r>
    </w:p>
  </w:comment>
  <w:comment w:id="340" w:author="Cricco, Nino" w:date="2022-05-03T17:27:00Z" w:initials="CN">
    <w:p w14:paraId="66C1ECE2" w14:textId="77777777" w:rsidR="00B605DC" w:rsidRDefault="00B605DC" w:rsidP="00632B3F">
      <w:r>
        <w:rPr>
          <w:rStyle w:val="CommentReference"/>
        </w:rPr>
        <w:annotationRef/>
      </w:r>
      <w:r>
        <w:rPr>
          <w:sz w:val="20"/>
          <w:szCs w:val="20"/>
        </w:rPr>
        <w:t>I made this simpler re:changes made above, where I just created lead terms and selected based on those lead terms</w:t>
      </w:r>
    </w:p>
  </w:comment>
  <w:comment w:id="341" w:author="Alexandra Killewald" w:date="2021-12-03T09:12:00Z" w:initials="AK">
    <w:p w14:paraId="1E814811" w14:textId="38A984E0" w:rsidR="00F803C3" w:rsidRDefault="00F803C3">
      <w:pPr>
        <w:pStyle w:val="CommentText"/>
      </w:pPr>
      <w:r>
        <w:rPr>
          <w:rStyle w:val="CommentReference"/>
        </w:rPr>
        <w:annotationRef/>
      </w:r>
      <w:r>
        <w:t>We can drop 2015 basically throughout.</w:t>
      </w:r>
    </w:p>
  </w:comment>
  <w:comment w:id="342" w:author="Cricco, Nino" w:date="2022-05-03T16:58:00Z" w:initials="CN">
    <w:p w14:paraId="47615754" w14:textId="77777777" w:rsidR="008B64D9" w:rsidRDefault="008B64D9" w:rsidP="008D6BF2">
      <w:r>
        <w:rPr>
          <w:rStyle w:val="CommentReference"/>
        </w:rPr>
        <w:annotationRef/>
      </w:r>
      <w:r>
        <w:rPr>
          <w:sz w:val="20"/>
          <w:szCs w:val="20"/>
        </w:rPr>
        <w:t>Done</w:t>
      </w:r>
    </w:p>
  </w:comment>
  <w:comment w:id="343" w:author="Killewald, Alexandra" w:date="2021-09-21T16:07:00Z" w:initials="KA">
    <w:p w14:paraId="7C330D6A" w14:textId="7C60032F" w:rsidR="00F803C3" w:rsidRDefault="00F803C3">
      <w:pPr>
        <w:pStyle w:val="CommentText"/>
      </w:pPr>
      <w:r>
        <w:rPr>
          <w:rStyle w:val="CommentReference"/>
        </w:rPr>
        <w:annotationRef/>
      </w:r>
      <w:r>
        <w:t>Did we decide to drop Alaska / Hawaii, too? Dropping those out of the US makes sense to me, but I think OK to keep Alaska / Hawaii. If we need to combine them with “West” because the group is too small otherwise, I think that’s fine.</w:t>
      </w:r>
    </w:p>
  </w:comment>
  <w:comment w:id="344" w:author="Cricco, Nino" w:date="2022-04-28T13:22:00Z" w:initials="CN">
    <w:p w14:paraId="29B07BC9" w14:textId="77777777" w:rsidR="003A159B" w:rsidRDefault="003A159B" w:rsidP="00C80CD9">
      <w:r>
        <w:rPr>
          <w:rStyle w:val="CommentReference"/>
        </w:rPr>
        <w:annotationRef/>
      </w:r>
      <w:r>
        <w:rPr>
          <w:sz w:val="20"/>
          <w:szCs w:val="20"/>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FEDD8D" w15:done="0"/>
  <w15:commentEx w15:paraId="180875B7" w15:paraIdParent="50FEDD8D" w15:done="0"/>
  <w15:commentEx w15:paraId="2A3CB5E0" w15:done="0"/>
  <w15:commentEx w15:paraId="059A21CE" w15:paraIdParent="2A3CB5E0" w15:done="0"/>
  <w15:commentEx w15:paraId="4ACAA468" w15:done="0"/>
  <w15:commentEx w15:paraId="46D289D7" w15:paraIdParent="4ACAA468" w15:done="0"/>
  <w15:commentEx w15:paraId="74A425E8" w15:done="0"/>
  <w15:commentEx w15:paraId="5E26D34D" w15:paraIdParent="74A425E8" w15:done="0"/>
  <w15:commentEx w15:paraId="2F357D4A" w15:done="0"/>
  <w15:commentEx w15:paraId="6D17BDA5" w15:paraIdParent="2F357D4A" w15:done="0"/>
  <w15:commentEx w15:paraId="79A6C60B" w15:done="0"/>
  <w15:commentEx w15:paraId="7F587FD1" w15:paraIdParent="79A6C60B" w15:done="0"/>
  <w15:commentEx w15:paraId="7177A783" w15:done="0"/>
  <w15:commentEx w15:paraId="395A4554" w15:paraIdParent="7177A783" w15:done="0"/>
  <w15:commentEx w15:paraId="5E22AB18" w15:done="0"/>
  <w15:commentEx w15:paraId="5D993DAE" w15:paraIdParent="5E22AB18" w15:done="0"/>
  <w15:commentEx w15:paraId="75A6E73A" w15:done="0"/>
  <w15:commentEx w15:paraId="762E2B75" w15:paraIdParent="75A6E73A" w15:done="0"/>
  <w15:commentEx w15:paraId="11003284" w15:done="0"/>
  <w15:commentEx w15:paraId="37480416" w15:paraIdParent="11003284" w15:done="0"/>
  <w15:commentEx w15:paraId="42057D87" w15:done="0"/>
  <w15:commentEx w15:paraId="26690482" w15:paraIdParent="42057D87" w15:done="0"/>
  <w15:commentEx w15:paraId="0336487F" w15:done="0"/>
  <w15:commentEx w15:paraId="39969469" w15:paraIdParent="0336487F" w15:done="0"/>
  <w15:commentEx w15:paraId="7D74DF4A" w15:done="0"/>
  <w15:commentEx w15:paraId="6088BE7D" w15:paraIdParent="7D74DF4A" w15:done="0"/>
  <w15:commentEx w15:paraId="6273190A" w15:done="0"/>
  <w15:commentEx w15:paraId="25A0470C" w15:paraIdParent="6273190A" w15:done="0"/>
  <w15:commentEx w15:paraId="721B7436" w15:done="0"/>
  <w15:commentEx w15:paraId="5CE86060" w15:paraIdParent="721B7436" w15:done="0"/>
  <w15:commentEx w15:paraId="219FEB5F" w15:done="0"/>
  <w15:commentEx w15:paraId="6948D8A8" w15:paraIdParent="219FEB5F" w15:done="0"/>
  <w15:commentEx w15:paraId="56E974EC" w15:done="0"/>
  <w15:commentEx w15:paraId="5E64D77B" w15:paraIdParent="56E974EC" w15:done="0"/>
  <w15:commentEx w15:paraId="55E16F90" w15:done="0"/>
  <w15:commentEx w15:paraId="452AAEC1" w15:paraIdParent="55E16F90" w15:done="0"/>
  <w15:commentEx w15:paraId="06B6A49D" w15:done="0"/>
  <w15:commentEx w15:paraId="4E221DD4" w15:paraIdParent="06B6A49D" w15:done="0"/>
  <w15:commentEx w15:paraId="3AFDE763" w15:done="0"/>
  <w15:commentEx w15:paraId="52B6F240" w15:paraIdParent="3AFDE763" w15:done="0"/>
  <w15:commentEx w15:paraId="693EF21B" w15:done="0"/>
  <w15:commentEx w15:paraId="027817C5" w15:paraIdParent="693EF21B" w15:done="0"/>
  <w15:commentEx w15:paraId="5FBF3EAD" w15:done="0"/>
  <w15:commentEx w15:paraId="14101111" w15:paraIdParent="5FBF3EAD" w15:done="0"/>
  <w15:commentEx w15:paraId="55DD06D4" w15:done="0"/>
  <w15:commentEx w15:paraId="7ED962B4" w15:paraIdParent="55DD06D4" w15:done="0"/>
  <w15:commentEx w15:paraId="19061ED9" w15:done="0"/>
  <w15:commentEx w15:paraId="2D9D5397" w15:paraIdParent="19061ED9" w15:done="0"/>
  <w15:commentEx w15:paraId="190ABD03" w15:done="0"/>
  <w15:commentEx w15:paraId="36C4AD8B" w15:paraIdParent="190ABD03" w15:done="0"/>
  <w15:commentEx w15:paraId="43BD9206" w15:done="0"/>
  <w15:commentEx w15:paraId="25045D85" w15:paraIdParent="43BD9206" w15:done="0"/>
  <w15:commentEx w15:paraId="0EF0429A" w15:done="0"/>
  <w15:commentEx w15:paraId="3FDA67C2" w15:paraIdParent="0EF0429A" w15:done="0"/>
  <w15:commentEx w15:paraId="67DFC815" w15:done="0"/>
  <w15:commentEx w15:paraId="1F09ABF5" w15:paraIdParent="67DFC815" w15:done="0"/>
  <w15:commentEx w15:paraId="27A9232F" w15:done="0"/>
  <w15:commentEx w15:paraId="086BC02B" w15:paraIdParent="27A9232F" w15:done="0"/>
  <w15:commentEx w15:paraId="323206BC" w15:done="0"/>
  <w15:commentEx w15:paraId="5AFDFA87" w15:paraIdParent="323206BC" w15:done="0"/>
  <w15:commentEx w15:paraId="0548730C" w15:done="0"/>
  <w15:commentEx w15:paraId="16B5AD72" w15:paraIdParent="0548730C" w15:done="0"/>
  <w15:commentEx w15:paraId="273FD471" w15:done="0"/>
  <w15:commentEx w15:paraId="039EAFC2" w15:paraIdParent="273FD471" w15:done="0"/>
  <w15:commentEx w15:paraId="6DD9E044" w15:done="0"/>
  <w15:commentEx w15:paraId="06CB5F12" w15:paraIdParent="6DD9E044" w15:done="0"/>
  <w15:commentEx w15:paraId="30E02C53" w15:done="0"/>
  <w15:commentEx w15:paraId="2A918C39" w15:paraIdParent="30E02C53" w15:done="0"/>
  <w15:commentEx w15:paraId="139ADFB1" w15:done="0"/>
  <w15:commentEx w15:paraId="26F9F65A" w15:paraIdParent="139ADFB1" w15:done="0"/>
  <w15:commentEx w15:paraId="44817F3F" w15:done="0"/>
  <w15:commentEx w15:paraId="5505AD2E" w15:paraIdParent="44817F3F" w15:done="0"/>
  <w15:commentEx w15:paraId="49D1EA3D" w15:done="0"/>
  <w15:commentEx w15:paraId="61F7C072" w15:paraIdParent="49D1EA3D" w15:done="0"/>
  <w15:commentEx w15:paraId="6F888B07" w15:done="0"/>
  <w15:commentEx w15:paraId="50C81FD2" w15:paraIdParent="6F888B07" w15:done="0"/>
  <w15:commentEx w15:paraId="1051B280" w15:done="0"/>
  <w15:commentEx w15:paraId="7E81D6C3" w15:paraIdParent="1051B280" w15:done="0"/>
  <w15:commentEx w15:paraId="59DF3086" w15:done="0"/>
  <w15:commentEx w15:paraId="0D838485" w15:paraIdParent="59DF3086" w15:done="0"/>
  <w15:commentEx w15:paraId="5BBF74FD" w15:done="0"/>
  <w15:commentEx w15:paraId="27CCEE84" w15:paraIdParent="5BBF74FD" w15:done="0"/>
  <w15:commentEx w15:paraId="41C850B5" w15:done="0"/>
  <w15:commentEx w15:paraId="066DF59C" w15:paraIdParent="41C850B5" w15:done="0"/>
  <w15:commentEx w15:paraId="0C8886DA" w15:done="0"/>
  <w15:commentEx w15:paraId="6F737FB9" w15:paraIdParent="0C8886DA" w15:done="0"/>
  <w15:commentEx w15:paraId="42F48EA6" w15:done="0"/>
  <w15:commentEx w15:paraId="012C4E04" w15:paraIdParent="42F48EA6" w15:done="0"/>
  <w15:commentEx w15:paraId="440A46E4" w15:done="0"/>
  <w15:commentEx w15:paraId="55FF726F" w15:paraIdParent="440A46E4" w15:done="0"/>
  <w15:commentEx w15:paraId="5DB0BE08" w15:done="0"/>
  <w15:commentEx w15:paraId="49CD123B" w15:paraIdParent="5DB0BE08" w15:done="0"/>
  <w15:commentEx w15:paraId="7BC2FF7F" w15:done="0"/>
  <w15:commentEx w15:paraId="70E9461F" w15:paraIdParent="7BC2FF7F" w15:done="0"/>
  <w15:commentEx w15:paraId="65F051AE" w15:done="0"/>
  <w15:commentEx w15:paraId="049665B5" w15:paraIdParent="65F051AE" w15:done="0"/>
  <w15:commentEx w15:paraId="3A246D49" w15:done="0"/>
  <w15:commentEx w15:paraId="4B832851" w15:paraIdParent="3A246D49" w15:done="0"/>
  <w15:commentEx w15:paraId="2431361B" w15:done="0"/>
  <w15:commentEx w15:paraId="1E4BF0D4" w15:paraIdParent="2431361B" w15:done="0"/>
  <w15:commentEx w15:paraId="42A2B82C" w15:done="0"/>
  <w15:commentEx w15:paraId="78FD5F8A" w15:paraIdParent="42A2B82C" w15:done="0"/>
  <w15:commentEx w15:paraId="661106A2" w15:done="0"/>
  <w15:commentEx w15:paraId="5366202A" w15:paraIdParent="661106A2" w15:done="0"/>
  <w15:commentEx w15:paraId="5D28D6CE" w15:done="0"/>
  <w15:commentEx w15:paraId="4C367017" w15:paraIdParent="5D28D6CE" w15:done="0"/>
  <w15:commentEx w15:paraId="3BF41357" w15:done="0"/>
  <w15:commentEx w15:paraId="10879323" w15:paraIdParent="3BF41357" w15:done="0"/>
  <w15:commentEx w15:paraId="5060B069" w15:done="0"/>
  <w15:commentEx w15:paraId="654803F3" w15:paraIdParent="5060B069" w15:done="0"/>
  <w15:commentEx w15:paraId="0DF1DA49" w15:done="0"/>
  <w15:commentEx w15:paraId="4366E444" w15:paraIdParent="0DF1DA49" w15:done="0"/>
  <w15:commentEx w15:paraId="6B4E3F5C" w15:done="0"/>
  <w15:commentEx w15:paraId="3703C2F9" w15:paraIdParent="6B4E3F5C" w15:done="0"/>
  <w15:commentEx w15:paraId="525DED4B" w15:done="0"/>
  <w15:commentEx w15:paraId="634AE049" w15:paraIdParent="525DED4B" w15:done="0"/>
  <w15:commentEx w15:paraId="607494F3" w15:done="0"/>
  <w15:commentEx w15:paraId="5825DAE6" w15:paraIdParent="607494F3" w15:done="0"/>
  <w15:commentEx w15:paraId="35D86496" w15:done="0"/>
  <w15:commentEx w15:paraId="0D6A8D94" w15:paraIdParent="35D86496" w15:done="0"/>
  <w15:commentEx w15:paraId="21BB91CF" w15:done="0"/>
  <w15:commentEx w15:paraId="57CBA234" w15:paraIdParent="21BB91CF" w15:done="0"/>
  <w15:commentEx w15:paraId="42257CB5" w15:done="0"/>
  <w15:commentEx w15:paraId="5457EEB7" w15:paraIdParent="42257CB5" w15:done="0"/>
  <w15:commentEx w15:paraId="79ACAA17" w15:done="0"/>
  <w15:commentEx w15:paraId="6784EE6F" w15:paraIdParent="79ACAA17" w15:done="0"/>
  <w15:commentEx w15:paraId="7DF70A91" w15:done="0"/>
  <w15:commentEx w15:paraId="49D1ABF8" w15:paraIdParent="7DF70A91" w15:done="0"/>
  <w15:commentEx w15:paraId="0FF16CED" w15:done="0"/>
  <w15:commentEx w15:paraId="7DA5868C" w15:paraIdParent="0FF16CED" w15:done="0"/>
  <w15:commentEx w15:paraId="58D3B849" w15:done="0"/>
  <w15:commentEx w15:paraId="211BC1BB" w15:paraIdParent="58D3B849" w15:done="0"/>
  <w15:commentEx w15:paraId="1EC0DFF7" w15:done="0"/>
  <w15:commentEx w15:paraId="74E42ED2" w15:paraIdParent="1EC0DFF7" w15:done="0"/>
  <w15:commentEx w15:paraId="1EFC04D2" w15:done="0"/>
  <w15:commentEx w15:paraId="6BC99CB1" w15:paraIdParent="1EFC04D2" w15:done="0"/>
  <w15:commentEx w15:paraId="2BDFA142" w15:done="0"/>
  <w15:commentEx w15:paraId="41748699" w15:paraIdParent="2BDFA142" w15:done="0"/>
  <w15:commentEx w15:paraId="4FEEB2B4" w15:done="0"/>
  <w15:commentEx w15:paraId="6D24610D" w15:paraIdParent="4FEEB2B4" w15:done="0"/>
  <w15:commentEx w15:paraId="32382C34" w15:done="0"/>
  <w15:commentEx w15:paraId="1CD49447" w15:paraIdParent="32382C34" w15:done="0"/>
  <w15:commentEx w15:paraId="12ECE1DC" w15:done="0"/>
  <w15:commentEx w15:paraId="3523986B" w15:paraIdParent="12ECE1DC" w15:done="0"/>
  <w15:commentEx w15:paraId="6435E6E1" w15:done="0"/>
  <w15:commentEx w15:paraId="250CFB50" w15:paraIdParent="6435E6E1" w15:done="0"/>
  <w15:commentEx w15:paraId="2E758CD4" w15:done="0"/>
  <w15:commentEx w15:paraId="0D65165C" w15:paraIdParent="2E758CD4" w15:done="0"/>
  <w15:commentEx w15:paraId="0CCCD894" w15:done="0"/>
  <w15:commentEx w15:paraId="1BD41284" w15:paraIdParent="0CCCD894" w15:done="0"/>
  <w15:commentEx w15:paraId="19417CBA" w15:done="0"/>
  <w15:commentEx w15:paraId="58DA37AD" w15:paraIdParent="19417CBA" w15:done="0"/>
  <w15:commentEx w15:paraId="6E395F71" w15:done="0"/>
  <w15:commentEx w15:paraId="08128B99" w15:paraIdParent="6E395F71" w15:done="0"/>
  <w15:commentEx w15:paraId="72338D86" w15:done="0"/>
  <w15:commentEx w15:paraId="6AD6897C" w15:paraIdParent="72338D86" w15:done="0"/>
  <w15:commentEx w15:paraId="002C1328" w15:done="0"/>
  <w15:commentEx w15:paraId="55F20BD7" w15:paraIdParent="002C1328" w15:done="0"/>
  <w15:commentEx w15:paraId="06E6DC53" w15:done="0"/>
  <w15:commentEx w15:paraId="4C993960" w15:paraIdParent="06E6DC53" w15:done="0"/>
  <w15:commentEx w15:paraId="641933D8" w15:done="0"/>
  <w15:commentEx w15:paraId="44BC923F" w15:paraIdParent="641933D8" w15:done="0"/>
  <w15:commentEx w15:paraId="2A766B4B" w15:done="0"/>
  <w15:commentEx w15:paraId="6A075BB8" w15:paraIdParent="2A766B4B" w15:done="0"/>
  <w15:commentEx w15:paraId="4CEDC761" w15:done="0"/>
  <w15:commentEx w15:paraId="7C859BAE" w15:paraIdParent="4CEDC761" w15:done="0"/>
  <w15:commentEx w15:paraId="7593A614" w15:done="0"/>
  <w15:commentEx w15:paraId="24E877BC" w15:paraIdParent="7593A614" w15:done="0"/>
  <w15:commentEx w15:paraId="1238D3FA" w15:done="0"/>
  <w15:commentEx w15:paraId="32FDF5FC" w15:paraIdParent="1238D3FA" w15:done="0"/>
  <w15:commentEx w15:paraId="4064A62F" w15:done="0"/>
  <w15:commentEx w15:paraId="5D2E2E86" w15:paraIdParent="4064A62F" w15:done="0"/>
  <w15:commentEx w15:paraId="0F4EADCE" w15:done="0"/>
  <w15:commentEx w15:paraId="07312276" w15:paraIdParent="0F4EADCE" w15:done="0"/>
  <w15:commentEx w15:paraId="4D99B9BB" w15:done="0"/>
  <w15:commentEx w15:paraId="3431D8D6" w15:paraIdParent="4D99B9BB" w15:done="0"/>
  <w15:commentEx w15:paraId="1B749362" w15:done="0"/>
  <w15:commentEx w15:paraId="61D199F5" w15:paraIdParent="1B749362" w15:done="0"/>
  <w15:commentEx w15:paraId="46683A9B" w15:done="0"/>
  <w15:commentEx w15:paraId="604B9CDA" w15:paraIdParent="46683A9B" w15:done="0"/>
  <w15:commentEx w15:paraId="525F41DA" w15:done="0"/>
  <w15:commentEx w15:paraId="1E29B25F" w15:paraIdParent="525F41DA" w15:done="0"/>
  <w15:commentEx w15:paraId="120FA20D" w15:done="0"/>
  <w15:commentEx w15:paraId="29AABE72" w15:paraIdParent="120FA20D" w15:done="0"/>
  <w15:commentEx w15:paraId="7F640711" w15:done="0"/>
  <w15:commentEx w15:paraId="59789071" w15:paraIdParent="7F640711" w15:done="0"/>
  <w15:commentEx w15:paraId="75B2AAEF" w15:done="0"/>
  <w15:commentEx w15:paraId="155622CC" w15:paraIdParent="75B2AAEF" w15:done="0"/>
  <w15:commentEx w15:paraId="325A724B" w15:done="0"/>
  <w15:commentEx w15:paraId="3071BA17" w15:paraIdParent="325A724B" w15:done="0"/>
  <w15:commentEx w15:paraId="260E167A" w15:done="0"/>
  <w15:commentEx w15:paraId="18BC46A3" w15:done="0"/>
  <w15:commentEx w15:paraId="5AA5F135" w15:done="0"/>
  <w15:commentEx w15:paraId="116CFF69" w15:done="0"/>
  <w15:commentEx w15:paraId="2AD24DD1" w15:paraIdParent="116CFF69" w15:done="0"/>
  <w15:commentEx w15:paraId="22F22377" w15:done="0"/>
  <w15:commentEx w15:paraId="0DCDA99A" w15:paraIdParent="22F22377" w15:done="0"/>
  <w15:commentEx w15:paraId="423AEB87" w15:done="0"/>
  <w15:commentEx w15:paraId="4B8D34B0" w15:paraIdParent="423AEB87" w15:done="0"/>
  <w15:commentEx w15:paraId="16EC3737" w15:paraIdParent="423AEB87" w15:done="0"/>
  <w15:commentEx w15:paraId="2E892A71" w15:done="0"/>
  <w15:commentEx w15:paraId="7040D460" w15:paraIdParent="2E892A71" w15:done="0"/>
  <w15:commentEx w15:paraId="5974F911" w15:done="0"/>
  <w15:commentEx w15:paraId="1CF6C1D9" w15:paraIdParent="5974F911" w15:done="0"/>
  <w15:commentEx w15:paraId="58006D08" w15:done="0"/>
  <w15:commentEx w15:paraId="27DE129F" w15:paraIdParent="58006D08" w15:done="0"/>
  <w15:commentEx w15:paraId="1C1DBE93" w15:done="0"/>
  <w15:commentEx w15:paraId="53687D29" w15:paraIdParent="1C1DBE93" w15:done="0"/>
  <w15:commentEx w15:paraId="19266E21" w15:done="0"/>
  <w15:commentEx w15:paraId="43BCC431" w15:paraIdParent="19266E21" w15:done="0"/>
  <w15:commentEx w15:paraId="336C5353" w15:done="0"/>
  <w15:commentEx w15:paraId="15983873" w15:paraIdParent="336C5353" w15:done="0"/>
  <w15:commentEx w15:paraId="0DBAE8E3" w15:done="0"/>
  <w15:commentEx w15:paraId="4313A378" w15:paraIdParent="0DBAE8E3" w15:done="0"/>
  <w15:commentEx w15:paraId="09DEC44C" w15:done="0"/>
  <w15:commentEx w15:paraId="07DB45FA" w15:paraIdParent="09DEC44C" w15:done="0"/>
  <w15:commentEx w15:paraId="2BB089EB" w15:done="0"/>
  <w15:commentEx w15:paraId="0AAD1AE4" w15:paraIdParent="2BB089EB" w15:done="0"/>
  <w15:commentEx w15:paraId="6DE1651F" w15:done="0"/>
  <w15:commentEx w15:paraId="305D8D0D" w15:paraIdParent="6DE1651F" w15:done="0"/>
  <w15:commentEx w15:paraId="6C564B65" w15:done="0"/>
  <w15:commentEx w15:paraId="64AC3910" w15:paraIdParent="6C564B65" w15:done="0"/>
  <w15:commentEx w15:paraId="17FD1B77" w15:done="0"/>
  <w15:commentEx w15:paraId="12AEBF22" w15:paraIdParent="17FD1B77" w15:done="0"/>
  <w15:commentEx w15:paraId="7F77C994" w15:done="0"/>
  <w15:commentEx w15:paraId="4697AB3D" w15:paraIdParent="7F77C994" w15:done="0"/>
  <w15:commentEx w15:paraId="002B6970" w15:done="0"/>
  <w15:commentEx w15:paraId="31DF6CF4" w15:paraIdParent="002B6970" w15:done="0"/>
  <w15:commentEx w15:paraId="5F0D7C35" w15:done="0"/>
  <w15:commentEx w15:paraId="435EA89C" w15:paraIdParent="5F0D7C35" w15:done="0"/>
  <w15:commentEx w15:paraId="03415B7F" w15:done="0"/>
  <w15:commentEx w15:paraId="0A11B8F4" w15:paraIdParent="03415B7F" w15:done="0"/>
  <w15:commentEx w15:paraId="5BF9AFAD" w15:done="0"/>
  <w15:commentEx w15:paraId="67C647A3" w15:paraIdParent="5BF9AFAD" w15:done="0"/>
  <w15:commentEx w15:paraId="6073C8FB" w15:done="0"/>
  <w15:commentEx w15:paraId="62814631" w15:paraIdParent="6073C8FB" w15:done="0"/>
  <w15:commentEx w15:paraId="640B51DB" w15:done="0"/>
  <w15:commentEx w15:paraId="1F7F8957" w15:paraIdParent="640B51DB" w15:done="0"/>
  <w15:commentEx w15:paraId="5BAB6FA0" w15:done="0"/>
  <w15:commentEx w15:paraId="5590650E" w15:paraIdParent="5BAB6FA0" w15:done="0"/>
  <w15:commentEx w15:paraId="6924F567" w15:done="0"/>
  <w15:commentEx w15:paraId="657B80D6" w15:paraIdParent="6924F567" w15:done="0"/>
  <w15:commentEx w15:paraId="4E67158C" w15:done="0"/>
  <w15:commentEx w15:paraId="6C772907" w15:paraIdParent="4E67158C" w15:done="0"/>
  <w15:commentEx w15:paraId="69BE8140" w15:done="0"/>
  <w15:commentEx w15:paraId="09A3D29D" w15:paraIdParent="69BE8140" w15:done="0"/>
  <w15:commentEx w15:paraId="1DA3207F" w15:done="0"/>
  <w15:commentEx w15:paraId="09112EED" w15:paraIdParent="1DA3207F" w15:done="0"/>
  <w15:commentEx w15:paraId="7CE5E9A9" w15:done="0"/>
  <w15:commentEx w15:paraId="15EDB0AC" w15:paraIdParent="7CE5E9A9" w15:done="0"/>
  <w15:commentEx w15:paraId="2F5569EC" w15:done="0"/>
  <w15:commentEx w15:paraId="4D784A25" w15:paraIdParent="2F5569EC" w15:done="0"/>
  <w15:commentEx w15:paraId="497D833B" w15:done="0"/>
  <w15:commentEx w15:paraId="1B83C382" w15:paraIdParent="497D833B" w15:done="0"/>
  <w15:commentEx w15:paraId="7280D8F5" w15:done="0"/>
  <w15:commentEx w15:paraId="7B08418E" w15:paraIdParent="7280D8F5" w15:done="0"/>
  <w15:commentEx w15:paraId="4943B5A3" w15:done="0"/>
  <w15:commentEx w15:paraId="737C1585" w15:paraIdParent="4943B5A3" w15:done="0"/>
  <w15:commentEx w15:paraId="09C737C0" w15:done="0"/>
  <w15:commentEx w15:paraId="19E865B0" w15:paraIdParent="09C737C0" w15:done="0"/>
  <w15:commentEx w15:paraId="2FE99089" w15:done="0"/>
  <w15:commentEx w15:paraId="5806C7DE" w15:paraIdParent="2FE99089" w15:done="0"/>
  <w15:commentEx w15:paraId="43F1B28C" w15:done="0"/>
  <w15:commentEx w15:paraId="7F011950" w15:paraIdParent="43F1B28C" w15:done="0"/>
  <w15:commentEx w15:paraId="14D94F63" w15:done="0"/>
  <w15:commentEx w15:paraId="4165BBAA" w15:paraIdParent="14D94F63" w15:done="0"/>
  <w15:commentEx w15:paraId="23F8E412" w15:done="0"/>
  <w15:commentEx w15:paraId="7A971CC8" w15:paraIdParent="23F8E412" w15:done="0"/>
  <w15:commentEx w15:paraId="7CA67929" w15:done="0"/>
  <w15:commentEx w15:paraId="294D181E" w15:paraIdParent="7CA67929" w15:done="0"/>
  <w15:commentEx w15:paraId="1AFC441D" w15:done="0"/>
  <w15:commentEx w15:paraId="64CB21D2" w15:paraIdParent="1AFC441D" w15:done="0"/>
  <w15:commentEx w15:paraId="729A117E" w15:done="0"/>
  <w15:commentEx w15:paraId="41FE4AAD" w15:paraIdParent="729A117E" w15:done="0"/>
  <w15:commentEx w15:paraId="19967D32" w15:done="0"/>
  <w15:commentEx w15:paraId="4E982325" w15:paraIdParent="19967D32" w15:done="0"/>
  <w15:commentEx w15:paraId="57E3EDFA" w15:done="0"/>
  <w15:commentEx w15:paraId="09277F57" w15:paraIdParent="57E3EDFA" w15:done="0"/>
  <w15:commentEx w15:paraId="04518718" w15:done="0"/>
  <w15:commentEx w15:paraId="3B47D8C8" w15:paraIdParent="04518718" w15:done="0"/>
  <w15:commentEx w15:paraId="6F36FC1F" w15:done="0"/>
  <w15:commentEx w15:paraId="21C65ED7" w15:done="0"/>
  <w15:commentEx w15:paraId="7697864B" w15:paraIdParent="21C65ED7" w15:done="0"/>
  <w15:commentEx w15:paraId="20DA0A77" w15:done="0"/>
  <w15:commentEx w15:paraId="0A40D5E9" w15:paraIdParent="20DA0A77" w15:done="0"/>
  <w15:commentEx w15:paraId="66972BEA" w15:done="0"/>
  <w15:commentEx w15:paraId="7034C947" w15:paraIdParent="66972BEA" w15:done="0"/>
  <w15:commentEx w15:paraId="6B3A1D84" w15:done="0"/>
  <w15:commentEx w15:paraId="7CD9A205" w15:paraIdParent="6B3A1D84" w15:done="0"/>
  <w15:commentEx w15:paraId="06E12ECF" w15:done="0"/>
  <w15:commentEx w15:paraId="1DFB2FC4" w15:paraIdParent="06E12ECF" w15:done="0"/>
  <w15:commentEx w15:paraId="578F23B4" w15:done="0"/>
  <w15:commentEx w15:paraId="59C8584D" w15:done="0"/>
  <w15:commentEx w15:paraId="1D89B542" w15:done="0"/>
  <w15:commentEx w15:paraId="7546BA98" w15:done="0"/>
  <w15:commentEx w15:paraId="78EDD3F8" w15:done="0"/>
  <w15:commentEx w15:paraId="2D7C1C96" w15:paraIdParent="78EDD3F8" w15:done="0"/>
  <w15:commentEx w15:paraId="52A1124F" w15:done="0"/>
  <w15:commentEx w15:paraId="2BFE1A7E" w15:paraIdParent="52A1124F" w15:done="0"/>
  <w15:commentEx w15:paraId="2B192A33" w15:done="0"/>
  <w15:commentEx w15:paraId="437EFE28" w15:paraIdParent="2B192A33" w15:done="0"/>
  <w15:commentEx w15:paraId="49B7CC20" w15:done="0"/>
  <w15:commentEx w15:paraId="1A9AB5EE" w15:paraIdParent="49B7CC20" w15:done="0"/>
  <w15:commentEx w15:paraId="0AE7B852" w15:done="0"/>
  <w15:commentEx w15:paraId="624F06A0" w15:done="0"/>
  <w15:commentEx w15:paraId="48454745" w15:paraIdParent="624F06A0" w15:done="0"/>
  <w15:commentEx w15:paraId="066404BD" w15:done="0"/>
  <w15:commentEx w15:paraId="629CDC8F" w15:paraIdParent="066404BD" w15:done="0"/>
  <w15:commentEx w15:paraId="44442ECC" w15:done="0"/>
  <w15:commentEx w15:paraId="07513FE0" w15:paraIdParent="44442ECC" w15:done="0"/>
  <w15:commentEx w15:paraId="6FC8EE7A" w15:done="0"/>
  <w15:commentEx w15:paraId="41951FCC" w15:paraIdParent="6FC8EE7A" w15:done="0"/>
  <w15:commentEx w15:paraId="71EBE4FC" w15:done="0"/>
  <w15:commentEx w15:paraId="54F56422" w15:paraIdParent="71EBE4FC" w15:done="0"/>
  <w15:commentEx w15:paraId="256B9ABB" w15:done="0"/>
  <w15:commentEx w15:paraId="7CBC0CBD" w15:paraIdParent="256B9ABB" w15:done="0"/>
  <w15:commentEx w15:paraId="6C1C25B1" w15:done="0"/>
  <w15:commentEx w15:paraId="22D1255C" w15:paraIdParent="6C1C25B1" w15:done="0"/>
  <w15:commentEx w15:paraId="4A0BC19F" w15:done="0"/>
  <w15:commentEx w15:paraId="4E1EAB97" w15:paraIdParent="4A0BC19F" w15:done="0"/>
  <w15:commentEx w15:paraId="1A338282" w15:done="0"/>
  <w15:commentEx w15:paraId="52063ECF" w15:paraIdParent="1A338282" w15:done="0"/>
  <w15:commentEx w15:paraId="36DDD1DC" w15:done="0"/>
  <w15:commentEx w15:paraId="1F84C78F" w15:paraIdParent="36DDD1DC" w15:done="0"/>
  <w15:commentEx w15:paraId="192DE6C9" w15:done="0"/>
  <w15:commentEx w15:paraId="2B03F345" w15:paraIdParent="192DE6C9" w15:done="0"/>
  <w15:commentEx w15:paraId="6F8D6729" w15:done="0"/>
  <w15:commentEx w15:paraId="6156FB78" w15:paraIdParent="6F8D6729" w15:done="0"/>
  <w15:commentEx w15:paraId="0D126AA8" w15:done="0"/>
  <w15:commentEx w15:paraId="625B8288" w15:paraIdParent="0D126AA8" w15:done="0"/>
  <w15:commentEx w15:paraId="1C02081F" w15:done="0"/>
  <w15:commentEx w15:paraId="5D2F40D5" w15:paraIdParent="1C02081F" w15:done="0"/>
  <w15:commentEx w15:paraId="277DFD30" w15:done="0"/>
  <w15:commentEx w15:paraId="0C641AE0" w15:paraIdParent="277DFD30" w15:done="0"/>
  <w15:commentEx w15:paraId="69C39DA1" w15:done="0"/>
  <w15:commentEx w15:paraId="69665CFB" w15:paraIdParent="69C39DA1" w15:done="0"/>
  <w15:commentEx w15:paraId="3DDB14AE" w15:done="0"/>
  <w15:commentEx w15:paraId="66C1ECE2" w15:paraIdParent="3DDB14AE" w15:done="0"/>
  <w15:commentEx w15:paraId="1E814811" w15:done="0"/>
  <w15:commentEx w15:paraId="47615754" w15:paraIdParent="1E814811" w15:done="0"/>
  <w15:commentEx w15:paraId="7C330D6A" w15:done="0"/>
  <w15:commentEx w15:paraId="29B07BC9" w15:paraIdParent="7C330D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443D5" w16cex:dateUtc="2021-09-21T15:43:00Z"/>
  <w16cex:commentExtensible w16cex:durableId="2554C7E7" w16cex:dateUtc="2021-12-03T21:44:00Z"/>
  <w16cex:commentExtensible w16cex:durableId="24F0AA59" w16cex:dateUtc="2021-09-18T22:11:00Z"/>
  <w16cex:commentExtensible w16cex:durableId="2554C7F8" w16cex:dateUtc="2021-12-03T21:44:00Z"/>
  <w16cex:commentExtensible w16cex:durableId="25015DBD" w16cex:dateUtc="2021-10-01T14:13:00Z"/>
  <w16cex:commentExtensible w16cex:durableId="2554C800" w16cex:dateUtc="2021-12-03T21:44:00Z"/>
  <w16cex:commentExtensible w16cex:durableId="24F0AA73" w16cex:dateUtc="2021-09-18T22:12:00Z"/>
  <w16cex:commentExtensible w16cex:durableId="2554C846" w16cex:dateUtc="2021-12-03T21:45:00Z"/>
  <w16cex:commentExtensible w16cex:durableId="24F0AA81" w16cex:dateUtc="2021-09-18T22:12:00Z"/>
  <w16cex:commentExtensible w16cex:durableId="2554C839" w16cex:dateUtc="2021-12-03T21:45:00Z"/>
  <w16cex:commentExtensible w16cex:durableId="2505963D" w16cex:dateUtc="2021-10-04T19:03:00Z"/>
  <w16cex:commentExtensible w16cex:durableId="2554C852" w16cex:dateUtc="2021-12-03T21:46:00Z"/>
  <w16cex:commentExtensible w16cex:durableId="24F47C6A" w16cex:dateUtc="2021-09-21T19:44:00Z"/>
  <w16cex:commentExtensible w16cex:durableId="2554CA1D" w16cex:dateUtc="2021-12-03T21:53:00Z"/>
  <w16cex:commentExtensible w16cex:durableId="24F47A9F" w16cex:dateUtc="2021-09-21T19:37:00Z"/>
  <w16cex:commentExtensible w16cex:durableId="2554CB0D" w16cex:dateUtc="2021-12-03T21:57:00Z"/>
  <w16cex:commentExtensible w16cex:durableId="24F48010" w16cex:dateUtc="2021-09-21T20:00:00Z"/>
  <w16cex:commentExtensible w16cex:durableId="2554CB7C" w16cex:dateUtc="2021-12-03T21:59:00Z"/>
  <w16cex:commentExtensible w16cex:durableId="24F485CD" w16cex:dateUtc="2021-09-21T20:24:00Z"/>
  <w16cex:commentExtensible w16cex:durableId="2554CBC4" w16cex:dateUtc="2021-12-03T22:00:00Z"/>
  <w16cex:commentExtensible w16cex:durableId="24F485D9" w16cex:dateUtc="2021-09-21T20:24:00Z"/>
  <w16cex:commentExtensible w16cex:durableId="2554CBC8" w16cex:dateUtc="2021-12-03T22:00:00Z"/>
  <w16cex:commentExtensible w16cex:durableId="24F485E6" w16cex:dateUtc="2021-09-21T20:25:00Z"/>
  <w16cex:commentExtensible w16cex:durableId="2623C414" w16cex:dateUtc="2022-05-09T23:47:00Z"/>
  <w16cex:commentExtensible w16cex:durableId="24F48632" w16cex:dateUtc="2021-09-21T20:26:00Z"/>
  <w16cex:commentExtensible w16cex:durableId="2554CBF2" w16cex:dateUtc="2021-12-03T22:01:00Z"/>
  <w16cex:commentExtensible w16cex:durableId="24F488DA" w16cex:dateUtc="2021-09-21T20:37:00Z"/>
  <w16cex:commentExtensible w16cex:durableId="2554CC52" w16cex:dateUtc="2021-12-03T22:03:00Z"/>
  <w16cex:commentExtensible w16cex:durableId="24F488EA" w16cex:dateUtc="2021-09-21T20:38:00Z"/>
  <w16cex:commentExtensible w16cex:durableId="2554CC5E" w16cex:dateUtc="2021-12-03T22:03:00Z"/>
  <w16cex:commentExtensible w16cex:durableId="24F48999" w16cex:dateUtc="2021-09-21T20:40:00Z"/>
  <w16cex:commentExtensible w16cex:durableId="2554CC6A" w16cex:dateUtc="2021-12-03T22:03:00Z"/>
  <w16cex:commentExtensible w16cex:durableId="24F48AD3" w16cex:dateUtc="2021-09-21T20:46:00Z"/>
  <w16cex:commentExtensible w16cex:durableId="2554D034" w16cex:dateUtc="2021-12-03T22:19:00Z"/>
  <w16cex:commentExtensible w16cex:durableId="24F48D60" w16cex:dateUtc="2021-09-21T20:57:00Z"/>
  <w16cex:commentExtensible w16cex:durableId="2554D08B" w16cex:dateUtc="2021-12-03T22:21:00Z"/>
  <w16cex:commentExtensible w16cex:durableId="24F48F18" w16cex:dateUtc="2021-09-21T21:04:00Z"/>
  <w16cex:commentExtensible w16cex:durableId="2554D0B6" w16cex:dateUtc="2021-12-03T22:21:00Z"/>
  <w16cex:commentExtensible w16cex:durableId="24F48B57" w16cex:dateUtc="2021-09-21T20:48:00Z"/>
  <w16cex:commentExtensible w16cex:durableId="2554D43F" w16cex:dateUtc="2021-12-03T22:37:00Z"/>
  <w16cex:commentExtensible w16cex:durableId="24F5B670" w16cex:dateUtc="2021-09-22T18:04:00Z"/>
  <w16cex:commentExtensible w16cex:durableId="2554D405" w16cex:dateUtc="2021-12-03T22:36:00Z"/>
  <w16cex:commentExtensible w16cex:durableId="24F5B7C9" w16cex:dateUtc="2021-09-22T18:10:00Z"/>
  <w16cex:commentExtensible w16cex:durableId="2554D4A0" w16cex:dateUtc="2021-12-03T22:38:00Z"/>
  <w16cex:commentExtensible w16cex:durableId="24F5BC29" w16cex:dateUtc="2021-09-22T18:28:00Z"/>
  <w16cex:commentExtensible w16cex:durableId="2554D4C1" w16cex:dateUtc="2021-12-03T22:39:00Z"/>
  <w16cex:commentExtensible w16cex:durableId="24F5CCD9" w16cex:dateUtc="2021-09-22T19:40:00Z"/>
  <w16cex:commentExtensible w16cex:durableId="2554D4B3" w16cex:dateUtc="2021-12-03T22:38:00Z"/>
  <w16cex:commentExtensible w16cex:durableId="24F5D44E" w16cex:dateUtc="2021-09-22T20:11:00Z"/>
  <w16cex:commentExtensible w16cex:durableId="2554DA47" w16cex:dateUtc="2021-12-03T23:02:00Z"/>
  <w16cex:commentExtensible w16cex:durableId="24F5CE2D" w16cex:dateUtc="2021-09-22T19:45:00Z"/>
  <w16cex:commentExtensible w16cex:durableId="2554DA5B" w16cex:dateUtc="2021-12-03T23:03:00Z"/>
  <w16cex:commentExtensible w16cex:durableId="24F5D1B7" w16cex:dateUtc="2021-09-22T20:00:00Z"/>
  <w16cex:commentExtensible w16cex:durableId="2554DD19" w16cex:dateUtc="2021-12-03T23:14:00Z"/>
  <w16cex:commentExtensible w16cex:durableId="24F5D4FB" w16cex:dateUtc="2021-09-22T20:14:00Z"/>
  <w16cex:commentExtensible w16cex:durableId="2554DD2A" w16cex:dateUtc="2021-12-03T23:15:00Z"/>
  <w16cex:commentExtensible w16cex:durableId="24F5D5AE" w16cex:dateUtc="2021-09-22T20:17:00Z"/>
  <w16cex:commentExtensible w16cex:durableId="2554DD35" w16cex:dateUtc="2021-12-03T23:15:00Z"/>
  <w16cex:commentExtensible w16cex:durableId="24F5DDBB" w16cex:dateUtc="2021-09-22T20:52:00Z"/>
  <w16cex:commentExtensible w16cex:durableId="2554DD4B" w16cex:dateUtc="2021-12-03T23:15:00Z"/>
  <w16cex:commentExtensible w16cex:durableId="24F5DB22" w16cex:dateUtc="2021-09-22T20:41:00Z"/>
  <w16cex:commentExtensible w16cex:durableId="2554DD6C" w16cex:dateUtc="2021-12-03T23:16:00Z"/>
  <w16cex:commentExtensible w16cex:durableId="24F5DDAE" w16cex:dateUtc="2021-09-22T20:51:00Z"/>
  <w16cex:commentExtensible w16cex:durableId="2554DD77" w16cex:dateUtc="2021-12-03T23:16:00Z"/>
  <w16cex:commentExtensible w16cex:durableId="24F5DBE6" w16cex:dateUtc="2021-09-22T20:44:00Z"/>
  <w16cex:commentExtensible w16cex:durableId="2554DD83" w16cex:dateUtc="2021-12-03T23:16:00Z"/>
  <w16cex:commentExtensible w16cex:durableId="24FF14C8" w16cex:dateUtc="2021-09-29T20:37:00Z"/>
  <w16cex:commentExtensible w16cex:durableId="2554DDC3" w16cex:dateUtc="2021-12-03T23:17:00Z"/>
  <w16cex:commentExtensible w16cex:durableId="24FF1533" w16cex:dateUtc="2021-09-29T20:39:00Z"/>
  <w16cex:commentExtensible w16cex:durableId="2554DDE1" w16cex:dateUtc="2021-12-03T23:18:00Z"/>
  <w16cex:commentExtensible w16cex:durableId="24FF3047" w16cex:dateUtc="2021-09-29T22:34:00Z"/>
  <w16cex:commentExtensible w16cex:durableId="2555D702" w16cex:dateUtc="2021-12-04T17:01:00Z"/>
  <w16cex:commentExtensible w16cex:durableId="24FF1907" w16cex:dateUtc="2021-09-29T20:55:00Z"/>
  <w16cex:commentExtensible w16cex:durableId="2555D719" w16cex:dateUtc="2021-12-04T17:01:00Z"/>
  <w16cex:commentExtensible w16cex:durableId="24FF1E71" w16cex:dateUtc="2021-09-29T21:18:00Z"/>
  <w16cex:commentExtensible w16cex:durableId="2555D760" w16cex:dateUtc="2021-12-04T17:02:00Z"/>
  <w16cex:commentExtensible w16cex:durableId="24FF2151" w16cex:dateUtc="2021-09-29T21:30:00Z"/>
  <w16cex:commentExtensible w16cex:durableId="2555D80E" w16cex:dateUtc="2021-12-04T17:05:00Z"/>
  <w16cex:commentExtensible w16cex:durableId="24FF21B3" w16cex:dateUtc="2021-09-29T21:32:00Z"/>
  <w16cex:commentExtensible w16cex:durableId="2555D799" w16cex:dateUtc="2021-12-04T17:03:00Z"/>
  <w16cex:commentExtensible w16cex:durableId="24FF21BB" w16cex:dateUtc="2021-09-29T21:32:00Z"/>
  <w16cex:commentExtensible w16cex:durableId="2555D79D" w16cex:dateUtc="2021-12-04T17:03:00Z"/>
  <w16cex:commentExtensible w16cex:durableId="24FF22E9" w16cex:dateUtc="2021-09-29T21:37:00Z"/>
  <w16cex:commentExtensible w16cex:durableId="2555D7E7" w16cex:dateUtc="2021-12-04T17:04:00Z"/>
  <w16cex:commentExtensible w16cex:durableId="24FF280E" w16cex:dateUtc="2021-09-29T21:59:00Z"/>
  <w16cex:commentExtensible w16cex:durableId="2555D868" w16cex:dateUtc="2021-12-04T17:07:00Z"/>
  <w16cex:commentExtensible w16cex:durableId="24FF2A4F" w16cex:dateUtc="2021-09-29T22:09:00Z"/>
  <w16cex:commentExtensible w16cex:durableId="2555D8AD" w16cex:dateUtc="2021-12-04T17:08:00Z"/>
  <w16cex:commentExtensible w16cex:durableId="24FF2AEF" w16cex:dateUtc="2021-09-29T22:11:00Z"/>
  <w16cex:commentExtensible w16cex:durableId="2555D8C7" w16cex:dateUtc="2021-12-04T17:08:00Z"/>
  <w16cex:commentExtensible w16cex:durableId="24FF2987" w16cex:dateUtc="2021-09-29T22:05:00Z"/>
  <w16cex:commentExtensible w16cex:durableId="2555D8F2" w16cex:dateUtc="2021-12-04T17:09:00Z"/>
  <w16cex:commentExtensible w16cex:durableId="24FF29B7" w16cex:dateUtc="2021-09-29T22:06:00Z"/>
  <w16cex:commentExtensible w16cex:durableId="2555D908" w16cex:dateUtc="2021-12-04T17:09:00Z"/>
  <w16cex:commentExtensible w16cex:durableId="24FF2B36" w16cex:dateUtc="2021-09-29T22:13:00Z"/>
  <w16cex:commentExtensible w16cex:durableId="2555D8E7" w16cex:dateUtc="2021-12-04T17:09:00Z"/>
  <w16cex:commentExtensible w16cex:durableId="24FF2B5A" w16cex:dateUtc="2021-09-29T22:13:00Z"/>
  <w16cex:commentExtensible w16cex:durableId="2555D927" w16cex:dateUtc="2021-12-04T17:10:00Z"/>
  <w16cex:commentExtensible w16cex:durableId="24FF2BA5" w16cex:dateUtc="2021-09-29T22:15:00Z"/>
  <w16cex:commentExtensible w16cex:durableId="2555D933" w16cex:dateUtc="2021-12-04T17:10:00Z"/>
  <w16cex:commentExtensible w16cex:durableId="24FF33BF" w16cex:dateUtc="2021-09-29T22:49:00Z"/>
  <w16cex:commentExtensible w16cex:durableId="2555D941" w16cex:dateUtc="2021-12-04T17:10:00Z"/>
  <w16cex:commentExtensible w16cex:durableId="24FF3363" w16cex:dateUtc="2021-09-29T22:48:00Z"/>
  <w16cex:commentExtensible w16cex:durableId="2556175A" w16cex:dateUtc="2021-12-04T21:35:00Z"/>
  <w16cex:commentExtensible w16cex:durableId="25014D31" w16cex:dateUtc="2021-10-01T13:02:00Z"/>
  <w16cex:commentExtensible w16cex:durableId="25561787" w16cex:dateUtc="2021-12-04T21:36:00Z"/>
  <w16cex:commentExtensible w16cex:durableId="25014E43" w16cex:dateUtc="2021-10-01T13:07:00Z"/>
  <w16cex:commentExtensible w16cex:durableId="25561783" w16cex:dateUtc="2021-12-04T21:36:00Z"/>
  <w16cex:commentExtensible w16cex:durableId="250152A1" w16cex:dateUtc="2021-10-01T13:25:00Z"/>
  <w16cex:commentExtensible w16cex:durableId="25561780" w16cex:dateUtc="2021-12-04T21:36:00Z"/>
  <w16cex:commentExtensible w16cex:durableId="250153A1" w16cex:dateUtc="2021-10-01T13:30:00Z"/>
  <w16cex:commentExtensible w16cex:durableId="255617B5" w16cex:dateUtc="2021-12-04T21:37:00Z"/>
  <w16cex:commentExtensible w16cex:durableId="25015627" w16cex:dateUtc="2021-10-01T13:40:00Z"/>
  <w16cex:commentExtensible w16cex:durableId="25561846" w16cex:dateUtc="2021-12-04T21:39:00Z"/>
  <w16cex:commentExtensible w16cex:durableId="250158A0" w16cex:dateUtc="2021-10-01T13:51:00Z"/>
  <w16cex:commentExtensible w16cex:durableId="25561895" w16cex:dateUtc="2021-12-04T21:40:00Z"/>
  <w16cex:commentExtensible w16cex:durableId="25015D21" w16cex:dateUtc="2021-10-01T14:10:00Z"/>
  <w16cex:commentExtensible w16cex:durableId="255618A2" w16cex:dateUtc="2021-12-04T21:41:00Z"/>
  <w16cex:commentExtensible w16cex:durableId="25015CC9" w16cex:dateUtc="2021-10-01T14:09:00Z"/>
  <w16cex:commentExtensible w16cex:durableId="255618A8" w16cex:dateUtc="2021-12-04T21:41:00Z"/>
  <w16cex:commentExtensible w16cex:durableId="25015ED1" w16cex:dateUtc="2021-10-01T14:17:00Z"/>
  <w16cex:commentExtensible w16cex:durableId="255618BC" w16cex:dateUtc="2021-12-04T21:41:00Z"/>
  <w16cex:commentExtensible w16cex:durableId="2501D2D9" w16cex:dateUtc="2021-10-01T22:32:00Z"/>
  <w16cex:commentExtensible w16cex:durableId="25A67672" w16cex:dateUtc="2022-02-03T20:42:00Z"/>
  <w16cex:commentExtensible w16cex:durableId="2501623A" w16cex:dateUtc="2021-10-01T14:32:00Z"/>
  <w16cex:commentExtensible w16cex:durableId="25A67B19" w16cex:dateUtc="2022-02-03T21:02:00Z"/>
  <w16cex:commentExtensible w16cex:durableId="25016289" w16cex:dateUtc="2021-10-01T14:33:00Z"/>
  <w16cex:commentExtensible w16cex:durableId="25A67B1C" w16cex:dateUtc="2022-02-03T21:02:00Z"/>
  <w16cex:commentExtensible w16cex:durableId="250161EE" w16cex:dateUtc="2021-10-01T14:31:00Z"/>
  <w16cex:commentExtensible w16cex:durableId="25A67B2B" w16cex:dateUtc="2022-02-03T21:02:00Z"/>
  <w16cex:commentExtensible w16cex:durableId="250169BF" w16cex:dateUtc="2021-10-01T15:04:00Z"/>
  <w16cex:commentExtensible w16cex:durableId="25A676FE" w16cex:dateUtc="2022-02-03T20:45:00Z"/>
  <w16cex:commentExtensible w16cex:durableId="25016789" w16cex:dateUtc="2021-10-01T14:55:00Z"/>
  <w16cex:commentExtensible w16cex:durableId="2624BE98" w16cex:dateUtc="2022-05-10T15:36:00Z"/>
  <w16cex:commentExtensible w16cex:durableId="25016861" w16cex:dateUtc="2021-10-01T14:58:00Z"/>
  <w16cex:commentExtensible w16cex:durableId="2624BEA2" w16cex:dateUtc="2022-05-10T15:36:00Z"/>
  <w16cex:commentExtensible w16cex:durableId="25016759" w16cex:dateUtc="2021-10-01T14:54:00Z"/>
  <w16cex:commentExtensible w16cex:durableId="2624BEA7" w16cex:dateUtc="2022-05-10T15:36:00Z"/>
  <w16cex:commentExtensible w16cex:durableId="25016C80" w16cex:dateUtc="2021-10-01T15:16:00Z"/>
  <w16cex:commentExtensible w16cex:durableId="25A67BD3" w16cex:dateUtc="2022-02-03T21:05:00Z"/>
  <w16cex:commentExtensible w16cex:durableId="25016CF2" w16cex:dateUtc="2021-10-01T15:18:00Z"/>
  <w16cex:commentExtensible w16cex:durableId="25A67BCA" w16cex:dateUtc="2022-02-03T21:05:00Z"/>
  <w16cex:commentExtensible w16cex:durableId="2501D310" w16cex:dateUtc="2021-10-01T22:33:00Z"/>
  <w16cex:commentExtensible w16cex:durableId="25A67C0E" w16cex:dateUtc="2022-02-03T21:06:00Z"/>
  <w16cex:commentExtensible w16cex:durableId="2501D533" w16cex:dateUtc="2021-10-01T22:42:00Z"/>
  <w16cex:commentExtensible w16cex:durableId="25A67BFE" w16cex:dateUtc="2022-02-03T21:06:00Z"/>
  <w16cex:commentExtensible w16cex:durableId="2501D8C2" w16cex:dateUtc="2021-10-01T22:58:00Z"/>
  <w16cex:commentExtensible w16cex:durableId="25A68073" w16cex:dateUtc="2022-02-03T21:25:00Z"/>
  <w16cex:commentExtensible w16cex:durableId="2501D699" w16cex:dateUtc="2021-10-01T22:48:00Z"/>
  <w16cex:commentExtensible w16cex:durableId="25A680F6" w16cex:dateUtc="2022-02-03T21:27:00Z"/>
  <w16cex:commentExtensible w16cex:durableId="2501D5AA" w16cex:dateUtc="2021-10-01T22:44:00Z"/>
  <w16cex:commentExtensible w16cex:durableId="25AFB152" w16cex:dateUtc="2022-02-10T20:44:00Z"/>
  <w16cex:commentExtensible w16cex:durableId="2501D745" w16cex:dateUtc="2021-10-01T22:51:00Z"/>
  <w16cex:commentExtensible w16cex:durableId="25AFB29D" w16cex:dateUtc="2022-02-10T20:49:00Z"/>
  <w16cex:commentExtensible w16cex:durableId="2501DA75" w16cex:dateUtc="2021-10-01T23:05:00Z"/>
  <w16cex:commentExtensible w16cex:durableId="25AFB292" w16cex:dateUtc="2022-02-10T20:49:00Z"/>
  <w16cex:commentExtensible w16cex:durableId="25057503" w16cex:dateUtc="2021-10-04T16:41:00Z"/>
  <w16cex:commentExtensible w16cex:durableId="25AFB2CD" w16cex:dateUtc="2022-02-10T20:50:00Z"/>
  <w16cex:commentExtensible w16cex:durableId="24F4930E" w16cex:dateUtc="2021-09-21T21:21:00Z"/>
  <w16cex:commentExtensible w16cex:durableId="25AFB6FE" w16cex:dateUtc="2022-02-10T21:08:00Z"/>
  <w16cex:commentExtensible w16cex:durableId="2505833C" w16cex:dateUtc="2021-10-04T17:42:00Z"/>
  <w16cex:commentExtensible w16cex:durableId="2624BF54" w16cex:dateUtc="2022-05-10T15:39:00Z"/>
  <w16cex:commentExtensible w16cex:durableId="250597A2" w16cex:dateUtc="2021-10-04T19:09:00Z"/>
  <w16cex:commentExtensible w16cex:durableId="2624BF5A" w16cex:dateUtc="2022-05-10T15:39:00Z"/>
  <w16cex:commentExtensible w16cex:durableId="25059AF3" w16cex:dateUtc="2021-10-04T19:23:00Z"/>
  <w16cex:commentExtensible w16cex:durableId="25AFB82F" w16cex:dateUtc="2022-02-10T21:13:00Z"/>
  <w16cex:commentExtensible w16cex:durableId="25059CC1" w16cex:dateUtc="2021-10-04T19:31:00Z"/>
  <w16cex:commentExtensible w16cex:durableId="2624BF69" w16cex:dateUtc="2022-05-10T15:39:00Z"/>
  <w16cex:commentExtensible w16cex:durableId="25059DCC" w16cex:dateUtc="2021-10-04T19:35:00Z"/>
  <w16cex:commentExtensible w16cex:durableId="2624BF98" w16cex:dateUtc="2022-05-10T15:40:00Z"/>
  <w16cex:commentExtensible w16cex:durableId="254F27AF" w16cex:dateUtc="2021-11-29T15:19:00Z"/>
  <w16cex:commentExtensible w16cex:durableId="25B8D4D4" w16cex:dateUtc="2022-02-17T19:06:00Z"/>
  <w16cex:commentExtensible w16cex:durableId="254F2977" w16cex:dateUtc="2021-11-29T15:27:00Z"/>
  <w16cex:commentExtensible w16cex:durableId="25B8D673" w16cex:dateUtc="2022-02-17T19:13:00Z"/>
  <w16cex:commentExtensible w16cex:durableId="254F2A60" w16cex:dateUtc="2021-11-29T15:30:00Z"/>
  <w16cex:commentExtensible w16cex:durableId="25B8DCA9" w16cex:dateUtc="2022-02-17T19:39:00Z"/>
  <w16cex:commentExtensible w16cex:durableId="254F2B7B" w16cex:dateUtc="2021-11-29T15:35:00Z"/>
  <w16cex:commentExtensible w16cex:durableId="25B8EA8D" w16cex:dateUtc="2022-02-17T20:38:00Z"/>
  <w16cex:commentExtensible w16cex:durableId="254F2BFA" w16cex:dateUtc="2021-11-29T15:37:00Z"/>
  <w16cex:commentExtensible w16cex:durableId="25B8ECB0" w16cex:dateUtc="2022-02-17T20:48:00Z"/>
  <w16cex:commentExtensible w16cex:durableId="254F2C75" w16cex:dateUtc="2021-11-29T15:39:00Z"/>
  <w16cex:commentExtensible w16cex:durableId="25B8ED25" w16cex:dateUtc="2022-02-17T20:49:00Z"/>
  <w16cex:commentExtensible w16cex:durableId="254F2D22" w16cex:dateUtc="2021-11-29T15:42:00Z"/>
  <w16cex:commentExtensible w16cex:durableId="25B8F00E" w16cex:dateUtc="2022-02-17T21:02:00Z"/>
  <w16cex:commentExtensible w16cex:durableId="254F2F85" w16cex:dateUtc="2021-11-29T15:52:00Z"/>
  <w16cex:commentExtensible w16cex:durableId="25B8F027" w16cex:dateUtc="2022-02-17T21:02:00Z"/>
  <w16cex:commentExtensible w16cex:durableId="254F356B" w16cex:dateUtc="2021-11-29T16:18:00Z"/>
  <w16cex:commentExtensible w16cex:durableId="25BF66C6" w16cex:dateUtc="2022-02-22T18:42:00Z"/>
  <w16cex:commentExtensible w16cex:durableId="254F31C0" w16cex:dateUtc="2021-11-29T16:02:00Z"/>
  <w16cex:commentExtensible w16cex:durableId="25C22EFE" w16cex:dateUtc="2022-02-24T21:21:00Z"/>
  <w16cex:commentExtensible w16cex:durableId="254F3679" w16cex:dateUtc="2021-11-29T16:22:00Z"/>
  <w16cex:commentExtensible w16cex:durableId="254F36CB" w16cex:dateUtc="2021-11-29T16:23:00Z"/>
  <w16cex:commentExtensible w16cex:durableId="254F3A14" w16cex:dateUtc="2021-11-29T16:37:00Z"/>
  <w16cex:commentExtensible w16cex:durableId="254F382E" w16cex:dateUtc="2021-11-29T16:29:00Z"/>
  <w16cex:commentExtensible w16cex:durableId="25C22F41" w16cex:dateUtc="2022-02-24T21:22:00Z"/>
  <w16cex:commentExtensible w16cex:durableId="24F48A68" w16cex:dateUtc="2021-09-21T20:44:00Z"/>
  <w16cex:commentExtensible w16cex:durableId="25C22FB4" w16cex:dateUtc="2022-02-24T21:24:00Z"/>
  <w16cex:commentExtensible w16cex:durableId="254F3C2C" w16cex:dateUtc="2021-11-29T16:46:00Z"/>
  <w16cex:commentExtensible w16cex:durableId="25C2312A" w16cex:dateUtc="2022-02-24T21:30:00Z"/>
  <w16cex:commentExtensible w16cex:durableId="25C2325E" w16cex:dateUtc="2022-02-24T21:35:00Z"/>
  <w16cex:commentExtensible w16cex:durableId="254F40C5" w16cex:dateUtc="2021-11-29T17:06:00Z"/>
  <w16cex:commentExtensible w16cex:durableId="25C232AB" w16cex:dateUtc="2022-02-24T21:36:00Z"/>
  <w16cex:commentExtensible w16cex:durableId="254F410C" w16cex:dateUtc="2021-11-29T17:07:00Z"/>
  <w16cex:commentExtensible w16cex:durableId="25C232C0" w16cex:dateUtc="2022-02-24T21:37:00Z"/>
  <w16cex:commentExtensible w16cex:durableId="254F610C" w16cex:dateUtc="2021-11-29T19:24:00Z"/>
  <w16cex:commentExtensible w16cex:durableId="25C22F92" w16cex:dateUtc="2022-02-24T21:23:00Z"/>
  <w16cex:commentExtensible w16cex:durableId="254F86B2" w16cex:dateUtc="2021-11-29T22:04:00Z"/>
  <w16cex:commentExtensible w16cex:durableId="2624C197" w16cex:dateUtc="2022-05-10T15:48:00Z"/>
  <w16cex:commentExtensible w16cex:durableId="254F873B" w16cex:dateUtc="2021-11-29T22:07:00Z"/>
  <w16cex:commentExtensible w16cex:durableId="25C2337F" w16cex:dateUtc="2022-02-24T21:40:00Z"/>
  <w16cex:commentExtensible w16cex:durableId="254F88FF" w16cex:dateUtc="2021-11-29T22:14:00Z"/>
  <w16cex:commentExtensible w16cex:durableId="25C2355D" w16cex:dateUtc="2022-02-24T21:48:00Z"/>
  <w16cex:commentExtensible w16cex:durableId="2551DB89" w16cex:dateUtc="2021-12-01T16:31:00Z"/>
  <w16cex:commentExtensible w16cex:durableId="25C23853" w16cex:dateUtc="2022-02-24T22:01:00Z"/>
  <w16cex:commentExtensible w16cex:durableId="2551F073" w16cex:dateUtc="2021-12-01T18:00:00Z"/>
  <w16cex:commentExtensible w16cex:durableId="25C2391C" w16cex:dateUtc="2022-02-24T22:04:00Z"/>
  <w16cex:commentExtensible w16cex:durableId="2551F1F8" w16cex:dateUtc="2021-12-01T18:07:00Z"/>
  <w16cex:commentExtensible w16cex:durableId="25C2391F" w16cex:dateUtc="2022-02-24T22:04:00Z"/>
  <w16cex:commentExtensible w16cex:durableId="2551F374" w16cex:dateUtc="2021-12-01T18:13:00Z"/>
  <w16cex:commentExtensible w16cex:durableId="25C23922" w16cex:dateUtc="2022-02-24T22:04:00Z"/>
  <w16cex:commentExtensible w16cex:durableId="25520218" w16cex:dateUtc="2021-12-01T19:15:00Z"/>
  <w16cex:commentExtensible w16cex:durableId="25C23924" w16cex:dateUtc="2022-02-24T22:04:00Z"/>
  <w16cex:commentExtensible w16cex:durableId="2551F18E" w16cex:dateUtc="2021-12-01T18:05:00Z"/>
  <w16cex:commentExtensible w16cex:durableId="25C25C43" w16cex:dateUtc="2022-02-25T00:34:00Z"/>
  <w16cex:commentExtensible w16cex:durableId="25521C96" w16cex:dateUtc="2021-12-01T21:08:00Z"/>
  <w16cex:commentExtensible w16cex:durableId="25DDD65E" w16cex:dateUtc="2022-03-17T19:46:00Z"/>
  <w16cex:commentExtensible w16cex:durableId="25521C5D" w16cex:dateUtc="2021-12-01T21:07:00Z"/>
  <w16cex:commentExtensible w16cex:durableId="25DDC80D" w16cex:dateUtc="2022-03-17T18:45:00Z"/>
  <w16cex:commentExtensible w16cex:durableId="25521F08" w16cex:dateUtc="2021-12-01T21:19:00Z"/>
  <w16cex:commentExtensible w16cex:durableId="25C236C6" w16cex:dateUtc="2022-02-24T21:54:00Z"/>
  <w16cex:commentExtensible w16cex:durableId="25522189" w16cex:dateUtc="2021-12-01T21:30:00Z"/>
  <w16cex:commentExtensible w16cex:durableId="25CB3124" w16cex:dateUtc="2022-03-03T17:20:00Z"/>
  <w16cex:commentExtensible w16cex:durableId="25522297" w16cex:dateUtc="2021-12-01T21:34:00Z"/>
  <w16cex:commentExtensible w16cex:durableId="25CB3151" w16cex:dateUtc="2022-03-03T17:21:00Z"/>
  <w16cex:commentExtensible w16cex:durableId="25522325" w16cex:dateUtc="2021-12-01T21:36:00Z"/>
  <w16cex:commentExtensible w16cex:durableId="25CB3381" w16cex:dateUtc="2022-03-03T17:30:00Z"/>
  <w16cex:commentExtensible w16cex:durableId="255223A1" w16cex:dateUtc="2021-12-01T21:38:00Z"/>
  <w16cex:commentExtensible w16cex:durableId="25CB6E75" w16cex:dateUtc="2022-03-03T21:42:00Z"/>
  <w16cex:commentExtensible w16cex:durableId="255225C8" w16cex:dateUtc="2021-12-01T21:48:00Z"/>
  <w16cex:commentExtensible w16cex:durableId="25E095A6" w16cex:dateUtc="2022-03-19T21:47:00Z"/>
  <w16cex:commentExtensible w16cex:durableId="25522611" w16cex:dateUtc="2021-12-01T21:49:00Z"/>
  <w16cex:commentExtensible w16cex:durableId="25E0A95E" w16cex:dateUtc="2022-03-19T23:11:00Z"/>
  <w16cex:commentExtensible w16cex:durableId="255226E4" w16cex:dateUtc="2021-12-01T21:52:00Z"/>
  <w16cex:commentExtensible w16cex:durableId="25CB6EC2" w16cex:dateUtc="2022-03-03T21:43:00Z"/>
  <w16cex:commentExtensible w16cex:durableId="25522B72" w16cex:dateUtc="2021-12-01T22:12:00Z"/>
  <w16cex:commentExtensible w16cex:durableId="25E35268" w16cex:dateUtc="2022-03-21T23:37:00Z"/>
  <w16cex:commentExtensible w16cex:durableId="2552292F" w16cex:dateUtc="2021-12-01T22:02:00Z"/>
  <w16cex:commentExtensible w16cex:durableId="25E1CD14" w16cex:dateUtc="2022-03-20T19:56:00Z"/>
  <w16cex:commentExtensible w16cex:durableId="25522975" w16cex:dateUtc="2021-12-01T22:03:00Z"/>
  <w16cex:commentExtensible w16cex:durableId="25E1CCD6" w16cex:dateUtc="2022-03-20T19:55:00Z"/>
  <w16cex:commentExtensible w16cex:durableId="25522985" w16cex:dateUtc="2021-12-01T22:04:00Z"/>
  <w16cex:commentExtensible w16cex:durableId="25E1CCD9" w16cex:dateUtc="2022-03-20T19:55:00Z"/>
  <w16cex:commentExtensible w16cex:durableId="255229EE" w16cex:dateUtc="2021-12-01T22:05:00Z"/>
  <w16cex:commentExtensible w16cex:durableId="25E1D476" w16cex:dateUtc="2022-03-20T20:27:00Z"/>
  <w16cex:commentExtensible w16cex:durableId="25522B53" w16cex:dateUtc="2021-12-01T22:11:00Z"/>
  <w16cex:commentExtensible w16cex:durableId="25E1CE67" w16cex:dateUtc="2022-03-20T20:01:00Z"/>
  <w16cex:commentExtensible w16cex:durableId="25522C04" w16cex:dateUtc="2021-12-01T22:14:00Z"/>
  <w16cex:commentExtensible w16cex:durableId="25E1D725" w16cex:dateUtc="2022-03-20T20:39:00Z"/>
  <w16cex:commentExtensible w16cex:durableId="25522C6A" w16cex:dateUtc="2021-12-01T22:16:00Z"/>
  <w16cex:commentExtensible w16cex:durableId="25E1D75D" w16cex:dateUtc="2022-03-20T20:39:00Z"/>
  <w16cex:commentExtensible w16cex:durableId="25522DE8" w16cex:dateUtc="2021-12-01T22:22:00Z"/>
  <w16cex:commentExtensible w16cex:durableId="25E1CE7C" w16cex:dateUtc="2022-03-20T20:02:00Z"/>
  <w16cex:commentExtensible w16cex:durableId="25522F5A" w16cex:dateUtc="2021-12-01T22:28:00Z"/>
  <w16cex:commentExtensible w16cex:durableId="25E1D7E8" w16cex:dateUtc="2022-03-20T20:42:00Z"/>
  <w16cex:commentExtensible w16cex:durableId="25522EEA" w16cex:dateUtc="2021-12-01T22:27:00Z"/>
  <w16cex:commentExtensible w16cex:durableId="25E1D7FF" w16cex:dateUtc="2022-03-20T20:42:00Z"/>
  <w16cex:commentExtensible w16cex:durableId="25523018" w16cex:dateUtc="2021-12-01T22:32:00Z"/>
  <w16cex:commentExtensible w16cex:durableId="25E1D804" w16cex:dateUtc="2022-03-20T20:42:00Z"/>
  <w16cex:commentExtensible w16cex:durableId="255341E5" w16cex:dateUtc="2021-12-02T18:00:00Z"/>
  <w16cex:commentExtensible w16cex:durableId="25E3535D" w16cex:dateUtc="2022-03-21T23:41:00Z"/>
  <w16cex:commentExtensible w16cex:durableId="2553466C" w16cex:dateUtc="2021-12-02T18:19:00Z"/>
  <w16cex:commentExtensible w16cex:durableId="25E356EB" w16cex:dateUtc="2022-03-21T23:56:00Z"/>
  <w16cex:commentExtensible w16cex:durableId="255345C4" w16cex:dateUtc="2021-12-02T18:16:00Z"/>
  <w16cex:commentExtensible w16cex:durableId="25E35731" w16cex:dateUtc="2022-03-21T23:57:00Z"/>
  <w16cex:commentExtensible w16cex:durableId="255347E3" w16cex:dateUtc="2021-12-02T18:25:00Z"/>
  <w16cex:commentExtensible w16cex:durableId="25E35BBD" w16cex:dateUtc="2022-03-22T00:17:00Z"/>
  <w16cex:commentExtensible w16cex:durableId="2553470F" w16cex:dateUtc="2021-12-02T18:22:00Z"/>
  <w16cex:commentExtensible w16cex:durableId="25E365A3" w16cex:dateUtc="2022-03-22T00:59:00Z"/>
  <w16cex:commentExtensible w16cex:durableId="2553548A" w16cex:dateUtc="2021-12-02T19:19:00Z"/>
  <w16cex:commentExtensible w16cex:durableId="25E3658B" w16cex:dateUtc="2022-03-22T00:58:00Z"/>
  <w16cex:commentExtensible w16cex:durableId="25535542" w16cex:dateUtc="2021-12-02T19:22:00Z"/>
  <w16cex:commentExtensible w16cex:durableId="2553571E" w16cex:dateUtc="2021-12-02T19:30:00Z"/>
  <w16cex:commentExtensible w16cex:durableId="25E365AE" w16cex:dateUtc="2022-03-22T00:59:00Z"/>
  <w16cex:commentExtensible w16cex:durableId="25535771" w16cex:dateUtc="2021-12-02T19:32:00Z"/>
  <w16cex:commentExtensible w16cex:durableId="25E365B1" w16cex:dateUtc="2022-03-22T00:59:00Z"/>
  <w16cex:commentExtensible w16cex:durableId="255357C9" w16cex:dateUtc="2021-12-02T19:33:00Z"/>
  <w16cex:commentExtensible w16cex:durableId="25E365C2" w16cex:dateUtc="2022-03-22T00:59:00Z"/>
  <w16cex:commentExtensible w16cex:durableId="255357D1" w16cex:dateUtc="2021-12-02T19:33:00Z"/>
  <w16cex:commentExtensible w16cex:durableId="25E365CE" w16cex:dateUtc="2022-03-22T00:59:00Z"/>
  <w16cex:commentExtensible w16cex:durableId="25535A77" w16cex:dateUtc="2021-12-02T19:45:00Z"/>
  <w16cex:commentExtensible w16cex:durableId="2602BB36" w16cex:dateUtc="2022-04-14T19:24:00Z"/>
  <w16cex:commentExtensible w16cex:durableId="25535AB1" w16cex:dateUtc="2021-12-02T19:46:00Z"/>
  <w16cex:commentExtensible w16cex:durableId="25535DC7" w16cex:dateUtc="2021-12-02T19:59:00Z"/>
  <w16cex:commentExtensible w16cex:durableId="25535F04" w16cex:dateUtc="2021-12-02T20:04:00Z"/>
  <w16cex:commentExtensible w16cex:durableId="25535FD4" w16cex:dateUtc="2021-12-02T20:08:00Z"/>
  <w16cex:commentExtensible w16cex:durableId="25537A11" w16cex:dateUtc="2021-12-02T22:00:00Z"/>
  <w16cex:commentExtensible w16cex:durableId="26151547" w16cex:dateUtc="2022-04-28T17:29:00Z"/>
  <w16cex:commentExtensible w16cex:durableId="2553745C" w16cex:dateUtc="2021-12-02T21:35:00Z"/>
  <w16cex:commentExtensible w16cex:durableId="261515D2" w16cex:dateUtc="2022-04-28T17:32:00Z"/>
  <w16cex:commentExtensible w16cex:durableId="25537797" w16cex:dateUtc="2021-12-02T21:49:00Z"/>
  <w16cex:commentExtensible w16cex:durableId="261515F8" w16cex:dateUtc="2022-04-28T17:32:00Z"/>
  <w16cex:commentExtensible w16cex:durableId="25537C1C" w16cex:dateUtc="2021-12-02T22:08:00Z"/>
  <w16cex:commentExtensible w16cex:durableId="26151609" w16cex:dateUtc="2022-04-28T17:32:00Z"/>
  <w16cex:commentExtensible w16cex:durableId="25537C74" w16cex:dateUtc="2021-12-02T22:10:00Z"/>
  <w16cex:commentExtensible w16cex:durableId="25537D53" w16cex:dateUtc="2021-12-02T22:13:00Z"/>
  <w16cex:commentExtensible w16cex:durableId="261521DB" w16cex:dateUtc="2022-04-28T18:23:00Z"/>
  <w16cex:commentExtensible w16cex:durableId="255380DD" w16cex:dateUtc="2021-12-02T22:29:00Z"/>
  <w16cex:commentExtensible w16cex:durableId="261BF2FB" w16cex:dateUtc="2022-05-03T22:29:00Z"/>
  <w16cex:commentExtensible w16cex:durableId="25538140" w16cex:dateUtc="2021-12-02T22:30:00Z"/>
  <w16cex:commentExtensible w16cex:durableId="261BF300" w16cex:dateUtc="2022-05-03T22:29:00Z"/>
  <w16cex:commentExtensible w16cex:durableId="25538134" w16cex:dateUtc="2021-12-02T22:30:00Z"/>
  <w16cex:commentExtensible w16cex:durableId="261BF304" w16cex:dateUtc="2022-05-03T22:29:00Z"/>
  <w16cex:commentExtensible w16cex:durableId="2553829D" w16cex:dateUtc="2021-12-02T22:36:00Z"/>
  <w16cex:commentExtensible w16cex:durableId="261BF309" w16cex:dateUtc="2022-05-03T22:29:00Z"/>
  <w16cex:commentExtensible w16cex:durableId="25538326" w16cex:dateUtc="2021-12-02T22:38:00Z"/>
  <w16cex:commentExtensible w16cex:durableId="261BF30F" w16cex:dateUtc="2022-05-03T22:29:00Z"/>
  <w16cex:commentExtensible w16cex:durableId="255385A4" w16cex:dateUtc="2021-12-02T22:49:00Z"/>
  <w16cex:commentExtensible w16cex:durableId="261BF316" w16cex:dateUtc="2022-05-03T22:29:00Z"/>
  <w16cex:commentExtensible w16cex:durableId="25545AA4" w16cex:dateUtc="2021-12-03T13:58:00Z"/>
  <w16cex:commentExtensible w16cex:durableId="26151F08" w16cex:dateUtc="2022-04-28T18:11:00Z"/>
  <w16cex:commentExtensible w16cex:durableId="25545AE1" w16cex:dateUtc="2021-12-03T13:59:00Z"/>
  <w16cex:commentExtensible w16cex:durableId="26151F05" w16cex:dateUtc="2022-04-28T18:11:00Z"/>
  <w16cex:commentExtensible w16cex:durableId="25545B1B" w16cex:dateUtc="2021-12-03T14:00:00Z"/>
  <w16cex:commentExtensible w16cex:durableId="26151F14" w16cex:dateUtc="2022-04-28T18:11:00Z"/>
  <w16cex:commentExtensible w16cex:durableId="25545B41" w16cex:dateUtc="2021-12-03T14:00:00Z"/>
  <w16cex:commentExtensible w16cex:durableId="26151F21" w16cex:dateUtc="2022-04-28T18:11:00Z"/>
  <w16cex:commentExtensible w16cex:durableId="25545B57" w16cex:dateUtc="2021-12-03T14:01:00Z"/>
  <w16cex:commentExtensible w16cex:durableId="26152759" w16cex:dateUtc="2022-04-28T18:46:00Z"/>
  <w16cex:commentExtensible w16cex:durableId="25545BFD" w16cex:dateUtc="2021-12-03T14:03:00Z"/>
  <w16cex:commentExtensible w16cex:durableId="261BEB32" w16cex:dateUtc="2022-05-03T21:56:00Z"/>
  <w16cex:commentExtensible w16cex:durableId="25545C2F" w16cex:dateUtc="2021-12-03T14:04:00Z"/>
  <w16cex:commentExtensible w16cex:durableId="261BEB37" w16cex:dateUtc="2022-05-03T21:56:00Z"/>
  <w16cex:commentExtensible w16cex:durableId="25545C5F" w16cex:dateUtc="2021-12-03T14:05:00Z"/>
  <w16cex:commentExtensible w16cex:durableId="261BEB41" w16cex:dateUtc="2022-05-03T21:56:00Z"/>
  <w16cex:commentExtensible w16cex:durableId="25545C7C" w16cex:dateUtc="2021-12-03T14:06:00Z"/>
  <w16cex:commentExtensible w16cex:durableId="261BEBDA" w16cex:dateUtc="2022-05-03T21:58:00Z"/>
  <w16cex:commentExtensible w16cex:durableId="25545D95" w16cex:dateUtc="2021-12-03T14:10:00Z"/>
  <w16cex:commentExtensible w16cex:durableId="261BF297" w16cex:dateUtc="2022-05-03T22:27:00Z"/>
  <w16cex:commentExtensible w16cex:durableId="25545DF0" w16cex:dateUtc="2021-12-03T14:12:00Z"/>
  <w16cex:commentExtensible w16cex:durableId="261BEBE3" w16cex:dateUtc="2022-05-03T21:58:00Z"/>
  <w16cex:commentExtensible w16cex:durableId="24F48FB9" w16cex:dateUtc="2021-09-21T21:07:00Z"/>
  <w16cex:commentExtensible w16cex:durableId="261521A5" w16cex:dateUtc="2022-04-28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FEDD8D" w16cid:durableId="24F443D5"/>
  <w16cid:commentId w16cid:paraId="180875B7" w16cid:durableId="2554C7E7"/>
  <w16cid:commentId w16cid:paraId="2A3CB5E0" w16cid:durableId="24F0AA59"/>
  <w16cid:commentId w16cid:paraId="059A21CE" w16cid:durableId="2554C7F8"/>
  <w16cid:commentId w16cid:paraId="4ACAA468" w16cid:durableId="25015DBD"/>
  <w16cid:commentId w16cid:paraId="46D289D7" w16cid:durableId="2554C800"/>
  <w16cid:commentId w16cid:paraId="74A425E8" w16cid:durableId="24F0AA73"/>
  <w16cid:commentId w16cid:paraId="5E26D34D" w16cid:durableId="2554C846"/>
  <w16cid:commentId w16cid:paraId="2F357D4A" w16cid:durableId="24F0AA81"/>
  <w16cid:commentId w16cid:paraId="6D17BDA5" w16cid:durableId="2554C839"/>
  <w16cid:commentId w16cid:paraId="79A6C60B" w16cid:durableId="2505963D"/>
  <w16cid:commentId w16cid:paraId="7F587FD1" w16cid:durableId="2554C852"/>
  <w16cid:commentId w16cid:paraId="7177A783" w16cid:durableId="24F47C6A"/>
  <w16cid:commentId w16cid:paraId="395A4554" w16cid:durableId="2554CA1D"/>
  <w16cid:commentId w16cid:paraId="5E22AB18" w16cid:durableId="24F47A9F"/>
  <w16cid:commentId w16cid:paraId="5D993DAE" w16cid:durableId="2554CB0D"/>
  <w16cid:commentId w16cid:paraId="75A6E73A" w16cid:durableId="24F48010"/>
  <w16cid:commentId w16cid:paraId="762E2B75" w16cid:durableId="2554CB7C"/>
  <w16cid:commentId w16cid:paraId="11003284" w16cid:durableId="24F485CD"/>
  <w16cid:commentId w16cid:paraId="37480416" w16cid:durableId="2554CBC4"/>
  <w16cid:commentId w16cid:paraId="42057D87" w16cid:durableId="24F485D9"/>
  <w16cid:commentId w16cid:paraId="26690482" w16cid:durableId="2554CBC8"/>
  <w16cid:commentId w16cid:paraId="0336487F" w16cid:durableId="24F485E6"/>
  <w16cid:commentId w16cid:paraId="39969469" w16cid:durableId="2623C414"/>
  <w16cid:commentId w16cid:paraId="7D74DF4A" w16cid:durableId="24F48632"/>
  <w16cid:commentId w16cid:paraId="6088BE7D" w16cid:durableId="2554CBF2"/>
  <w16cid:commentId w16cid:paraId="6273190A" w16cid:durableId="24F488DA"/>
  <w16cid:commentId w16cid:paraId="25A0470C" w16cid:durableId="2554CC52"/>
  <w16cid:commentId w16cid:paraId="721B7436" w16cid:durableId="24F488EA"/>
  <w16cid:commentId w16cid:paraId="5CE86060" w16cid:durableId="2554CC5E"/>
  <w16cid:commentId w16cid:paraId="219FEB5F" w16cid:durableId="24F48999"/>
  <w16cid:commentId w16cid:paraId="6948D8A8" w16cid:durableId="2554CC6A"/>
  <w16cid:commentId w16cid:paraId="56E974EC" w16cid:durableId="24F48AD3"/>
  <w16cid:commentId w16cid:paraId="5E64D77B" w16cid:durableId="2554D034"/>
  <w16cid:commentId w16cid:paraId="55E16F90" w16cid:durableId="24F48D60"/>
  <w16cid:commentId w16cid:paraId="452AAEC1" w16cid:durableId="2554D08B"/>
  <w16cid:commentId w16cid:paraId="06B6A49D" w16cid:durableId="24F48F18"/>
  <w16cid:commentId w16cid:paraId="4E221DD4" w16cid:durableId="2554D0B6"/>
  <w16cid:commentId w16cid:paraId="3AFDE763" w16cid:durableId="24F48B57"/>
  <w16cid:commentId w16cid:paraId="52B6F240" w16cid:durableId="2554D43F"/>
  <w16cid:commentId w16cid:paraId="693EF21B" w16cid:durableId="24F5B670"/>
  <w16cid:commentId w16cid:paraId="027817C5" w16cid:durableId="2554D405"/>
  <w16cid:commentId w16cid:paraId="5FBF3EAD" w16cid:durableId="24F5B7C9"/>
  <w16cid:commentId w16cid:paraId="14101111" w16cid:durableId="2554D4A0"/>
  <w16cid:commentId w16cid:paraId="55DD06D4" w16cid:durableId="24F5BC29"/>
  <w16cid:commentId w16cid:paraId="7ED962B4" w16cid:durableId="2554D4C1"/>
  <w16cid:commentId w16cid:paraId="19061ED9" w16cid:durableId="24F5CCD9"/>
  <w16cid:commentId w16cid:paraId="2D9D5397" w16cid:durableId="2554D4B3"/>
  <w16cid:commentId w16cid:paraId="190ABD03" w16cid:durableId="24F5D44E"/>
  <w16cid:commentId w16cid:paraId="36C4AD8B" w16cid:durableId="2554DA47"/>
  <w16cid:commentId w16cid:paraId="43BD9206" w16cid:durableId="24F5CE2D"/>
  <w16cid:commentId w16cid:paraId="25045D85" w16cid:durableId="2554DA5B"/>
  <w16cid:commentId w16cid:paraId="0EF0429A" w16cid:durableId="24F5D1B7"/>
  <w16cid:commentId w16cid:paraId="3FDA67C2" w16cid:durableId="2554DD19"/>
  <w16cid:commentId w16cid:paraId="67DFC815" w16cid:durableId="24F5D4FB"/>
  <w16cid:commentId w16cid:paraId="1F09ABF5" w16cid:durableId="2554DD2A"/>
  <w16cid:commentId w16cid:paraId="27A9232F" w16cid:durableId="24F5D5AE"/>
  <w16cid:commentId w16cid:paraId="086BC02B" w16cid:durableId="2554DD35"/>
  <w16cid:commentId w16cid:paraId="323206BC" w16cid:durableId="24F5DDBB"/>
  <w16cid:commentId w16cid:paraId="5AFDFA87" w16cid:durableId="2554DD4B"/>
  <w16cid:commentId w16cid:paraId="0548730C" w16cid:durableId="24F5DB22"/>
  <w16cid:commentId w16cid:paraId="16B5AD72" w16cid:durableId="2554DD6C"/>
  <w16cid:commentId w16cid:paraId="273FD471" w16cid:durableId="24F5DDAE"/>
  <w16cid:commentId w16cid:paraId="039EAFC2" w16cid:durableId="2554DD77"/>
  <w16cid:commentId w16cid:paraId="6DD9E044" w16cid:durableId="24F5DBE6"/>
  <w16cid:commentId w16cid:paraId="06CB5F12" w16cid:durableId="2554DD83"/>
  <w16cid:commentId w16cid:paraId="30E02C53" w16cid:durableId="24FF14C8"/>
  <w16cid:commentId w16cid:paraId="2A918C39" w16cid:durableId="2554DDC3"/>
  <w16cid:commentId w16cid:paraId="139ADFB1" w16cid:durableId="24FF1533"/>
  <w16cid:commentId w16cid:paraId="26F9F65A" w16cid:durableId="2554DDE1"/>
  <w16cid:commentId w16cid:paraId="44817F3F" w16cid:durableId="24FF3047"/>
  <w16cid:commentId w16cid:paraId="5505AD2E" w16cid:durableId="2555D702"/>
  <w16cid:commentId w16cid:paraId="49D1EA3D" w16cid:durableId="24FF1907"/>
  <w16cid:commentId w16cid:paraId="61F7C072" w16cid:durableId="2555D719"/>
  <w16cid:commentId w16cid:paraId="6F888B07" w16cid:durableId="24FF1E71"/>
  <w16cid:commentId w16cid:paraId="50C81FD2" w16cid:durableId="2555D760"/>
  <w16cid:commentId w16cid:paraId="1051B280" w16cid:durableId="24FF2151"/>
  <w16cid:commentId w16cid:paraId="7E81D6C3" w16cid:durableId="2555D80E"/>
  <w16cid:commentId w16cid:paraId="59DF3086" w16cid:durableId="24FF21B3"/>
  <w16cid:commentId w16cid:paraId="0D838485" w16cid:durableId="2555D799"/>
  <w16cid:commentId w16cid:paraId="5BBF74FD" w16cid:durableId="24FF21BB"/>
  <w16cid:commentId w16cid:paraId="27CCEE84" w16cid:durableId="2555D79D"/>
  <w16cid:commentId w16cid:paraId="41C850B5" w16cid:durableId="24FF22E9"/>
  <w16cid:commentId w16cid:paraId="066DF59C" w16cid:durableId="2555D7E7"/>
  <w16cid:commentId w16cid:paraId="0C8886DA" w16cid:durableId="24FF280E"/>
  <w16cid:commentId w16cid:paraId="6F737FB9" w16cid:durableId="2555D868"/>
  <w16cid:commentId w16cid:paraId="42F48EA6" w16cid:durableId="24FF2A4F"/>
  <w16cid:commentId w16cid:paraId="012C4E04" w16cid:durableId="2555D8AD"/>
  <w16cid:commentId w16cid:paraId="440A46E4" w16cid:durableId="24FF2AEF"/>
  <w16cid:commentId w16cid:paraId="55FF726F" w16cid:durableId="2555D8C7"/>
  <w16cid:commentId w16cid:paraId="5DB0BE08" w16cid:durableId="24FF2987"/>
  <w16cid:commentId w16cid:paraId="49CD123B" w16cid:durableId="2555D8F2"/>
  <w16cid:commentId w16cid:paraId="7BC2FF7F" w16cid:durableId="24FF29B7"/>
  <w16cid:commentId w16cid:paraId="70E9461F" w16cid:durableId="2555D908"/>
  <w16cid:commentId w16cid:paraId="65F051AE" w16cid:durableId="24FF2B36"/>
  <w16cid:commentId w16cid:paraId="049665B5" w16cid:durableId="2555D8E7"/>
  <w16cid:commentId w16cid:paraId="3A246D49" w16cid:durableId="24FF2B5A"/>
  <w16cid:commentId w16cid:paraId="4B832851" w16cid:durableId="2555D927"/>
  <w16cid:commentId w16cid:paraId="2431361B" w16cid:durableId="24FF2BA5"/>
  <w16cid:commentId w16cid:paraId="1E4BF0D4" w16cid:durableId="2555D933"/>
  <w16cid:commentId w16cid:paraId="42A2B82C" w16cid:durableId="24FF33BF"/>
  <w16cid:commentId w16cid:paraId="78FD5F8A" w16cid:durableId="2555D941"/>
  <w16cid:commentId w16cid:paraId="661106A2" w16cid:durableId="24FF3363"/>
  <w16cid:commentId w16cid:paraId="5366202A" w16cid:durableId="2556175A"/>
  <w16cid:commentId w16cid:paraId="5D28D6CE" w16cid:durableId="25014D31"/>
  <w16cid:commentId w16cid:paraId="4C367017" w16cid:durableId="25561787"/>
  <w16cid:commentId w16cid:paraId="3BF41357" w16cid:durableId="25014E43"/>
  <w16cid:commentId w16cid:paraId="10879323" w16cid:durableId="25561783"/>
  <w16cid:commentId w16cid:paraId="5060B069" w16cid:durableId="250152A1"/>
  <w16cid:commentId w16cid:paraId="654803F3" w16cid:durableId="25561780"/>
  <w16cid:commentId w16cid:paraId="0DF1DA49" w16cid:durableId="250153A1"/>
  <w16cid:commentId w16cid:paraId="4366E444" w16cid:durableId="255617B5"/>
  <w16cid:commentId w16cid:paraId="6B4E3F5C" w16cid:durableId="25015627"/>
  <w16cid:commentId w16cid:paraId="3703C2F9" w16cid:durableId="25561846"/>
  <w16cid:commentId w16cid:paraId="525DED4B" w16cid:durableId="250158A0"/>
  <w16cid:commentId w16cid:paraId="634AE049" w16cid:durableId="25561895"/>
  <w16cid:commentId w16cid:paraId="607494F3" w16cid:durableId="25015D21"/>
  <w16cid:commentId w16cid:paraId="5825DAE6" w16cid:durableId="255618A2"/>
  <w16cid:commentId w16cid:paraId="35D86496" w16cid:durableId="25015CC9"/>
  <w16cid:commentId w16cid:paraId="0D6A8D94" w16cid:durableId="255618A8"/>
  <w16cid:commentId w16cid:paraId="21BB91CF" w16cid:durableId="25015ED1"/>
  <w16cid:commentId w16cid:paraId="57CBA234" w16cid:durableId="255618BC"/>
  <w16cid:commentId w16cid:paraId="42257CB5" w16cid:durableId="2501D2D9"/>
  <w16cid:commentId w16cid:paraId="5457EEB7" w16cid:durableId="25A67672"/>
  <w16cid:commentId w16cid:paraId="79ACAA17" w16cid:durableId="2501623A"/>
  <w16cid:commentId w16cid:paraId="6784EE6F" w16cid:durableId="25A67B19"/>
  <w16cid:commentId w16cid:paraId="7DF70A91" w16cid:durableId="25016289"/>
  <w16cid:commentId w16cid:paraId="49D1ABF8" w16cid:durableId="25A67B1C"/>
  <w16cid:commentId w16cid:paraId="0FF16CED" w16cid:durableId="250161EE"/>
  <w16cid:commentId w16cid:paraId="7DA5868C" w16cid:durableId="25A67B2B"/>
  <w16cid:commentId w16cid:paraId="58D3B849" w16cid:durableId="250169BF"/>
  <w16cid:commentId w16cid:paraId="211BC1BB" w16cid:durableId="25A676FE"/>
  <w16cid:commentId w16cid:paraId="1EC0DFF7" w16cid:durableId="25016789"/>
  <w16cid:commentId w16cid:paraId="74E42ED2" w16cid:durableId="2624BE98"/>
  <w16cid:commentId w16cid:paraId="1EFC04D2" w16cid:durableId="25016861"/>
  <w16cid:commentId w16cid:paraId="6BC99CB1" w16cid:durableId="2624BEA2"/>
  <w16cid:commentId w16cid:paraId="2BDFA142" w16cid:durableId="25016759"/>
  <w16cid:commentId w16cid:paraId="41748699" w16cid:durableId="2624BEA7"/>
  <w16cid:commentId w16cid:paraId="4FEEB2B4" w16cid:durableId="25016C80"/>
  <w16cid:commentId w16cid:paraId="6D24610D" w16cid:durableId="25A67BD3"/>
  <w16cid:commentId w16cid:paraId="32382C34" w16cid:durableId="25016CF2"/>
  <w16cid:commentId w16cid:paraId="1CD49447" w16cid:durableId="25A67BCA"/>
  <w16cid:commentId w16cid:paraId="12ECE1DC" w16cid:durableId="2501D310"/>
  <w16cid:commentId w16cid:paraId="3523986B" w16cid:durableId="25A67C0E"/>
  <w16cid:commentId w16cid:paraId="6435E6E1" w16cid:durableId="2501D533"/>
  <w16cid:commentId w16cid:paraId="250CFB50" w16cid:durableId="25A67BFE"/>
  <w16cid:commentId w16cid:paraId="2E758CD4" w16cid:durableId="2501D8C2"/>
  <w16cid:commentId w16cid:paraId="0D65165C" w16cid:durableId="25A68073"/>
  <w16cid:commentId w16cid:paraId="0CCCD894" w16cid:durableId="2501D699"/>
  <w16cid:commentId w16cid:paraId="1BD41284" w16cid:durableId="25A680F6"/>
  <w16cid:commentId w16cid:paraId="19417CBA" w16cid:durableId="2501D5AA"/>
  <w16cid:commentId w16cid:paraId="58DA37AD" w16cid:durableId="25AFB152"/>
  <w16cid:commentId w16cid:paraId="6E395F71" w16cid:durableId="2501D745"/>
  <w16cid:commentId w16cid:paraId="08128B99" w16cid:durableId="25AFB29D"/>
  <w16cid:commentId w16cid:paraId="72338D86" w16cid:durableId="2501DA75"/>
  <w16cid:commentId w16cid:paraId="6AD6897C" w16cid:durableId="25AFB292"/>
  <w16cid:commentId w16cid:paraId="002C1328" w16cid:durableId="25057503"/>
  <w16cid:commentId w16cid:paraId="55F20BD7" w16cid:durableId="25AFB2CD"/>
  <w16cid:commentId w16cid:paraId="06E6DC53" w16cid:durableId="24F4930E"/>
  <w16cid:commentId w16cid:paraId="4C993960" w16cid:durableId="25AFB6FE"/>
  <w16cid:commentId w16cid:paraId="641933D8" w16cid:durableId="2505833C"/>
  <w16cid:commentId w16cid:paraId="44BC923F" w16cid:durableId="2624BF54"/>
  <w16cid:commentId w16cid:paraId="2A766B4B" w16cid:durableId="250597A2"/>
  <w16cid:commentId w16cid:paraId="6A075BB8" w16cid:durableId="2624BF5A"/>
  <w16cid:commentId w16cid:paraId="4CEDC761" w16cid:durableId="25059AF3"/>
  <w16cid:commentId w16cid:paraId="7C859BAE" w16cid:durableId="25AFB82F"/>
  <w16cid:commentId w16cid:paraId="7593A614" w16cid:durableId="25059CC1"/>
  <w16cid:commentId w16cid:paraId="24E877BC" w16cid:durableId="2624BF69"/>
  <w16cid:commentId w16cid:paraId="1238D3FA" w16cid:durableId="25059DCC"/>
  <w16cid:commentId w16cid:paraId="32FDF5FC" w16cid:durableId="2624BF98"/>
  <w16cid:commentId w16cid:paraId="4064A62F" w16cid:durableId="254F27AF"/>
  <w16cid:commentId w16cid:paraId="5D2E2E86" w16cid:durableId="25B8D4D4"/>
  <w16cid:commentId w16cid:paraId="0F4EADCE" w16cid:durableId="254F2977"/>
  <w16cid:commentId w16cid:paraId="07312276" w16cid:durableId="25B8D673"/>
  <w16cid:commentId w16cid:paraId="4D99B9BB" w16cid:durableId="254F2A60"/>
  <w16cid:commentId w16cid:paraId="3431D8D6" w16cid:durableId="25B8DCA9"/>
  <w16cid:commentId w16cid:paraId="1B749362" w16cid:durableId="254F2B7B"/>
  <w16cid:commentId w16cid:paraId="61D199F5" w16cid:durableId="25B8EA8D"/>
  <w16cid:commentId w16cid:paraId="46683A9B" w16cid:durableId="254F2BFA"/>
  <w16cid:commentId w16cid:paraId="604B9CDA" w16cid:durableId="25B8ECB0"/>
  <w16cid:commentId w16cid:paraId="525F41DA" w16cid:durableId="254F2C75"/>
  <w16cid:commentId w16cid:paraId="1E29B25F" w16cid:durableId="25B8ED25"/>
  <w16cid:commentId w16cid:paraId="120FA20D" w16cid:durableId="254F2D22"/>
  <w16cid:commentId w16cid:paraId="29AABE72" w16cid:durableId="25B8F00E"/>
  <w16cid:commentId w16cid:paraId="7F640711" w16cid:durableId="254F2F85"/>
  <w16cid:commentId w16cid:paraId="59789071" w16cid:durableId="25B8F027"/>
  <w16cid:commentId w16cid:paraId="75B2AAEF" w16cid:durableId="254F356B"/>
  <w16cid:commentId w16cid:paraId="155622CC" w16cid:durableId="25BF66C6"/>
  <w16cid:commentId w16cid:paraId="325A724B" w16cid:durableId="254F31C0"/>
  <w16cid:commentId w16cid:paraId="3071BA17" w16cid:durableId="25C22EFE"/>
  <w16cid:commentId w16cid:paraId="260E167A" w16cid:durableId="254F3679"/>
  <w16cid:commentId w16cid:paraId="18BC46A3" w16cid:durableId="254F36CB"/>
  <w16cid:commentId w16cid:paraId="5AA5F135" w16cid:durableId="254F3A14"/>
  <w16cid:commentId w16cid:paraId="116CFF69" w16cid:durableId="254F382E"/>
  <w16cid:commentId w16cid:paraId="2AD24DD1" w16cid:durableId="25C22F41"/>
  <w16cid:commentId w16cid:paraId="22F22377" w16cid:durableId="24F48A68"/>
  <w16cid:commentId w16cid:paraId="0DCDA99A" w16cid:durableId="25C22FB4"/>
  <w16cid:commentId w16cid:paraId="423AEB87" w16cid:durableId="254F3C2C"/>
  <w16cid:commentId w16cid:paraId="4B8D34B0" w16cid:durableId="25C2312A"/>
  <w16cid:commentId w16cid:paraId="16EC3737" w16cid:durableId="25C2325E"/>
  <w16cid:commentId w16cid:paraId="2E892A71" w16cid:durableId="254F40C5"/>
  <w16cid:commentId w16cid:paraId="7040D460" w16cid:durableId="25C232AB"/>
  <w16cid:commentId w16cid:paraId="5974F911" w16cid:durableId="254F410C"/>
  <w16cid:commentId w16cid:paraId="1CF6C1D9" w16cid:durableId="25C232C0"/>
  <w16cid:commentId w16cid:paraId="58006D08" w16cid:durableId="254F610C"/>
  <w16cid:commentId w16cid:paraId="27DE129F" w16cid:durableId="25C22F92"/>
  <w16cid:commentId w16cid:paraId="1C1DBE93" w16cid:durableId="254F86B2"/>
  <w16cid:commentId w16cid:paraId="53687D29" w16cid:durableId="2624C197"/>
  <w16cid:commentId w16cid:paraId="19266E21" w16cid:durableId="254F873B"/>
  <w16cid:commentId w16cid:paraId="43BCC431" w16cid:durableId="25C2337F"/>
  <w16cid:commentId w16cid:paraId="336C5353" w16cid:durableId="254F88FF"/>
  <w16cid:commentId w16cid:paraId="15983873" w16cid:durableId="25C2355D"/>
  <w16cid:commentId w16cid:paraId="0DBAE8E3" w16cid:durableId="2551DB89"/>
  <w16cid:commentId w16cid:paraId="4313A378" w16cid:durableId="25C23853"/>
  <w16cid:commentId w16cid:paraId="09DEC44C" w16cid:durableId="2551F073"/>
  <w16cid:commentId w16cid:paraId="07DB45FA" w16cid:durableId="25C2391C"/>
  <w16cid:commentId w16cid:paraId="2BB089EB" w16cid:durableId="2551F1F8"/>
  <w16cid:commentId w16cid:paraId="0AAD1AE4" w16cid:durableId="25C2391F"/>
  <w16cid:commentId w16cid:paraId="6DE1651F" w16cid:durableId="2551F374"/>
  <w16cid:commentId w16cid:paraId="305D8D0D" w16cid:durableId="25C23922"/>
  <w16cid:commentId w16cid:paraId="6C564B65" w16cid:durableId="25520218"/>
  <w16cid:commentId w16cid:paraId="64AC3910" w16cid:durableId="25C23924"/>
  <w16cid:commentId w16cid:paraId="17FD1B77" w16cid:durableId="2551F18E"/>
  <w16cid:commentId w16cid:paraId="12AEBF22" w16cid:durableId="25C25C43"/>
  <w16cid:commentId w16cid:paraId="7F77C994" w16cid:durableId="25521C96"/>
  <w16cid:commentId w16cid:paraId="4697AB3D" w16cid:durableId="25DDD65E"/>
  <w16cid:commentId w16cid:paraId="002B6970" w16cid:durableId="25521C5D"/>
  <w16cid:commentId w16cid:paraId="31DF6CF4" w16cid:durableId="25DDC80D"/>
  <w16cid:commentId w16cid:paraId="5F0D7C35" w16cid:durableId="25521F08"/>
  <w16cid:commentId w16cid:paraId="435EA89C" w16cid:durableId="25C236C6"/>
  <w16cid:commentId w16cid:paraId="03415B7F" w16cid:durableId="25522189"/>
  <w16cid:commentId w16cid:paraId="0A11B8F4" w16cid:durableId="25CB3124"/>
  <w16cid:commentId w16cid:paraId="5BF9AFAD" w16cid:durableId="25522297"/>
  <w16cid:commentId w16cid:paraId="67C647A3" w16cid:durableId="25CB3151"/>
  <w16cid:commentId w16cid:paraId="6073C8FB" w16cid:durableId="25522325"/>
  <w16cid:commentId w16cid:paraId="62814631" w16cid:durableId="25CB3381"/>
  <w16cid:commentId w16cid:paraId="640B51DB" w16cid:durableId="255223A1"/>
  <w16cid:commentId w16cid:paraId="1F7F8957" w16cid:durableId="25CB6E75"/>
  <w16cid:commentId w16cid:paraId="5BAB6FA0" w16cid:durableId="255225C8"/>
  <w16cid:commentId w16cid:paraId="5590650E" w16cid:durableId="25E095A6"/>
  <w16cid:commentId w16cid:paraId="6924F567" w16cid:durableId="25522611"/>
  <w16cid:commentId w16cid:paraId="657B80D6" w16cid:durableId="25E0A95E"/>
  <w16cid:commentId w16cid:paraId="4E67158C" w16cid:durableId="255226E4"/>
  <w16cid:commentId w16cid:paraId="6C772907" w16cid:durableId="25CB6EC2"/>
  <w16cid:commentId w16cid:paraId="69BE8140" w16cid:durableId="25522B72"/>
  <w16cid:commentId w16cid:paraId="09A3D29D" w16cid:durableId="25E35268"/>
  <w16cid:commentId w16cid:paraId="1DA3207F" w16cid:durableId="2552292F"/>
  <w16cid:commentId w16cid:paraId="09112EED" w16cid:durableId="25E1CD14"/>
  <w16cid:commentId w16cid:paraId="7CE5E9A9" w16cid:durableId="25522975"/>
  <w16cid:commentId w16cid:paraId="15EDB0AC" w16cid:durableId="25E1CCD6"/>
  <w16cid:commentId w16cid:paraId="2F5569EC" w16cid:durableId="25522985"/>
  <w16cid:commentId w16cid:paraId="4D784A25" w16cid:durableId="25E1CCD9"/>
  <w16cid:commentId w16cid:paraId="497D833B" w16cid:durableId="255229EE"/>
  <w16cid:commentId w16cid:paraId="1B83C382" w16cid:durableId="25E1D476"/>
  <w16cid:commentId w16cid:paraId="7280D8F5" w16cid:durableId="25522B53"/>
  <w16cid:commentId w16cid:paraId="7B08418E" w16cid:durableId="25E1CE67"/>
  <w16cid:commentId w16cid:paraId="4943B5A3" w16cid:durableId="25522C04"/>
  <w16cid:commentId w16cid:paraId="737C1585" w16cid:durableId="25E1D725"/>
  <w16cid:commentId w16cid:paraId="09C737C0" w16cid:durableId="25522C6A"/>
  <w16cid:commentId w16cid:paraId="19E865B0" w16cid:durableId="25E1D75D"/>
  <w16cid:commentId w16cid:paraId="2FE99089" w16cid:durableId="25522DE8"/>
  <w16cid:commentId w16cid:paraId="5806C7DE" w16cid:durableId="25E1CE7C"/>
  <w16cid:commentId w16cid:paraId="43F1B28C" w16cid:durableId="25522F5A"/>
  <w16cid:commentId w16cid:paraId="7F011950" w16cid:durableId="25E1D7E8"/>
  <w16cid:commentId w16cid:paraId="14D94F63" w16cid:durableId="25522EEA"/>
  <w16cid:commentId w16cid:paraId="4165BBAA" w16cid:durableId="25E1D7FF"/>
  <w16cid:commentId w16cid:paraId="23F8E412" w16cid:durableId="25523018"/>
  <w16cid:commentId w16cid:paraId="7A971CC8" w16cid:durableId="25E1D804"/>
  <w16cid:commentId w16cid:paraId="7CA67929" w16cid:durableId="255341E5"/>
  <w16cid:commentId w16cid:paraId="294D181E" w16cid:durableId="25E3535D"/>
  <w16cid:commentId w16cid:paraId="1AFC441D" w16cid:durableId="2553466C"/>
  <w16cid:commentId w16cid:paraId="64CB21D2" w16cid:durableId="25E356EB"/>
  <w16cid:commentId w16cid:paraId="729A117E" w16cid:durableId="255345C4"/>
  <w16cid:commentId w16cid:paraId="41FE4AAD" w16cid:durableId="25E35731"/>
  <w16cid:commentId w16cid:paraId="19967D32" w16cid:durableId="255347E3"/>
  <w16cid:commentId w16cid:paraId="4E982325" w16cid:durableId="25E35BBD"/>
  <w16cid:commentId w16cid:paraId="57E3EDFA" w16cid:durableId="2553470F"/>
  <w16cid:commentId w16cid:paraId="09277F57" w16cid:durableId="25E365A3"/>
  <w16cid:commentId w16cid:paraId="04518718" w16cid:durableId="2553548A"/>
  <w16cid:commentId w16cid:paraId="3B47D8C8" w16cid:durableId="25E3658B"/>
  <w16cid:commentId w16cid:paraId="6F36FC1F" w16cid:durableId="25535542"/>
  <w16cid:commentId w16cid:paraId="21C65ED7" w16cid:durableId="2553571E"/>
  <w16cid:commentId w16cid:paraId="7697864B" w16cid:durableId="25E365AE"/>
  <w16cid:commentId w16cid:paraId="20DA0A77" w16cid:durableId="25535771"/>
  <w16cid:commentId w16cid:paraId="0A40D5E9" w16cid:durableId="25E365B1"/>
  <w16cid:commentId w16cid:paraId="66972BEA" w16cid:durableId="255357C9"/>
  <w16cid:commentId w16cid:paraId="7034C947" w16cid:durableId="25E365C2"/>
  <w16cid:commentId w16cid:paraId="6B3A1D84" w16cid:durableId="255357D1"/>
  <w16cid:commentId w16cid:paraId="7CD9A205" w16cid:durableId="25E365CE"/>
  <w16cid:commentId w16cid:paraId="06E12ECF" w16cid:durableId="25535A77"/>
  <w16cid:commentId w16cid:paraId="1DFB2FC4" w16cid:durableId="2602BB36"/>
  <w16cid:commentId w16cid:paraId="578F23B4" w16cid:durableId="25535AB1"/>
  <w16cid:commentId w16cid:paraId="59C8584D" w16cid:durableId="25535DC7"/>
  <w16cid:commentId w16cid:paraId="1D89B542" w16cid:durableId="25535F04"/>
  <w16cid:commentId w16cid:paraId="7546BA98" w16cid:durableId="25535FD4"/>
  <w16cid:commentId w16cid:paraId="78EDD3F8" w16cid:durableId="25537A11"/>
  <w16cid:commentId w16cid:paraId="2D7C1C96" w16cid:durableId="26151547"/>
  <w16cid:commentId w16cid:paraId="52A1124F" w16cid:durableId="2553745C"/>
  <w16cid:commentId w16cid:paraId="2BFE1A7E" w16cid:durableId="261515D2"/>
  <w16cid:commentId w16cid:paraId="2B192A33" w16cid:durableId="25537797"/>
  <w16cid:commentId w16cid:paraId="437EFE28" w16cid:durableId="261515F8"/>
  <w16cid:commentId w16cid:paraId="49B7CC20" w16cid:durableId="25537C1C"/>
  <w16cid:commentId w16cid:paraId="1A9AB5EE" w16cid:durableId="26151609"/>
  <w16cid:commentId w16cid:paraId="0AE7B852" w16cid:durableId="25537C74"/>
  <w16cid:commentId w16cid:paraId="624F06A0" w16cid:durableId="25537D53"/>
  <w16cid:commentId w16cid:paraId="48454745" w16cid:durableId="261521DB"/>
  <w16cid:commentId w16cid:paraId="066404BD" w16cid:durableId="255380DD"/>
  <w16cid:commentId w16cid:paraId="629CDC8F" w16cid:durableId="261BF2FB"/>
  <w16cid:commentId w16cid:paraId="44442ECC" w16cid:durableId="25538140"/>
  <w16cid:commentId w16cid:paraId="07513FE0" w16cid:durableId="261BF300"/>
  <w16cid:commentId w16cid:paraId="6FC8EE7A" w16cid:durableId="25538134"/>
  <w16cid:commentId w16cid:paraId="41951FCC" w16cid:durableId="261BF304"/>
  <w16cid:commentId w16cid:paraId="71EBE4FC" w16cid:durableId="2553829D"/>
  <w16cid:commentId w16cid:paraId="54F56422" w16cid:durableId="261BF309"/>
  <w16cid:commentId w16cid:paraId="256B9ABB" w16cid:durableId="25538326"/>
  <w16cid:commentId w16cid:paraId="7CBC0CBD" w16cid:durableId="261BF30F"/>
  <w16cid:commentId w16cid:paraId="6C1C25B1" w16cid:durableId="255385A4"/>
  <w16cid:commentId w16cid:paraId="22D1255C" w16cid:durableId="261BF316"/>
  <w16cid:commentId w16cid:paraId="4A0BC19F" w16cid:durableId="25545AA4"/>
  <w16cid:commentId w16cid:paraId="4E1EAB97" w16cid:durableId="26151F08"/>
  <w16cid:commentId w16cid:paraId="1A338282" w16cid:durableId="25545AE1"/>
  <w16cid:commentId w16cid:paraId="52063ECF" w16cid:durableId="26151F05"/>
  <w16cid:commentId w16cid:paraId="36DDD1DC" w16cid:durableId="25545B1B"/>
  <w16cid:commentId w16cid:paraId="1F84C78F" w16cid:durableId="26151F14"/>
  <w16cid:commentId w16cid:paraId="192DE6C9" w16cid:durableId="25545B41"/>
  <w16cid:commentId w16cid:paraId="2B03F345" w16cid:durableId="26151F21"/>
  <w16cid:commentId w16cid:paraId="6F8D6729" w16cid:durableId="25545B57"/>
  <w16cid:commentId w16cid:paraId="6156FB78" w16cid:durableId="26152759"/>
  <w16cid:commentId w16cid:paraId="0D126AA8" w16cid:durableId="25545BFD"/>
  <w16cid:commentId w16cid:paraId="625B8288" w16cid:durableId="261BEB32"/>
  <w16cid:commentId w16cid:paraId="1C02081F" w16cid:durableId="25545C2F"/>
  <w16cid:commentId w16cid:paraId="5D2F40D5" w16cid:durableId="261BEB37"/>
  <w16cid:commentId w16cid:paraId="277DFD30" w16cid:durableId="25545C5F"/>
  <w16cid:commentId w16cid:paraId="0C641AE0" w16cid:durableId="261BEB41"/>
  <w16cid:commentId w16cid:paraId="69C39DA1" w16cid:durableId="25545C7C"/>
  <w16cid:commentId w16cid:paraId="69665CFB" w16cid:durableId="261BEBDA"/>
  <w16cid:commentId w16cid:paraId="3DDB14AE" w16cid:durableId="25545D95"/>
  <w16cid:commentId w16cid:paraId="66C1ECE2" w16cid:durableId="261BF297"/>
  <w16cid:commentId w16cid:paraId="1E814811" w16cid:durableId="25545DF0"/>
  <w16cid:commentId w16cid:paraId="47615754" w16cid:durableId="261BEBE3"/>
  <w16cid:commentId w16cid:paraId="7C330D6A" w16cid:durableId="24F48FB9"/>
  <w16cid:commentId w16cid:paraId="29B07BC9" w16cid:durableId="261521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2667B" w14:textId="77777777" w:rsidR="00F20E96" w:rsidRDefault="00F20E96" w:rsidP="00880785">
      <w:pPr>
        <w:spacing w:after="0" w:line="240" w:lineRule="auto"/>
      </w:pPr>
      <w:r>
        <w:separator/>
      </w:r>
    </w:p>
  </w:endnote>
  <w:endnote w:type="continuationSeparator" w:id="0">
    <w:p w14:paraId="3E7B9FE7" w14:textId="77777777" w:rsidR="00F20E96" w:rsidRDefault="00F20E96" w:rsidP="0088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Emoji">
    <w:panose1 w:val="020B0604020202020204"/>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3396929"/>
      <w:docPartObj>
        <w:docPartGallery w:val="Page Numbers (Bottom of Page)"/>
        <w:docPartUnique/>
      </w:docPartObj>
    </w:sdtPr>
    <w:sdtContent>
      <w:p w14:paraId="1FEF6749" w14:textId="226B0260" w:rsidR="00880785" w:rsidRDefault="00880785" w:rsidP="001424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BC989" w14:textId="77777777" w:rsidR="00880785" w:rsidRDefault="00880785" w:rsidP="008807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1420678"/>
      <w:docPartObj>
        <w:docPartGallery w:val="Page Numbers (Bottom of Page)"/>
        <w:docPartUnique/>
      </w:docPartObj>
    </w:sdtPr>
    <w:sdtContent>
      <w:p w14:paraId="62619FEB" w14:textId="7BB82EE9" w:rsidR="00880785" w:rsidRDefault="00880785" w:rsidP="001424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472BA1" w14:textId="77777777" w:rsidR="00880785" w:rsidRDefault="00880785" w:rsidP="008807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DDD7E" w14:textId="77777777" w:rsidR="00F20E96" w:rsidRDefault="00F20E96" w:rsidP="00880785">
      <w:pPr>
        <w:spacing w:after="0" w:line="240" w:lineRule="auto"/>
      </w:pPr>
      <w:r>
        <w:separator/>
      </w:r>
    </w:p>
  </w:footnote>
  <w:footnote w:type="continuationSeparator" w:id="0">
    <w:p w14:paraId="3248C68F" w14:textId="77777777" w:rsidR="00F20E96" w:rsidRDefault="00F20E96" w:rsidP="008807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0E9"/>
    <w:multiLevelType w:val="hybridMultilevel"/>
    <w:tmpl w:val="649C4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04878"/>
    <w:multiLevelType w:val="hybridMultilevel"/>
    <w:tmpl w:val="C854F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F1A63"/>
    <w:multiLevelType w:val="hybridMultilevel"/>
    <w:tmpl w:val="081693E6"/>
    <w:lvl w:ilvl="0" w:tplc="BF42D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C60E7E"/>
    <w:multiLevelType w:val="hybridMultilevel"/>
    <w:tmpl w:val="26446D3C"/>
    <w:lvl w:ilvl="0" w:tplc="8B20F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146E6F"/>
    <w:multiLevelType w:val="hybridMultilevel"/>
    <w:tmpl w:val="73AC289A"/>
    <w:lvl w:ilvl="0" w:tplc="6FA808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1659255">
    <w:abstractNumId w:val="0"/>
  </w:num>
  <w:num w:numId="2" w16cid:durableId="8412078">
    <w:abstractNumId w:val="1"/>
  </w:num>
  <w:num w:numId="3" w16cid:durableId="1439180018">
    <w:abstractNumId w:val="2"/>
  </w:num>
  <w:num w:numId="4" w16cid:durableId="2037194627">
    <w:abstractNumId w:val="4"/>
  </w:num>
  <w:num w:numId="5" w16cid:durableId="20584314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llewald, Alexandra">
    <w15:presenceInfo w15:providerId="AD" w15:userId="S::killewald@fas.harvard.edu::e6cc345f-44ed-43a7-94fa-decd6b7dd8d1"/>
  </w15:person>
  <w15:person w15:author="Cricco, Nino">
    <w15:presenceInfo w15:providerId="AD" w15:userId="S::ncricco@g.harvard.edu::c710c610-60fe-411f-b3c1-d83fe151133d"/>
  </w15:person>
  <w15:person w15:author="Alexandra Killewald">
    <w15:presenceInfo w15:providerId="Windows Live" w15:userId="6d152d29f2212e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1A"/>
    <w:rsid w:val="000047E4"/>
    <w:rsid w:val="0002499D"/>
    <w:rsid w:val="000307B4"/>
    <w:rsid w:val="00032688"/>
    <w:rsid w:val="00033AB9"/>
    <w:rsid w:val="00041A56"/>
    <w:rsid w:val="000438DD"/>
    <w:rsid w:val="0008414C"/>
    <w:rsid w:val="00085359"/>
    <w:rsid w:val="000952F7"/>
    <w:rsid w:val="00096115"/>
    <w:rsid w:val="000A0336"/>
    <w:rsid w:val="000B57E8"/>
    <w:rsid w:val="001033E1"/>
    <w:rsid w:val="001079D9"/>
    <w:rsid w:val="001835FC"/>
    <w:rsid w:val="001865A7"/>
    <w:rsid w:val="00192D15"/>
    <w:rsid w:val="001A4FB7"/>
    <w:rsid w:val="001B09A1"/>
    <w:rsid w:val="001B4F27"/>
    <w:rsid w:val="001C3FFD"/>
    <w:rsid w:val="001E2674"/>
    <w:rsid w:val="00227E3E"/>
    <w:rsid w:val="00266B82"/>
    <w:rsid w:val="002A7A03"/>
    <w:rsid w:val="002B17EB"/>
    <w:rsid w:val="002B28FA"/>
    <w:rsid w:val="002C3D02"/>
    <w:rsid w:val="002E1CBC"/>
    <w:rsid w:val="003037FE"/>
    <w:rsid w:val="003231E6"/>
    <w:rsid w:val="00344E28"/>
    <w:rsid w:val="00351A7F"/>
    <w:rsid w:val="00364011"/>
    <w:rsid w:val="003919D2"/>
    <w:rsid w:val="003A159B"/>
    <w:rsid w:val="003A44C6"/>
    <w:rsid w:val="003B6D38"/>
    <w:rsid w:val="003C3DFB"/>
    <w:rsid w:val="00411E69"/>
    <w:rsid w:val="0042456A"/>
    <w:rsid w:val="00444386"/>
    <w:rsid w:val="0046742B"/>
    <w:rsid w:val="004B59AB"/>
    <w:rsid w:val="004F0005"/>
    <w:rsid w:val="00500BF4"/>
    <w:rsid w:val="005160B8"/>
    <w:rsid w:val="00522722"/>
    <w:rsid w:val="005237B2"/>
    <w:rsid w:val="00546671"/>
    <w:rsid w:val="00563E21"/>
    <w:rsid w:val="00566B6C"/>
    <w:rsid w:val="00575C86"/>
    <w:rsid w:val="0059628E"/>
    <w:rsid w:val="005B489C"/>
    <w:rsid w:val="005E33B5"/>
    <w:rsid w:val="005E3402"/>
    <w:rsid w:val="005F48DA"/>
    <w:rsid w:val="005F77BE"/>
    <w:rsid w:val="00601BD2"/>
    <w:rsid w:val="006037E2"/>
    <w:rsid w:val="00606E32"/>
    <w:rsid w:val="00611E41"/>
    <w:rsid w:val="006126FF"/>
    <w:rsid w:val="00626278"/>
    <w:rsid w:val="00632B01"/>
    <w:rsid w:val="00664584"/>
    <w:rsid w:val="00690E52"/>
    <w:rsid w:val="00692166"/>
    <w:rsid w:val="006C45CB"/>
    <w:rsid w:val="00705798"/>
    <w:rsid w:val="0071170A"/>
    <w:rsid w:val="007167E6"/>
    <w:rsid w:val="00727CE1"/>
    <w:rsid w:val="00730E79"/>
    <w:rsid w:val="0075353E"/>
    <w:rsid w:val="0076055E"/>
    <w:rsid w:val="00762FA5"/>
    <w:rsid w:val="00791CF2"/>
    <w:rsid w:val="007C24D3"/>
    <w:rsid w:val="007C3BBA"/>
    <w:rsid w:val="007D7098"/>
    <w:rsid w:val="007E1080"/>
    <w:rsid w:val="007E2065"/>
    <w:rsid w:val="0081132B"/>
    <w:rsid w:val="00814E6D"/>
    <w:rsid w:val="008378B2"/>
    <w:rsid w:val="008403A6"/>
    <w:rsid w:val="00844DCE"/>
    <w:rsid w:val="00874A76"/>
    <w:rsid w:val="00880785"/>
    <w:rsid w:val="00881883"/>
    <w:rsid w:val="0088712E"/>
    <w:rsid w:val="008973C4"/>
    <w:rsid w:val="008A1B85"/>
    <w:rsid w:val="008B4391"/>
    <w:rsid w:val="008B64D9"/>
    <w:rsid w:val="008B6D1C"/>
    <w:rsid w:val="008C2815"/>
    <w:rsid w:val="008C574D"/>
    <w:rsid w:val="008D6F75"/>
    <w:rsid w:val="008E0291"/>
    <w:rsid w:val="008E4471"/>
    <w:rsid w:val="008E6836"/>
    <w:rsid w:val="008F0F01"/>
    <w:rsid w:val="00904BEE"/>
    <w:rsid w:val="00906FA8"/>
    <w:rsid w:val="009231EA"/>
    <w:rsid w:val="0092732B"/>
    <w:rsid w:val="00935E35"/>
    <w:rsid w:val="00971621"/>
    <w:rsid w:val="009752A1"/>
    <w:rsid w:val="00980D43"/>
    <w:rsid w:val="009A27B7"/>
    <w:rsid w:val="009B655C"/>
    <w:rsid w:val="009F30DB"/>
    <w:rsid w:val="00A23AB5"/>
    <w:rsid w:val="00A84071"/>
    <w:rsid w:val="00A978C2"/>
    <w:rsid w:val="00AC439D"/>
    <w:rsid w:val="00AD0C92"/>
    <w:rsid w:val="00AE1AA2"/>
    <w:rsid w:val="00AF0046"/>
    <w:rsid w:val="00B02251"/>
    <w:rsid w:val="00B05CD8"/>
    <w:rsid w:val="00B14191"/>
    <w:rsid w:val="00B230EA"/>
    <w:rsid w:val="00B25654"/>
    <w:rsid w:val="00B31432"/>
    <w:rsid w:val="00B45F01"/>
    <w:rsid w:val="00B532CD"/>
    <w:rsid w:val="00B605DC"/>
    <w:rsid w:val="00B678AA"/>
    <w:rsid w:val="00B750BD"/>
    <w:rsid w:val="00B75C80"/>
    <w:rsid w:val="00BA1A82"/>
    <w:rsid w:val="00BB22AE"/>
    <w:rsid w:val="00BC546B"/>
    <w:rsid w:val="00BF2E98"/>
    <w:rsid w:val="00C00A72"/>
    <w:rsid w:val="00C457BB"/>
    <w:rsid w:val="00C55133"/>
    <w:rsid w:val="00C56C21"/>
    <w:rsid w:val="00C70C71"/>
    <w:rsid w:val="00C741D0"/>
    <w:rsid w:val="00C84497"/>
    <w:rsid w:val="00C9577C"/>
    <w:rsid w:val="00CA23C2"/>
    <w:rsid w:val="00CA3F16"/>
    <w:rsid w:val="00CD3053"/>
    <w:rsid w:val="00CD564F"/>
    <w:rsid w:val="00CD6B0C"/>
    <w:rsid w:val="00CF075B"/>
    <w:rsid w:val="00CF461C"/>
    <w:rsid w:val="00D0162D"/>
    <w:rsid w:val="00D12C6C"/>
    <w:rsid w:val="00D21885"/>
    <w:rsid w:val="00D22FE6"/>
    <w:rsid w:val="00D37DAC"/>
    <w:rsid w:val="00D5219D"/>
    <w:rsid w:val="00D72747"/>
    <w:rsid w:val="00D74B2B"/>
    <w:rsid w:val="00D90F84"/>
    <w:rsid w:val="00DA1BE9"/>
    <w:rsid w:val="00DA2B59"/>
    <w:rsid w:val="00DD1546"/>
    <w:rsid w:val="00DD45D3"/>
    <w:rsid w:val="00DD7E65"/>
    <w:rsid w:val="00DF1D0F"/>
    <w:rsid w:val="00E0283F"/>
    <w:rsid w:val="00E176C7"/>
    <w:rsid w:val="00E25EDF"/>
    <w:rsid w:val="00E512D2"/>
    <w:rsid w:val="00E63141"/>
    <w:rsid w:val="00E8303C"/>
    <w:rsid w:val="00E87CFA"/>
    <w:rsid w:val="00EA3704"/>
    <w:rsid w:val="00EB09BF"/>
    <w:rsid w:val="00EB0DFF"/>
    <w:rsid w:val="00EB12D8"/>
    <w:rsid w:val="00EB6D1F"/>
    <w:rsid w:val="00EB74A4"/>
    <w:rsid w:val="00EC0E00"/>
    <w:rsid w:val="00EC361A"/>
    <w:rsid w:val="00ED4F6D"/>
    <w:rsid w:val="00EE7B42"/>
    <w:rsid w:val="00F05B8D"/>
    <w:rsid w:val="00F20E96"/>
    <w:rsid w:val="00F21CCB"/>
    <w:rsid w:val="00F24746"/>
    <w:rsid w:val="00F3119A"/>
    <w:rsid w:val="00F4742E"/>
    <w:rsid w:val="00F52EF4"/>
    <w:rsid w:val="00F56B89"/>
    <w:rsid w:val="00F655D0"/>
    <w:rsid w:val="00F803C3"/>
    <w:rsid w:val="00F83F05"/>
    <w:rsid w:val="00FB26CB"/>
    <w:rsid w:val="00FD0FDB"/>
    <w:rsid w:val="00FE01DA"/>
    <w:rsid w:val="00FE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FDB9"/>
  <w15:docId w15:val="{B6A2DE83-D366-604A-A274-EC98FB05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361A"/>
    <w:rPr>
      <w:sz w:val="16"/>
      <w:szCs w:val="16"/>
    </w:rPr>
  </w:style>
  <w:style w:type="paragraph" w:styleId="CommentText">
    <w:name w:val="annotation text"/>
    <w:basedOn w:val="Normal"/>
    <w:link w:val="CommentTextChar"/>
    <w:uiPriority w:val="99"/>
    <w:unhideWhenUsed/>
    <w:rsid w:val="00EC361A"/>
    <w:pPr>
      <w:spacing w:line="240" w:lineRule="auto"/>
    </w:pPr>
    <w:rPr>
      <w:sz w:val="20"/>
      <w:szCs w:val="20"/>
    </w:rPr>
  </w:style>
  <w:style w:type="character" w:customStyle="1" w:styleId="CommentTextChar">
    <w:name w:val="Comment Text Char"/>
    <w:basedOn w:val="DefaultParagraphFont"/>
    <w:link w:val="CommentText"/>
    <w:uiPriority w:val="99"/>
    <w:rsid w:val="00EC361A"/>
    <w:rPr>
      <w:sz w:val="20"/>
      <w:szCs w:val="20"/>
    </w:rPr>
  </w:style>
  <w:style w:type="paragraph" w:styleId="CommentSubject">
    <w:name w:val="annotation subject"/>
    <w:basedOn w:val="CommentText"/>
    <w:next w:val="CommentText"/>
    <w:link w:val="CommentSubjectChar"/>
    <w:uiPriority w:val="99"/>
    <w:semiHidden/>
    <w:unhideWhenUsed/>
    <w:rsid w:val="00EC361A"/>
    <w:rPr>
      <w:b/>
      <w:bCs/>
    </w:rPr>
  </w:style>
  <w:style w:type="character" w:customStyle="1" w:styleId="CommentSubjectChar">
    <w:name w:val="Comment Subject Char"/>
    <w:basedOn w:val="CommentTextChar"/>
    <w:link w:val="CommentSubject"/>
    <w:uiPriority w:val="99"/>
    <w:semiHidden/>
    <w:rsid w:val="00EC361A"/>
    <w:rPr>
      <w:b/>
      <w:bCs/>
      <w:sz w:val="20"/>
      <w:szCs w:val="20"/>
    </w:rPr>
  </w:style>
  <w:style w:type="character" w:styleId="Hyperlink">
    <w:name w:val="Hyperlink"/>
    <w:basedOn w:val="DefaultParagraphFont"/>
    <w:uiPriority w:val="99"/>
    <w:unhideWhenUsed/>
    <w:rsid w:val="00B25654"/>
    <w:rPr>
      <w:color w:val="0563C1" w:themeColor="hyperlink"/>
      <w:u w:val="single"/>
    </w:rPr>
  </w:style>
  <w:style w:type="character" w:styleId="UnresolvedMention">
    <w:name w:val="Unresolved Mention"/>
    <w:basedOn w:val="DefaultParagraphFont"/>
    <w:uiPriority w:val="99"/>
    <w:semiHidden/>
    <w:unhideWhenUsed/>
    <w:rsid w:val="00B25654"/>
    <w:rPr>
      <w:color w:val="605E5C"/>
      <w:shd w:val="clear" w:color="auto" w:fill="E1DFDD"/>
    </w:rPr>
  </w:style>
  <w:style w:type="paragraph" w:styleId="BalloonText">
    <w:name w:val="Balloon Text"/>
    <w:basedOn w:val="Normal"/>
    <w:link w:val="BalloonTextChar"/>
    <w:uiPriority w:val="99"/>
    <w:semiHidden/>
    <w:unhideWhenUsed/>
    <w:rsid w:val="001B09A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09A1"/>
    <w:rPr>
      <w:rFonts w:ascii="Times New Roman" w:hAnsi="Times New Roman" w:cs="Times New Roman"/>
      <w:sz w:val="18"/>
      <w:szCs w:val="18"/>
    </w:rPr>
  </w:style>
  <w:style w:type="paragraph" w:styleId="Revision">
    <w:name w:val="Revision"/>
    <w:hidden/>
    <w:uiPriority w:val="99"/>
    <w:semiHidden/>
    <w:rsid w:val="00DF1D0F"/>
    <w:pPr>
      <w:spacing w:after="0" w:line="240" w:lineRule="auto"/>
    </w:pPr>
  </w:style>
  <w:style w:type="paragraph" w:styleId="Footer">
    <w:name w:val="footer"/>
    <w:basedOn w:val="Normal"/>
    <w:link w:val="FooterChar"/>
    <w:uiPriority w:val="99"/>
    <w:unhideWhenUsed/>
    <w:rsid w:val="00880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785"/>
  </w:style>
  <w:style w:type="character" w:styleId="PageNumber">
    <w:name w:val="page number"/>
    <w:basedOn w:val="DefaultParagraphFont"/>
    <w:uiPriority w:val="99"/>
    <w:semiHidden/>
    <w:unhideWhenUsed/>
    <w:rsid w:val="00880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94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psidonline.isr.umich.edu/Data/Documentation/pdf_doc/psid81w14.pdf" TargetMode="External"/><Relationship Id="rId1" Type="http://schemas.openxmlformats.org/officeDocument/2006/relationships/hyperlink" Target="https://psidonline.isr.umich.edu/data/weights/cross_sec_weights_17.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43</Pages>
  <Words>23450</Words>
  <Characters>134607</Characters>
  <Application>Microsoft Office Word</Application>
  <DocSecurity>0</DocSecurity>
  <Lines>4486</Lines>
  <Paragraphs>2634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Killewald</dc:creator>
  <cp:keywords/>
  <dc:description/>
  <cp:lastModifiedBy>Cricco, Nino</cp:lastModifiedBy>
  <cp:revision>9</cp:revision>
  <dcterms:created xsi:type="dcterms:W3CDTF">2021-12-03T21:40:00Z</dcterms:created>
  <dcterms:modified xsi:type="dcterms:W3CDTF">2022-05-10T16:08:00Z</dcterms:modified>
</cp:coreProperties>
</file>